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A79FE" w14:textId="77777777" w:rsidR="00731BAC" w:rsidRPr="00546816" w:rsidRDefault="00731BAC">
      <w:pPr>
        <w:tabs>
          <w:tab w:val="left" w:pos="7110"/>
        </w:tabs>
        <w:spacing w:line="168" w:lineRule="exact"/>
        <w:rPr>
          <w:rFonts w:ascii="Times New Roman" w:hAnsi="Times New Roman"/>
          <w:sz w:val="24"/>
          <w:szCs w:val="24"/>
        </w:rPr>
      </w:pPr>
    </w:p>
    <w:p w14:paraId="5596BAD6" w14:textId="6794BB78" w:rsidR="00731BAC" w:rsidRPr="00546816" w:rsidRDefault="00731BAC">
      <w:pPr>
        <w:tabs>
          <w:tab w:val="left" w:pos="7110"/>
        </w:tabs>
        <w:spacing w:line="168" w:lineRule="exact"/>
        <w:rPr>
          <w:rFonts w:ascii="Times New Roman" w:hAnsi="Times New Roman"/>
          <w:sz w:val="24"/>
          <w:szCs w:val="24"/>
        </w:rPr>
      </w:pPr>
    </w:p>
    <w:p w14:paraId="128A8FD2" w14:textId="6964D44C" w:rsidR="00FC58D7" w:rsidRDefault="00910A1A" w:rsidP="00FC58D7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 wp14:anchorId="317E8A53" wp14:editId="516CEC18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857375" cy="714375"/>
            <wp:effectExtent l="0" t="0" r="9525" b="9525"/>
            <wp:wrapNone/>
            <wp:docPr id="1" name="Picture 1" descr="new CarletonWide_Tag_K_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CarletonWide_Tag_K_18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58D7" w:rsidRPr="00546816">
        <w:rPr>
          <w:rFonts w:ascii="Times New Roman" w:hAnsi="Times New Roman"/>
        </w:rPr>
        <w:t>Richard Schuster</w:t>
      </w:r>
    </w:p>
    <w:p w14:paraId="021F4F73" w14:textId="77777777" w:rsidR="00910A1A" w:rsidRPr="00910A1A" w:rsidRDefault="00910A1A" w:rsidP="00910A1A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 w:rsidRPr="00910A1A">
        <w:rPr>
          <w:rFonts w:ascii="Times New Roman" w:hAnsi="Times New Roman"/>
        </w:rPr>
        <w:t>Department of Biology</w:t>
      </w:r>
    </w:p>
    <w:p w14:paraId="0637AB79" w14:textId="539377AE" w:rsidR="00910A1A" w:rsidRPr="00910A1A" w:rsidRDefault="00910A1A" w:rsidP="00910A1A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Carleton University</w:t>
      </w:r>
    </w:p>
    <w:p w14:paraId="20B9F962" w14:textId="77777777" w:rsidR="00910A1A" w:rsidRPr="00910A1A" w:rsidRDefault="00910A1A" w:rsidP="00910A1A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 w:rsidRPr="00910A1A">
        <w:rPr>
          <w:rFonts w:ascii="Times New Roman" w:hAnsi="Times New Roman"/>
        </w:rPr>
        <w:t>1125 Colonel By Drive</w:t>
      </w:r>
    </w:p>
    <w:p w14:paraId="19A0E675" w14:textId="77777777" w:rsidR="00910A1A" w:rsidRPr="00910A1A" w:rsidRDefault="00910A1A" w:rsidP="00910A1A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 w:rsidRPr="00910A1A">
        <w:rPr>
          <w:rFonts w:ascii="Times New Roman" w:hAnsi="Times New Roman"/>
        </w:rPr>
        <w:t>Ottawa, Canada K1S 5B6</w:t>
      </w:r>
    </w:p>
    <w:p w14:paraId="4CB5D422" w14:textId="3133C489" w:rsidR="00910A1A" w:rsidRPr="00910A1A" w:rsidRDefault="00910A1A" w:rsidP="00910A1A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 w:rsidRPr="00910A1A">
        <w:rPr>
          <w:rFonts w:ascii="Times New Roman" w:hAnsi="Times New Roman"/>
        </w:rPr>
        <w:t>Tel: (</w:t>
      </w:r>
      <w:r>
        <w:rPr>
          <w:rFonts w:ascii="Times New Roman" w:hAnsi="Times New Roman"/>
        </w:rPr>
        <w:t>250</w:t>
      </w:r>
      <w:r w:rsidRPr="00910A1A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635-2321</w:t>
      </w:r>
    </w:p>
    <w:p w14:paraId="773E51D3" w14:textId="5D4501BB" w:rsidR="00C84C95" w:rsidRPr="00546816" w:rsidRDefault="00910A1A" w:rsidP="00AE5935">
      <w:pPr>
        <w:tabs>
          <w:tab w:val="left" w:pos="5040"/>
          <w:tab w:val="left" w:pos="5220"/>
        </w:tabs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Email: </w:t>
      </w:r>
      <w:r w:rsidR="00FC58D7" w:rsidRPr="00546816">
        <w:rPr>
          <w:rFonts w:ascii="Times New Roman" w:hAnsi="Times New Roman"/>
        </w:rPr>
        <w:t>mail@richard-schuster.com</w:t>
      </w:r>
    </w:p>
    <w:p w14:paraId="2CD60E2E" w14:textId="77777777" w:rsidR="00D730F5" w:rsidRDefault="00D730F5" w:rsidP="0074317E">
      <w:pPr>
        <w:rPr>
          <w:rStyle w:val="ecobrod"/>
          <w:rFonts w:ascii="Times New Roman" w:hAnsi="Times New Roman"/>
          <w:bCs/>
          <w:sz w:val="24"/>
          <w:szCs w:val="24"/>
        </w:rPr>
      </w:pPr>
    </w:p>
    <w:p w14:paraId="2AEABE5F" w14:textId="77777777" w:rsidR="0062596D" w:rsidRPr="00546816" w:rsidRDefault="0062596D" w:rsidP="0074317E">
      <w:pPr>
        <w:rPr>
          <w:rFonts w:ascii="Times New Roman" w:hAnsi="Times New Roman"/>
          <w:sz w:val="24"/>
          <w:szCs w:val="24"/>
        </w:rPr>
      </w:pPr>
    </w:p>
    <w:p w14:paraId="3BEA18F2" w14:textId="159B8610" w:rsidR="000625C2" w:rsidRPr="00546816" w:rsidRDefault="00E9797A" w:rsidP="00E07BA5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May</w:t>
      </w:r>
      <w:r w:rsidR="00827BBF">
        <w:rPr>
          <w:rFonts w:ascii="Times New Roman" w:hAnsi="Times New Roman"/>
          <w:sz w:val="24"/>
          <w:szCs w:val="24"/>
        </w:rPr>
        <w:t xml:space="preserve"> </w:t>
      </w:r>
      <w:r w:rsidR="000019CE">
        <w:rPr>
          <w:rFonts w:ascii="Times New Roman" w:hAnsi="Times New Roman"/>
          <w:sz w:val="24"/>
          <w:szCs w:val="24"/>
        </w:rPr>
        <w:t>30</w:t>
      </w:r>
      <w:r w:rsidR="00E07BA5">
        <w:rPr>
          <w:rFonts w:ascii="Times New Roman" w:hAnsi="Times New Roman"/>
          <w:sz w:val="24"/>
          <w:szCs w:val="24"/>
        </w:rPr>
        <w:t>, 201</w:t>
      </w:r>
      <w:r w:rsidR="000019CE">
        <w:rPr>
          <w:rFonts w:ascii="Times New Roman" w:hAnsi="Times New Roman"/>
          <w:sz w:val="24"/>
          <w:szCs w:val="24"/>
        </w:rPr>
        <w:t>9</w:t>
      </w:r>
    </w:p>
    <w:p w14:paraId="1ECBCE56" w14:textId="7358A74B" w:rsidR="0074317E" w:rsidRPr="00546816" w:rsidRDefault="0074317E" w:rsidP="0074317E">
      <w:pPr>
        <w:rPr>
          <w:rFonts w:ascii="Times New Roman" w:hAnsi="Times New Roman"/>
          <w:sz w:val="24"/>
          <w:szCs w:val="24"/>
        </w:rPr>
      </w:pPr>
      <w:r w:rsidRPr="00546816">
        <w:rPr>
          <w:rFonts w:ascii="Times New Roman" w:hAnsi="Times New Roman"/>
          <w:sz w:val="24"/>
          <w:szCs w:val="24"/>
        </w:rPr>
        <w:t xml:space="preserve">Dear </w:t>
      </w:r>
      <w:r w:rsidR="005246D3">
        <w:rPr>
          <w:rFonts w:ascii="Times New Roman" w:hAnsi="Times New Roman"/>
          <w:sz w:val="24"/>
          <w:szCs w:val="24"/>
        </w:rPr>
        <w:t xml:space="preserve">Dr. </w:t>
      </w:r>
      <w:r w:rsidR="00D575BB">
        <w:rPr>
          <w:rFonts w:ascii="Times New Roman" w:hAnsi="Times New Roman"/>
          <w:sz w:val="24"/>
          <w:szCs w:val="24"/>
        </w:rPr>
        <w:t>Game</w:t>
      </w:r>
      <w:r w:rsidR="00E74E2B">
        <w:rPr>
          <w:rFonts w:ascii="Times New Roman" w:hAnsi="Times New Roman"/>
          <w:sz w:val="24"/>
          <w:szCs w:val="24"/>
        </w:rPr>
        <w:t>,</w:t>
      </w:r>
    </w:p>
    <w:p w14:paraId="0BB78B98" w14:textId="2A1E08A1" w:rsidR="0024093F" w:rsidRDefault="0074317E" w:rsidP="00AE4BD3">
      <w:pPr>
        <w:pStyle w:val="Heading3"/>
        <w:rPr>
          <w:b w:val="0"/>
          <w:sz w:val="24"/>
          <w:szCs w:val="24"/>
          <w:lang w:val="en-CA"/>
        </w:rPr>
      </w:pPr>
      <w:r w:rsidRPr="00546816">
        <w:rPr>
          <w:b w:val="0"/>
          <w:sz w:val="24"/>
          <w:szCs w:val="24"/>
          <w:lang w:val="en-US"/>
        </w:rPr>
        <w:t xml:space="preserve">Please find attached </w:t>
      </w:r>
      <w:r w:rsidR="0055768D">
        <w:rPr>
          <w:b w:val="0"/>
          <w:sz w:val="24"/>
          <w:szCs w:val="24"/>
          <w:lang w:val="en-US"/>
        </w:rPr>
        <w:t>our</w:t>
      </w:r>
      <w:r w:rsidRPr="00546816">
        <w:rPr>
          <w:b w:val="0"/>
          <w:sz w:val="24"/>
          <w:szCs w:val="24"/>
          <w:lang w:val="en-US"/>
        </w:rPr>
        <w:t xml:space="preserve"> manuscript entitled “</w:t>
      </w:r>
      <w:r w:rsidR="000C6472" w:rsidRPr="000C6472">
        <w:rPr>
          <w:b w:val="0"/>
          <w:i/>
          <w:sz w:val="24"/>
          <w:szCs w:val="24"/>
          <w:lang w:val="en-CA"/>
        </w:rPr>
        <w:t>Integer Linear programming outperforms simulated annealing for solving conservation planning problems</w:t>
      </w:r>
      <w:r w:rsidR="00BB295E" w:rsidRPr="00546816">
        <w:rPr>
          <w:b w:val="0"/>
          <w:sz w:val="24"/>
          <w:szCs w:val="24"/>
          <w:lang w:val="en-CA"/>
        </w:rPr>
        <w:t>”</w:t>
      </w:r>
      <w:r w:rsidR="00276581">
        <w:rPr>
          <w:b w:val="0"/>
          <w:sz w:val="24"/>
          <w:szCs w:val="24"/>
          <w:lang w:val="en-CA"/>
        </w:rPr>
        <w:t xml:space="preserve">, which we wish to submit for consideration to </w:t>
      </w:r>
      <w:r w:rsidR="008539C7">
        <w:rPr>
          <w:b w:val="0"/>
          <w:i/>
          <w:sz w:val="24"/>
          <w:szCs w:val="24"/>
          <w:lang w:val="en-CA"/>
        </w:rPr>
        <w:t>Conservation Letters</w:t>
      </w:r>
      <w:r w:rsidR="00BB295E" w:rsidRPr="00546816">
        <w:rPr>
          <w:b w:val="0"/>
          <w:sz w:val="24"/>
          <w:szCs w:val="24"/>
          <w:lang w:val="en-CA"/>
        </w:rPr>
        <w:t xml:space="preserve">. </w:t>
      </w:r>
    </w:p>
    <w:p w14:paraId="06CC9F29" w14:textId="72A21034" w:rsidR="009554D0" w:rsidRDefault="001B1213" w:rsidP="00A52AE7">
      <w:pPr>
        <w:pStyle w:val="Heading3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 xml:space="preserve">In this paper </w:t>
      </w:r>
      <w:r w:rsidR="009554D0" w:rsidRPr="009554D0">
        <w:rPr>
          <w:b w:val="0"/>
          <w:sz w:val="24"/>
          <w:szCs w:val="24"/>
          <w:lang w:val="en-US"/>
        </w:rPr>
        <w:t xml:space="preserve">we compare integer linear programming with simulated annealing </w:t>
      </w:r>
      <w:commentRangeStart w:id="0"/>
      <w:r w:rsidR="009554D0" w:rsidRPr="009554D0">
        <w:rPr>
          <w:b w:val="0"/>
          <w:sz w:val="24"/>
          <w:szCs w:val="24"/>
          <w:lang w:val="en-US"/>
        </w:rPr>
        <w:t xml:space="preserve">(i.e. Marxan) </w:t>
      </w:r>
      <w:commentRangeEnd w:id="0"/>
      <w:r w:rsidR="000614F3">
        <w:rPr>
          <w:rStyle w:val="CommentReference"/>
          <w:rFonts w:ascii="CG Times (W1)" w:hAnsi="CG Times (W1)"/>
          <w:b w:val="0"/>
          <w:bCs w:val="0"/>
          <w:lang w:val="en-US" w:eastAsia="en-US"/>
        </w:rPr>
        <w:commentReference w:id="0"/>
      </w:r>
      <w:r w:rsidR="009554D0" w:rsidRPr="009554D0">
        <w:rPr>
          <w:b w:val="0"/>
          <w:sz w:val="24"/>
          <w:szCs w:val="24"/>
          <w:lang w:val="en-US"/>
        </w:rPr>
        <w:t xml:space="preserve">for solving systematic conservation planning problems using real-world data from Western North America. We </w:t>
      </w:r>
      <w:r w:rsidR="001119D4">
        <w:rPr>
          <w:b w:val="0"/>
          <w:sz w:val="24"/>
          <w:szCs w:val="24"/>
          <w:lang w:val="en-US"/>
        </w:rPr>
        <w:t xml:space="preserve">find </w:t>
      </w:r>
      <w:r w:rsidR="001119D4" w:rsidRPr="009554D0">
        <w:rPr>
          <w:b w:val="0"/>
          <w:sz w:val="24"/>
          <w:szCs w:val="24"/>
          <w:lang w:val="en-US"/>
        </w:rPr>
        <w:t>that</w:t>
      </w:r>
      <w:r w:rsidR="009554D0" w:rsidRPr="009554D0">
        <w:rPr>
          <w:b w:val="0"/>
          <w:sz w:val="24"/>
          <w:szCs w:val="24"/>
          <w:lang w:val="en-US"/>
        </w:rPr>
        <w:t xml:space="preserve"> </w:t>
      </w:r>
      <w:r w:rsidR="002E158E">
        <w:rPr>
          <w:b w:val="0"/>
          <w:sz w:val="24"/>
          <w:szCs w:val="24"/>
          <w:lang w:val="en-US"/>
        </w:rPr>
        <w:t xml:space="preserve">integer linear programming </w:t>
      </w:r>
      <w:r w:rsidR="009554D0" w:rsidRPr="009554D0">
        <w:rPr>
          <w:b w:val="0"/>
          <w:sz w:val="24"/>
          <w:szCs w:val="24"/>
          <w:lang w:val="en-US"/>
        </w:rPr>
        <w:t>produced higher quality solutions potentially saving &gt;$100 million (or 13%</w:t>
      </w:r>
      <w:ins w:id="1" w:author="Joseph Bennett" w:date="2019-05-30T20:20:00Z">
        <w:r w:rsidR="000614F3">
          <w:rPr>
            <w:b w:val="0"/>
            <w:sz w:val="24"/>
            <w:szCs w:val="24"/>
            <w:lang w:val="en-US"/>
          </w:rPr>
          <w:t xml:space="preserve"> of total costs</w:t>
        </w:r>
      </w:ins>
      <w:r w:rsidR="009554D0" w:rsidRPr="009554D0">
        <w:rPr>
          <w:b w:val="0"/>
          <w:sz w:val="24"/>
          <w:szCs w:val="24"/>
          <w:lang w:val="en-US"/>
        </w:rPr>
        <w:t>) for realistic conservation scenarios</w:t>
      </w:r>
      <w:del w:id="2" w:author="Joseph Bennett" w:date="2019-05-30T20:21:00Z">
        <w:r w:rsidR="009554D0" w:rsidRPr="009554D0" w:rsidDel="000614F3">
          <w:rPr>
            <w:b w:val="0"/>
            <w:sz w:val="24"/>
            <w:szCs w:val="24"/>
            <w:lang w:val="en-US"/>
          </w:rPr>
          <w:delText>,</w:delText>
        </w:r>
      </w:del>
      <w:ins w:id="3" w:author="Joseph Bennett" w:date="2019-05-30T20:21:00Z">
        <w:r w:rsidR="000614F3">
          <w:rPr>
            <w:b w:val="0"/>
            <w:sz w:val="24"/>
            <w:szCs w:val="24"/>
            <w:lang w:val="en-US"/>
          </w:rPr>
          <w:t>. We also find</w:t>
        </w:r>
      </w:ins>
      <w:del w:id="4" w:author="Joseph Bennett" w:date="2019-05-30T20:21:00Z">
        <w:r w:rsidR="009554D0" w:rsidRPr="009554D0" w:rsidDel="000614F3">
          <w:rPr>
            <w:b w:val="0"/>
            <w:sz w:val="24"/>
            <w:szCs w:val="24"/>
            <w:lang w:val="en-US"/>
          </w:rPr>
          <w:delText xml:space="preserve"> and</w:delText>
        </w:r>
      </w:del>
      <w:r w:rsidR="009554D0" w:rsidRPr="009554D0">
        <w:rPr>
          <w:b w:val="0"/>
          <w:sz w:val="24"/>
          <w:szCs w:val="24"/>
          <w:lang w:val="en-US"/>
        </w:rPr>
        <w:t xml:space="preserve"> that solutions were generated &gt;1,000 times faster than using simulated annealing, opening up new possibilities for </w:t>
      </w:r>
      <w:r w:rsidR="003F2333">
        <w:rPr>
          <w:b w:val="0"/>
          <w:sz w:val="24"/>
          <w:szCs w:val="24"/>
          <w:lang w:val="en-US"/>
        </w:rPr>
        <w:t>conservation planning</w:t>
      </w:r>
      <w:r w:rsidR="009554D0" w:rsidRPr="009554D0">
        <w:rPr>
          <w:b w:val="0"/>
          <w:sz w:val="24"/>
          <w:szCs w:val="24"/>
          <w:lang w:val="en-US"/>
        </w:rPr>
        <w:t>.</w:t>
      </w:r>
      <w:ins w:id="5" w:author="Joseph Bennett" w:date="2019-05-30T20:20:00Z">
        <w:r w:rsidR="000614F3">
          <w:rPr>
            <w:b w:val="0"/>
            <w:sz w:val="24"/>
            <w:szCs w:val="24"/>
            <w:lang w:val="en-US"/>
          </w:rPr>
          <w:t xml:space="preserve"> </w:t>
        </w:r>
      </w:ins>
      <w:ins w:id="6" w:author="Joseph Bennett" w:date="2019-05-30T20:21:00Z">
        <w:r w:rsidR="000614F3">
          <w:rPr>
            <w:b w:val="0"/>
            <w:sz w:val="24"/>
            <w:szCs w:val="24"/>
            <w:lang w:val="en-US"/>
          </w:rPr>
          <w:t xml:space="preserve">This latter advantage is important, in that it opens </w:t>
        </w:r>
      </w:ins>
      <w:ins w:id="7" w:author="Joseph Bennett" w:date="2019-05-30T20:22:00Z">
        <w:r w:rsidR="000614F3">
          <w:rPr>
            <w:b w:val="0"/>
            <w:sz w:val="24"/>
            <w:szCs w:val="24"/>
            <w:lang w:val="en-US"/>
          </w:rPr>
          <w:t>many possibilities, including</w:t>
        </w:r>
      </w:ins>
      <w:ins w:id="8" w:author="Joseph Bennett" w:date="2019-05-30T20:21:00Z">
        <w:r w:rsidR="000614F3">
          <w:rPr>
            <w:b w:val="0"/>
            <w:sz w:val="24"/>
            <w:szCs w:val="24"/>
            <w:lang w:val="en-US"/>
          </w:rPr>
          <w:t xml:space="preserve"> scenario exploration in real-time during stakeholder meetings to e</w:t>
        </w:r>
      </w:ins>
      <w:ins w:id="9" w:author="Joseph Bennett" w:date="2019-05-30T20:22:00Z">
        <w:r w:rsidR="000614F3">
          <w:rPr>
            <w:b w:val="0"/>
            <w:sz w:val="24"/>
            <w:szCs w:val="24"/>
            <w:lang w:val="en-US"/>
          </w:rPr>
          <w:t xml:space="preserve">xplore </w:t>
        </w:r>
        <w:commentRangeStart w:id="10"/>
        <w:r w:rsidR="000614F3">
          <w:rPr>
            <w:b w:val="0"/>
            <w:sz w:val="24"/>
            <w:szCs w:val="24"/>
            <w:lang w:val="en-US"/>
          </w:rPr>
          <w:t>options</w:t>
        </w:r>
        <w:commentRangeEnd w:id="10"/>
        <w:r w:rsidR="000614F3">
          <w:rPr>
            <w:rStyle w:val="CommentReference"/>
            <w:rFonts w:ascii="CG Times (W1)" w:hAnsi="CG Times (W1)"/>
            <w:b w:val="0"/>
            <w:bCs w:val="0"/>
            <w:lang w:val="en-US" w:eastAsia="en-US"/>
          </w:rPr>
          <w:commentReference w:id="10"/>
        </w:r>
        <w:r w:rsidR="000614F3">
          <w:rPr>
            <w:b w:val="0"/>
            <w:sz w:val="24"/>
            <w:szCs w:val="24"/>
            <w:lang w:val="en-US"/>
          </w:rPr>
          <w:t>.</w:t>
        </w:r>
      </w:ins>
      <w:del w:id="11" w:author="Joseph Bennett" w:date="2019-05-30T20:21:00Z">
        <w:r w:rsidR="009554D0" w:rsidRPr="009554D0" w:rsidDel="000614F3">
          <w:rPr>
            <w:b w:val="0"/>
            <w:sz w:val="24"/>
            <w:szCs w:val="24"/>
            <w:lang w:val="en-US"/>
          </w:rPr>
          <w:delText xml:space="preserve"> </w:delText>
        </w:r>
      </w:del>
    </w:p>
    <w:p w14:paraId="3DF284BB" w14:textId="254CD470" w:rsidR="00A52AE7" w:rsidRDefault="00A52AE7" w:rsidP="00A52AE7">
      <w:pPr>
        <w:pStyle w:val="Heading3"/>
        <w:rPr>
          <w:b w:val="0"/>
          <w:sz w:val="24"/>
          <w:szCs w:val="24"/>
          <w:lang w:val="en-US"/>
        </w:rPr>
      </w:pPr>
      <w:r w:rsidRPr="00A52AE7">
        <w:rPr>
          <w:b w:val="0"/>
          <w:sz w:val="24"/>
          <w:szCs w:val="24"/>
          <w:lang w:val="en-US"/>
        </w:rPr>
        <w:t xml:space="preserve">Our manuscript </w:t>
      </w:r>
      <w:r w:rsidR="00EC2EEF">
        <w:rPr>
          <w:b w:val="0"/>
          <w:sz w:val="24"/>
          <w:szCs w:val="24"/>
          <w:lang w:val="en-US"/>
        </w:rPr>
        <w:t xml:space="preserve">highlights </w:t>
      </w:r>
      <w:r w:rsidR="00EC2EEF" w:rsidRPr="00EC2EEF">
        <w:rPr>
          <w:b w:val="0"/>
          <w:sz w:val="24"/>
          <w:szCs w:val="24"/>
          <w:lang w:val="en-US"/>
        </w:rPr>
        <w:t xml:space="preserve">the potential </w:t>
      </w:r>
      <w:r w:rsidR="00EC2EEF">
        <w:rPr>
          <w:b w:val="0"/>
          <w:sz w:val="24"/>
          <w:szCs w:val="24"/>
          <w:lang w:val="en-US"/>
        </w:rPr>
        <w:t xml:space="preserve">integer linear programming solvers show </w:t>
      </w:r>
      <w:r w:rsidR="00EC2EEF" w:rsidRPr="00EC2EEF">
        <w:rPr>
          <w:b w:val="0"/>
          <w:sz w:val="24"/>
          <w:szCs w:val="24"/>
          <w:lang w:val="en-US"/>
        </w:rPr>
        <w:t>for conservation planning</w:t>
      </w:r>
      <w:r w:rsidR="007D1C33">
        <w:rPr>
          <w:b w:val="0"/>
          <w:sz w:val="24"/>
          <w:szCs w:val="24"/>
          <w:lang w:val="en-US"/>
        </w:rPr>
        <w:t xml:space="preserve">. </w:t>
      </w:r>
      <w:r w:rsidR="00881C0D">
        <w:rPr>
          <w:b w:val="0"/>
          <w:sz w:val="24"/>
          <w:szCs w:val="24"/>
          <w:lang w:val="en-US"/>
        </w:rPr>
        <w:t xml:space="preserve">We end by recommending that </w:t>
      </w:r>
      <w:r w:rsidR="007D1C33">
        <w:rPr>
          <w:b w:val="0"/>
          <w:sz w:val="24"/>
          <w:szCs w:val="24"/>
          <w:lang w:val="en-US"/>
        </w:rPr>
        <w:t xml:space="preserve">conservation planners </w:t>
      </w:r>
      <w:del w:id="12" w:author="Joseph Bennett" w:date="2019-05-30T20:22:00Z">
        <w:r w:rsidR="00EC2EEF" w:rsidRPr="00EC2EEF" w:rsidDel="000614F3">
          <w:rPr>
            <w:b w:val="0"/>
            <w:sz w:val="24"/>
            <w:szCs w:val="24"/>
            <w:lang w:val="en-US"/>
          </w:rPr>
          <w:delText xml:space="preserve">consider </w:delText>
        </w:r>
        <w:commentRangeStart w:id="13"/>
        <w:r w:rsidR="00EC2EEF" w:rsidRPr="00EC2EEF" w:rsidDel="000614F3">
          <w:rPr>
            <w:b w:val="0"/>
            <w:sz w:val="24"/>
            <w:szCs w:val="24"/>
            <w:lang w:val="en-US"/>
          </w:rPr>
          <w:delText>adding</w:delText>
        </w:r>
      </w:del>
      <w:ins w:id="14" w:author="Joseph Bennett" w:date="2019-05-30T20:22:00Z">
        <w:r w:rsidR="000614F3">
          <w:rPr>
            <w:b w:val="0"/>
            <w:sz w:val="24"/>
            <w:szCs w:val="24"/>
            <w:lang w:val="en-US"/>
          </w:rPr>
          <w:t>add</w:t>
        </w:r>
      </w:ins>
      <w:commentRangeEnd w:id="13"/>
      <w:ins w:id="15" w:author="Joseph Bennett" w:date="2019-05-30T20:23:00Z">
        <w:r w:rsidR="000614F3">
          <w:rPr>
            <w:rStyle w:val="CommentReference"/>
            <w:rFonts w:ascii="CG Times (W1)" w:hAnsi="CG Times (W1)"/>
            <w:b w:val="0"/>
            <w:bCs w:val="0"/>
            <w:lang w:val="en-US" w:eastAsia="en-US"/>
          </w:rPr>
          <w:commentReference w:id="13"/>
        </w:r>
      </w:ins>
      <w:r w:rsidR="00EC2EEF" w:rsidRPr="00EC2EEF">
        <w:rPr>
          <w:b w:val="0"/>
          <w:sz w:val="24"/>
          <w:szCs w:val="24"/>
          <w:lang w:val="en-US"/>
        </w:rPr>
        <w:t xml:space="preserve"> this modified approach to solving systematic conservation planning problems</w:t>
      </w:r>
      <w:r w:rsidR="00B52BDA">
        <w:rPr>
          <w:b w:val="0"/>
          <w:sz w:val="24"/>
          <w:szCs w:val="24"/>
          <w:lang w:val="en-US"/>
        </w:rPr>
        <w:t xml:space="preserve">, which will </w:t>
      </w:r>
      <w:r>
        <w:rPr>
          <w:b w:val="0"/>
          <w:sz w:val="24"/>
          <w:szCs w:val="24"/>
          <w:lang w:val="en-US"/>
        </w:rPr>
        <w:t xml:space="preserve">be of interest to many readers of </w:t>
      </w:r>
      <w:r w:rsidR="00D8464A">
        <w:rPr>
          <w:b w:val="0"/>
          <w:i/>
          <w:sz w:val="24"/>
          <w:szCs w:val="24"/>
          <w:lang w:val="en-US"/>
        </w:rPr>
        <w:t>Conservation Letters</w:t>
      </w:r>
      <w:r>
        <w:rPr>
          <w:b w:val="0"/>
          <w:sz w:val="24"/>
          <w:szCs w:val="24"/>
          <w:lang w:val="en-US"/>
        </w:rPr>
        <w:t>.</w:t>
      </w:r>
    </w:p>
    <w:p w14:paraId="004C4C4B" w14:textId="07244A48" w:rsidR="00497D97" w:rsidRDefault="00A52AE7" w:rsidP="00497D97">
      <w:pPr>
        <w:pStyle w:val="Heading3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 xml:space="preserve">This manuscript reports original research that is not published or under consideration for publication elsewhere. </w:t>
      </w:r>
      <w:r w:rsidR="00497D97">
        <w:rPr>
          <w:b w:val="0"/>
          <w:sz w:val="24"/>
          <w:szCs w:val="24"/>
          <w:lang w:val="en-US"/>
        </w:rPr>
        <w:t xml:space="preserve">The </w:t>
      </w:r>
      <w:r w:rsidR="00497D97" w:rsidRPr="005463EF">
        <w:rPr>
          <w:b w:val="0"/>
          <w:sz w:val="24"/>
          <w:szCs w:val="24"/>
          <w:lang w:val="en-US"/>
        </w:rPr>
        <w:t>submission for publication has been approved by all relevant authors and institutions, and all persons entitled to authorship have been so named</w:t>
      </w:r>
      <w:r w:rsidR="00497D97">
        <w:rPr>
          <w:b w:val="0"/>
          <w:sz w:val="24"/>
          <w:szCs w:val="24"/>
          <w:lang w:val="en-US"/>
        </w:rPr>
        <w:t xml:space="preserve">, seen and agreed to </w:t>
      </w:r>
      <w:r w:rsidR="00497D97" w:rsidRPr="005463EF">
        <w:rPr>
          <w:b w:val="0"/>
          <w:sz w:val="24"/>
          <w:szCs w:val="24"/>
          <w:lang w:val="en-US"/>
        </w:rPr>
        <w:t xml:space="preserve">the submitted version of the manuscript. </w:t>
      </w:r>
    </w:p>
    <w:p w14:paraId="6CC7F217" w14:textId="77777777" w:rsidR="001327E2" w:rsidRPr="00546816" w:rsidRDefault="001327E2" w:rsidP="00C44803">
      <w:pPr>
        <w:rPr>
          <w:rFonts w:ascii="Times New Roman" w:hAnsi="Times New Roman"/>
          <w:sz w:val="24"/>
          <w:szCs w:val="24"/>
        </w:rPr>
      </w:pPr>
    </w:p>
    <w:p w14:paraId="490283F6" w14:textId="77777777" w:rsidR="00347193" w:rsidRDefault="00C44803" w:rsidP="00C44803">
      <w:pPr>
        <w:rPr>
          <w:rFonts w:ascii="Times New Roman" w:hAnsi="Times New Roman"/>
          <w:sz w:val="24"/>
          <w:szCs w:val="24"/>
        </w:rPr>
      </w:pPr>
      <w:r w:rsidRPr="00546816">
        <w:rPr>
          <w:rFonts w:ascii="Times New Roman" w:hAnsi="Times New Roman"/>
          <w:sz w:val="24"/>
          <w:szCs w:val="24"/>
        </w:rPr>
        <w:t>Sincerely,</w:t>
      </w:r>
    </w:p>
    <w:p w14:paraId="32E0BE64" w14:textId="5EC8661E" w:rsidR="00C44803" w:rsidRPr="00546816" w:rsidRDefault="00C44803" w:rsidP="00C44803">
      <w:pPr>
        <w:rPr>
          <w:rFonts w:ascii="Times New Roman" w:hAnsi="Times New Roman"/>
          <w:sz w:val="24"/>
          <w:szCs w:val="24"/>
        </w:rPr>
      </w:pPr>
      <w:r w:rsidRPr="00546816">
        <w:rPr>
          <w:rFonts w:ascii="Times New Roman" w:hAnsi="Times New Roman"/>
          <w:sz w:val="24"/>
          <w:szCs w:val="24"/>
        </w:rPr>
        <w:t xml:space="preserve">  </w:t>
      </w:r>
    </w:p>
    <w:p w14:paraId="72F4C8D5" w14:textId="37D75084" w:rsidR="00C44803" w:rsidRDefault="00C44803" w:rsidP="00C44803">
      <w:pPr>
        <w:rPr>
          <w:rFonts w:ascii="Times New Roman" w:hAnsi="Times New Roman"/>
          <w:sz w:val="24"/>
          <w:szCs w:val="24"/>
        </w:rPr>
      </w:pPr>
      <w:r w:rsidRPr="00546816">
        <w:rPr>
          <w:rFonts w:ascii="Times New Roman" w:hAnsi="Times New Roman"/>
          <w:sz w:val="24"/>
          <w:szCs w:val="24"/>
        </w:rPr>
        <w:t xml:space="preserve">Richard Schuster </w:t>
      </w:r>
    </w:p>
    <w:p w14:paraId="5A389791" w14:textId="31062727" w:rsidR="002240E1" w:rsidRPr="00546816" w:rsidRDefault="002240E1" w:rsidP="00C4480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(on behalf of all co-authors)</w:t>
      </w:r>
    </w:p>
    <w:sectPr w:rsidR="002240E1" w:rsidRPr="00546816" w:rsidSect="004430C1">
      <w:pgSz w:w="12240" w:h="15840"/>
      <w:pgMar w:top="1008" w:right="1080" w:bottom="1080" w:left="1080" w:header="720" w:footer="720" w:gutter="0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seph Bennett" w:date="2019-05-30T20:20:00Z" w:initials="JB">
    <w:p w14:paraId="2C69C09B" w14:textId="58086343" w:rsidR="000614F3" w:rsidRDefault="000614F3">
      <w:pPr>
        <w:pStyle w:val="CommentText"/>
      </w:pPr>
      <w:r>
        <w:rPr>
          <w:rStyle w:val="CommentReference"/>
        </w:rPr>
        <w:annotationRef/>
      </w:r>
      <w:r>
        <w:t xml:space="preserve">Unsure if this is a </w:t>
      </w:r>
    </w:p>
  </w:comment>
  <w:comment w:id="10" w:author="Joseph Bennett" w:date="2019-05-30T20:22:00Z" w:initials="JB">
    <w:p w14:paraId="0F7E936C" w14:textId="3D2CECC9" w:rsidR="000614F3" w:rsidRDefault="000614F3">
      <w:pPr>
        <w:pStyle w:val="CommentText"/>
      </w:pPr>
      <w:r>
        <w:rPr>
          <w:rStyle w:val="CommentReference"/>
        </w:rPr>
        <w:annotationRef/>
      </w:r>
      <w:r>
        <w:t xml:space="preserve">Thought this secondary hook might help. </w:t>
      </w:r>
    </w:p>
  </w:comment>
  <w:comment w:id="13" w:author="Joseph Bennett" w:date="2019-05-30T20:23:00Z" w:initials="JB">
    <w:p w14:paraId="7F849FE0" w14:textId="141A5247" w:rsidR="000614F3" w:rsidRDefault="000614F3">
      <w:pPr>
        <w:pStyle w:val="CommentText"/>
      </w:pPr>
      <w:r>
        <w:rPr>
          <w:rStyle w:val="CommentReference"/>
        </w:rPr>
        <w:annotationRef/>
      </w:r>
      <w:r>
        <w:t>Tried to strengthen – maybe went too far</w:t>
      </w:r>
      <w:bookmarkStart w:id="16" w:name="_GoBack"/>
      <w:bookmarkEnd w:id="1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69C09B" w15:done="0"/>
  <w15:commentEx w15:paraId="0F7E936C" w15:done="0"/>
  <w15:commentEx w15:paraId="7F849F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69C09B" w16cid:durableId="209AB97D"/>
  <w16cid:commentId w16cid:paraId="0F7E936C" w16cid:durableId="209ABA21"/>
  <w16cid:commentId w16cid:paraId="7F849FE0" w16cid:durableId="209ABA3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44844"/>
    <w:multiLevelType w:val="hybridMultilevel"/>
    <w:tmpl w:val="C0B8D32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seph Bennett">
    <w15:presenceInfo w15:providerId="Windows Live" w15:userId="f43ab2b5ed2eb4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doNotShadeFormData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398"/>
    <w:rsid w:val="000019CE"/>
    <w:rsid w:val="00003DA1"/>
    <w:rsid w:val="000123C2"/>
    <w:rsid w:val="00036AB0"/>
    <w:rsid w:val="00046D48"/>
    <w:rsid w:val="0005698E"/>
    <w:rsid w:val="00056A9C"/>
    <w:rsid w:val="000614F3"/>
    <w:rsid w:val="000625C2"/>
    <w:rsid w:val="00062A95"/>
    <w:rsid w:val="00063ACD"/>
    <w:rsid w:val="00090BAC"/>
    <w:rsid w:val="00091AAE"/>
    <w:rsid w:val="000A11FF"/>
    <w:rsid w:val="000A73A1"/>
    <w:rsid w:val="000B13D1"/>
    <w:rsid w:val="000B2C93"/>
    <w:rsid w:val="000B5F78"/>
    <w:rsid w:val="000C184C"/>
    <w:rsid w:val="000C422C"/>
    <w:rsid w:val="000C6472"/>
    <w:rsid w:val="000D2DB1"/>
    <w:rsid w:val="000D318F"/>
    <w:rsid w:val="000E31A5"/>
    <w:rsid w:val="000E7F8C"/>
    <w:rsid w:val="000F1901"/>
    <w:rsid w:val="00102330"/>
    <w:rsid w:val="00103CA7"/>
    <w:rsid w:val="00106630"/>
    <w:rsid w:val="00106ADA"/>
    <w:rsid w:val="001119D4"/>
    <w:rsid w:val="00114218"/>
    <w:rsid w:val="00114DA3"/>
    <w:rsid w:val="001327E2"/>
    <w:rsid w:val="00133EBA"/>
    <w:rsid w:val="0014112F"/>
    <w:rsid w:val="00142EFB"/>
    <w:rsid w:val="00147378"/>
    <w:rsid w:val="001604E5"/>
    <w:rsid w:val="00172264"/>
    <w:rsid w:val="00172815"/>
    <w:rsid w:val="00172F84"/>
    <w:rsid w:val="001846F1"/>
    <w:rsid w:val="00192FCB"/>
    <w:rsid w:val="001A139C"/>
    <w:rsid w:val="001A3DC8"/>
    <w:rsid w:val="001A78DA"/>
    <w:rsid w:val="001B1213"/>
    <w:rsid w:val="001B6164"/>
    <w:rsid w:val="001C25FD"/>
    <w:rsid w:val="001D0F3C"/>
    <w:rsid w:val="001D35AF"/>
    <w:rsid w:val="001E0CDA"/>
    <w:rsid w:val="001E0DD9"/>
    <w:rsid w:val="001E262D"/>
    <w:rsid w:val="001E6B19"/>
    <w:rsid w:val="001F3DE1"/>
    <w:rsid w:val="001F7AF5"/>
    <w:rsid w:val="0020082C"/>
    <w:rsid w:val="00201643"/>
    <w:rsid w:val="0020354C"/>
    <w:rsid w:val="00203620"/>
    <w:rsid w:val="00205383"/>
    <w:rsid w:val="00213398"/>
    <w:rsid w:val="00216CE0"/>
    <w:rsid w:val="002217F4"/>
    <w:rsid w:val="002240E1"/>
    <w:rsid w:val="0023336E"/>
    <w:rsid w:val="0024093F"/>
    <w:rsid w:val="00247C5A"/>
    <w:rsid w:val="00250624"/>
    <w:rsid w:val="00251989"/>
    <w:rsid w:val="0026349A"/>
    <w:rsid w:val="002763A0"/>
    <w:rsid w:val="00276581"/>
    <w:rsid w:val="00286A66"/>
    <w:rsid w:val="00291D1E"/>
    <w:rsid w:val="002942AF"/>
    <w:rsid w:val="002A03AF"/>
    <w:rsid w:val="002A316D"/>
    <w:rsid w:val="002B07F4"/>
    <w:rsid w:val="002B4D2E"/>
    <w:rsid w:val="002B71A3"/>
    <w:rsid w:val="002C389D"/>
    <w:rsid w:val="002C429E"/>
    <w:rsid w:val="002C4E83"/>
    <w:rsid w:val="002C54A7"/>
    <w:rsid w:val="002D239F"/>
    <w:rsid w:val="002D2B43"/>
    <w:rsid w:val="002D300B"/>
    <w:rsid w:val="002D3D2B"/>
    <w:rsid w:val="002D634B"/>
    <w:rsid w:val="002D651E"/>
    <w:rsid w:val="002D66E0"/>
    <w:rsid w:val="002E158E"/>
    <w:rsid w:val="002F205A"/>
    <w:rsid w:val="002F6C5B"/>
    <w:rsid w:val="00300841"/>
    <w:rsid w:val="0030561B"/>
    <w:rsid w:val="00305FB2"/>
    <w:rsid w:val="00314948"/>
    <w:rsid w:val="00321A3F"/>
    <w:rsid w:val="00321C7E"/>
    <w:rsid w:val="00326F48"/>
    <w:rsid w:val="003337DA"/>
    <w:rsid w:val="0033748D"/>
    <w:rsid w:val="00337A3E"/>
    <w:rsid w:val="00343534"/>
    <w:rsid w:val="00347193"/>
    <w:rsid w:val="0034796D"/>
    <w:rsid w:val="00352FDA"/>
    <w:rsid w:val="00356662"/>
    <w:rsid w:val="00356E47"/>
    <w:rsid w:val="00365B0B"/>
    <w:rsid w:val="00370A9F"/>
    <w:rsid w:val="00371DB2"/>
    <w:rsid w:val="00377861"/>
    <w:rsid w:val="00384E3C"/>
    <w:rsid w:val="00385C28"/>
    <w:rsid w:val="00395135"/>
    <w:rsid w:val="00395380"/>
    <w:rsid w:val="0039718E"/>
    <w:rsid w:val="003A5731"/>
    <w:rsid w:val="003B7594"/>
    <w:rsid w:val="003C45D9"/>
    <w:rsid w:val="003C63FC"/>
    <w:rsid w:val="003D36DA"/>
    <w:rsid w:val="003D6964"/>
    <w:rsid w:val="003E47D2"/>
    <w:rsid w:val="003E6697"/>
    <w:rsid w:val="003F2333"/>
    <w:rsid w:val="0041700A"/>
    <w:rsid w:val="004201A1"/>
    <w:rsid w:val="00422F0D"/>
    <w:rsid w:val="00430093"/>
    <w:rsid w:val="00430515"/>
    <w:rsid w:val="00434243"/>
    <w:rsid w:val="004342B1"/>
    <w:rsid w:val="0043644A"/>
    <w:rsid w:val="0043739D"/>
    <w:rsid w:val="004430C1"/>
    <w:rsid w:val="004536D3"/>
    <w:rsid w:val="00461657"/>
    <w:rsid w:val="00466CFE"/>
    <w:rsid w:val="00473BE7"/>
    <w:rsid w:val="00475151"/>
    <w:rsid w:val="00475D1F"/>
    <w:rsid w:val="004762CC"/>
    <w:rsid w:val="00483A92"/>
    <w:rsid w:val="004900B9"/>
    <w:rsid w:val="004907D0"/>
    <w:rsid w:val="00497D97"/>
    <w:rsid w:val="004A39A6"/>
    <w:rsid w:val="004A5542"/>
    <w:rsid w:val="004B7716"/>
    <w:rsid w:val="004C1578"/>
    <w:rsid w:val="004C1C86"/>
    <w:rsid w:val="004C5D38"/>
    <w:rsid w:val="004D0191"/>
    <w:rsid w:val="004D2951"/>
    <w:rsid w:val="004D583C"/>
    <w:rsid w:val="004E0D14"/>
    <w:rsid w:val="004E0F14"/>
    <w:rsid w:val="004E544A"/>
    <w:rsid w:val="004E6281"/>
    <w:rsid w:val="004E6398"/>
    <w:rsid w:val="004F02E0"/>
    <w:rsid w:val="004F22F6"/>
    <w:rsid w:val="004F51AC"/>
    <w:rsid w:val="005017A3"/>
    <w:rsid w:val="00510ECB"/>
    <w:rsid w:val="0051424E"/>
    <w:rsid w:val="005204AF"/>
    <w:rsid w:val="005246D3"/>
    <w:rsid w:val="00536B35"/>
    <w:rsid w:val="005463EF"/>
    <w:rsid w:val="00546816"/>
    <w:rsid w:val="00547BAF"/>
    <w:rsid w:val="005515B7"/>
    <w:rsid w:val="00551CDC"/>
    <w:rsid w:val="005531DC"/>
    <w:rsid w:val="00554BE4"/>
    <w:rsid w:val="0055768D"/>
    <w:rsid w:val="005607D6"/>
    <w:rsid w:val="00567739"/>
    <w:rsid w:val="005861E3"/>
    <w:rsid w:val="00596916"/>
    <w:rsid w:val="005B28C6"/>
    <w:rsid w:val="005B2C1C"/>
    <w:rsid w:val="005C0283"/>
    <w:rsid w:val="005C0DB5"/>
    <w:rsid w:val="005C2470"/>
    <w:rsid w:val="005C5CBF"/>
    <w:rsid w:val="005E0365"/>
    <w:rsid w:val="005E6618"/>
    <w:rsid w:val="005E6731"/>
    <w:rsid w:val="005F4380"/>
    <w:rsid w:val="005F454F"/>
    <w:rsid w:val="005F516D"/>
    <w:rsid w:val="005F5DB4"/>
    <w:rsid w:val="00603147"/>
    <w:rsid w:val="0060653F"/>
    <w:rsid w:val="006066D4"/>
    <w:rsid w:val="0060673B"/>
    <w:rsid w:val="00613A46"/>
    <w:rsid w:val="00621334"/>
    <w:rsid w:val="006221E6"/>
    <w:rsid w:val="00624077"/>
    <w:rsid w:val="0062596D"/>
    <w:rsid w:val="00626125"/>
    <w:rsid w:val="00630477"/>
    <w:rsid w:val="00641972"/>
    <w:rsid w:val="006430FB"/>
    <w:rsid w:val="006434E4"/>
    <w:rsid w:val="006445CD"/>
    <w:rsid w:val="0065084C"/>
    <w:rsid w:val="00651888"/>
    <w:rsid w:val="006519EA"/>
    <w:rsid w:val="006531E3"/>
    <w:rsid w:val="006610D8"/>
    <w:rsid w:val="006622EC"/>
    <w:rsid w:val="00673169"/>
    <w:rsid w:val="00675B33"/>
    <w:rsid w:val="00687C2C"/>
    <w:rsid w:val="00693BF4"/>
    <w:rsid w:val="006B54DE"/>
    <w:rsid w:val="006C22B2"/>
    <w:rsid w:val="006C24FB"/>
    <w:rsid w:val="006C67E5"/>
    <w:rsid w:val="006D307A"/>
    <w:rsid w:val="006D7BDB"/>
    <w:rsid w:val="006E2436"/>
    <w:rsid w:val="006E4304"/>
    <w:rsid w:val="006E58E2"/>
    <w:rsid w:val="006E62D1"/>
    <w:rsid w:val="006F18C8"/>
    <w:rsid w:val="007013E5"/>
    <w:rsid w:val="00701828"/>
    <w:rsid w:val="00705784"/>
    <w:rsid w:val="00706E3E"/>
    <w:rsid w:val="00715D37"/>
    <w:rsid w:val="00727EFE"/>
    <w:rsid w:val="0073012B"/>
    <w:rsid w:val="00731877"/>
    <w:rsid w:val="00731BAC"/>
    <w:rsid w:val="007330FE"/>
    <w:rsid w:val="007335E5"/>
    <w:rsid w:val="0074317E"/>
    <w:rsid w:val="00743CA6"/>
    <w:rsid w:val="0075341E"/>
    <w:rsid w:val="00756656"/>
    <w:rsid w:val="007621EF"/>
    <w:rsid w:val="0076778B"/>
    <w:rsid w:val="007754FE"/>
    <w:rsid w:val="00776EFC"/>
    <w:rsid w:val="00783918"/>
    <w:rsid w:val="00783AFE"/>
    <w:rsid w:val="0079081E"/>
    <w:rsid w:val="00797B9E"/>
    <w:rsid w:val="007C4D96"/>
    <w:rsid w:val="007D1C33"/>
    <w:rsid w:val="007D5372"/>
    <w:rsid w:val="007E755B"/>
    <w:rsid w:val="007F0AEE"/>
    <w:rsid w:val="007F1788"/>
    <w:rsid w:val="007F61E4"/>
    <w:rsid w:val="008003BB"/>
    <w:rsid w:val="00804FEB"/>
    <w:rsid w:val="00813D58"/>
    <w:rsid w:val="008169B3"/>
    <w:rsid w:val="00817F23"/>
    <w:rsid w:val="00827BBF"/>
    <w:rsid w:val="00830021"/>
    <w:rsid w:val="008336E6"/>
    <w:rsid w:val="00833717"/>
    <w:rsid w:val="008466A3"/>
    <w:rsid w:val="00846A15"/>
    <w:rsid w:val="008539C7"/>
    <w:rsid w:val="00860CA8"/>
    <w:rsid w:val="008763E8"/>
    <w:rsid w:val="00877AA0"/>
    <w:rsid w:val="00881C0D"/>
    <w:rsid w:val="0089475F"/>
    <w:rsid w:val="008A67FD"/>
    <w:rsid w:val="008A7810"/>
    <w:rsid w:val="008B7025"/>
    <w:rsid w:val="008C0438"/>
    <w:rsid w:val="008C0E09"/>
    <w:rsid w:val="008D605E"/>
    <w:rsid w:val="008D7B47"/>
    <w:rsid w:val="008E7EA2"/>
    <w:rsid w:val="008F5EDB"/>
    <w:rsid w:val="008F7C03"/>
    <w:rsid w:val="009044DB"/>
    <w:rsid w:val="00910A1A"/>
    <w:rsid w:val="00917483"/>
    <w:rsid w:val="0092102F"/>
    <w:rsid w:val="00927CE7"/>
    <w:rsid w:val="00935452"/>
    <w:rsid w:val="009354D9"/>
    <w:rsid w:val="00947A5C"/>
    <w:rsid w:val="009554D0"/>
    <w:rsid w:val="0096147B"/>
    <w:rsid w:val="009617FC"/>
    <w:rsid w:val="00965231"/>
    <w:rsid w:val="009818A8"/>
    <w:rsid w:val="009826AF"/>
    <w:rsid w:val="00985742"/>
    <w:rsid w:val="00990A50"/>
    <w:rsid w:val="009A0414"/>
    <w:rsid w:val="009A2068"/>
    <w:rsid w:val="009A40FC"/>
    <w:rsid w:val="009B5953"/>
    <w:rsid w:val="009C0E2A"/>
    <w:rsid w:val="009C2E81"/>
    <w:rsid w:val="009E30D1"/>
    <w:rsid w:val="009E36AF"/>
    <w:rsid w:val="009F7765"/>
    <w:rsid w:val="00A04641"/>
    <w:rsid w:val="00A06F05"/>
    <w:rsid w:val="00A15CA3"/>
    <w:rsid w:val="00A2334A"/>
    <w:rsid w:val="00A270E4"/>
    <w:rsid w:val="00A274BA"/>
    <w:rsid w:val="00A3534B"/>
    <w:rsid w:val="00A36AA7"/>
    <w:rsid w:val="00A52AE7"/>
    <w:rsid w:val="00A53B71"/>
    <w:rsid w:val="00A548FF"/>
    <w:rsid w:val="00A54DE6"/>
    <w:rsid w:val="00A666D5"/>
    <w:rsid w:val="00A67E0D"/>
    <w:rsid w:val="00A75909"/>
    <w:rsid w:val="00A8261E"/>
    <w:rsid w:val="00A8387C"/>
    <w:rsid w:val="00A844F9"/>
    <w:rsid w:val="00A87048"/>
    <w:rsid w:val="00A92054"/>
    <w:rsid w:val="00A96B11"/>
    <w:rsid w:val="00A9760A"/>
    <w:rsid w:val="00AA1EB0"/>
    <w:rsid w:val="00AA4800"/>
    <w:rsid w:val="00AA5901"/>
    <w:rsid w:val="00AB4EBB"/>
    <w:rsid w:val="00AB5297"/>
    <w:rsid w:val="00AD4279"/>
    <w:rsid w:val="00AE4BD3"/>
    <w:rsid w:val="00AE5935"/>
    <w:rsid w:val="00AE5FE6"/>
    <w:rsid w:val="00AE6AE1"/>
    <w:rsid w:val="00AF4D6E"/>
    <w:rsid w:val="00AF6354"/>
    <w:rsid w:val="00B0214A"/>
    <w:rsid w:val="00B0353B"/>
    <w:rsid w:val="00B11405"/>
    <w:rsid w:val="00B1677D"/>
    <w:rsid w:val="00B21B25"/>
    <w:rsid w:val="00B24F57"/>
    <w:rsid w:val="00B32CBE"/>
    <w:rsid w:val="00B34834"/>
    <w:rsid w:val="00B36E13"/>
    <w:rsid w:val="00B37C07"/>
    <w:rsid w:val="00B464AD"/>
    <w:rsid w:val="00B46B95"/>
    <w:rsid w:val="00B4718E"/>
    <w:rsid w:val="00B52BDA"/>
    <w:rsid w:val="00B630BE"/>
    <w:rsid w:val="00B71C17"/>
    <w:rsid w:val="00B76150"/>
    <w:rsid w:val="00B93E63"/>
    <w:rsid w:val="00BB295E"/>
    <w:rsid w:val="00BB2EA3"/>
    <w:rsid w:val="00BB345E"/>
    <w:rsid w:val="00BB48AE"/>
    <w:rsid w:val="00BB7267"/>
    <w:rsid w:val="00BC2BED"/>
    <w:rsid w:val="00BC45B2"/>
    <w:rsid w:val="00BE3E8B"/>
    <w:rsid w:val="00BE7A8B"/>
    <w:rsid w:val="00BF028A"/>
    <w:rsid w:val="00BF3B72"/>
    <w:rsid w:val="00BF5160"/>
    <w:rsid w:val="00BF6C4D"/>
    <w:rsid w:val="00C010C9"/>
    <w:rsid w:val="00C02B14"/>
    <w:rsid w:val="00C069D8"/>
    <w:rsid w:val="00C151DF"/>
    <w:rsid w:val="00C16FC4"/>
    <w:rsid w:val="00C252F0"/>
    <w:rsid w:val="00C34AC8"/>
    <w:rsid w:val="00C34EB2"/>
    <w:rsid w:val="00C41720"/>
    <w:rsid w:val="00C4183D"/>
    <w:rsid w:val="00C42040"/>
    <w:rsid w:val="00C44803"/>
    <w:rsid w:val="00C450D0"/>
    <w:rsid w:val="00C479B7"/>
    <w:rsid w:val="00C51EEF"/>
    <w:rsid w:val="00C60AC7"/>
    <w:rsid w:val="00C61392"/>
    <w:rsid w:val="00C63314"/>
    <w:rsid w:val="00C76AD8"/>
    <w:rsid w:val="00C84C95"/>
    <w:rsid w:val="00C86D63"/>
    <w:rsid w:val="00C91661"/>
    <w:rsid w:val="00C9294F"/>
    <w:rsid w:val="00C9571C"/>
    <w:rsid w:val="00C957E6"/>
    <w:rsid w:val="00CA1B3B"/>
    <w:rsid w:val="00CA3847"/>
    <w:rsid w:val="00CB71DA"/>
    <w:rsid w:val="00CB7963"/>
    <w:rsid w:val="00CC5BD3"/>
    <w:rsid w:val="00CC6349"/>
    <w:rsid w:val="00CE086B"/>
    <w:rsid w:val="00CE7521"/>
    <w:rsid w:val="00CF04F1"/>
    <w:rsid w:val="00CF3A0E"/>
    <w:rsid w:val="00CF4D01"/>
    <w:rsid w:val="00D00ECE"/>
    <w:rsid w:val="00D11718"/>
    <w:rsid w:val="00D12B6C"/>
    <w:rsid w:val="00D14F90"/>
    <w:rsid w:val="00D16E3C"/>
    <w:rsid w:val="00D354B9"/>
    <w:rsid w:val="00D412BF"/>
    <w:rsid w:val="00D435AD"/>
    <w:rsid w:val="00D47A6E"/>
    <w:rsid w:val="00D50AD7"/>
    <w:rsid w:val="00D5344E"/>
    <w:rsid w:val="00D575BB"/>
    <w:rsid w:val="00D6112D"/>
    <w:rsid w:val="00D62C65"/>
    <w:rsid w:val="00D730F5"/>
    <w:rsid w:val="00D73C00"/>
    <w:rsid w:val="00D75A97"/>
    <w:rsid w:val="00D76A1E"/>
    <w:rsid w:val="00D8403B"/>
    <w:rsid w:val="00D8464A"/>
    <w:rsid w:val="00D953C3"/>
    <w:rsid w:val="00DA0B50"/>
    <w:rsid w:val="00DB22B2"/>
    <w:rsid w:val="00DB467A"/>
    <w:rsid w:val="00DB65C9"/>
    <w:rsid w:val="00DC2043"/>
    <w:rsid w:val="00DC2D87"/>
    <w:rsid w:val="00DC7F5D"/>
    <w:rsid w:val="00DD127D"/>
    <w:rsid w:val="00DD36C3"/>
    <w:rsid w:val="00DE3814"/>
    <w:rsid w:val="00DE3BB1"/>
    <w:rsid w:val="00DF4E88"/>
    <w:rsid w:val="00E03B3B"/>
    <w:rsid w:val="00E07BA5"/>
    <w:rsid w:val="00E11C71"/>
    <w:rsid w:val="00E22F91"/>
    <w:rsid w:val="00E25307"/>
    <w:rsid w:val="00E25F23"/>
    <w:rsid w:val="00E264EA"/>
    <w:rsid w:val="00E46428"/>
    <w:rsid w:val="00E51542"/>
    <w:rsid w:val="00E622BA"/>
    <w:rsid w:val="00E73A70"/>
    <w:rsid w:val="00E74E2B"/>
    <w:rsid w:val="00E80E2C"/>
    <w:rsid w:val="00E84264"/>
    <w:rsid w:val="00E852F5"/>
    <w:rsid w:val="00E85BD2"/>
    <w:rsid w:val="00E9729D"/>
    <w:rsid w:val="00E9797A"/>
    <w:rsid w:val="00EB0A86"/>
    <w:rsid w:val="00EB14A2"/>
    <w:rsid w:val="00EB2F25"/>
    <w:rsid w:val="00EB514F"/>
    <w:rsid w:val="00EC2EEF"/>
    <w:rsid w:val="00EC3A77"/>
    <w:rsid w:val="00EC6DC7"/>
    <w:rsid w:val="00ED0727"/>
    <w:rsid w:val="00ED2D29"/>
    <w:rsid w:val="00EE094E"/>
    <w:rsid w:val="00EE25E7"/>
    <w:rsid w:val="00EE55D3"/>
    <w:rsid w:val="00EE6501"/>
    <w:rsid w:val="00EE723D"/>
    <w:rsid w:val="00EF23E2"/>
    <w:rsid w:val="00F156F8"/>
    <w:rsid w:val="00F1749F"/>
    <w:rsid w:val="00F32654"/>
    <w:rsid w:val="00F55CF0"/>
    <w:rsid w:val="00F57727"/>
    <w:rsid w:val="00F61CE0"/>
    <w:rsid w:val="00F64587"/>
    <w:rsid w:val="00F7003B"/>
    <w:rsid w:val="00F7508D"/>
    <w:rsid w:val="00F757ED"/>
    <w:rsid w:val="00F802A5"/>
    <w:rsid w:val="00F84557"/>
    <w:rsid w:val="00F912A5"/>
    <w:rsid w:val="00F92DBB"/>
    <w:rsid w:val="00FA6699"/>
    <w:rsid w:val="00FB55D2"/>
    <w:rsid w:val="00FB71A6"/>
    <w:rsid w:val="00FC142D"/>
    <w:rsid w:val="00FC58D7"/>
    <w:rsid w:val="00FD06BB"/>
    <w:rsid w:val="00FD0A91"/>
    <w:rsid w:val="00FD4D8A"/>
    <w:rsid w:val="00FD7DA4"/>
    <w:rsid w:val="00FE360C"/>
    <w:rsid w:val="00FE6A21"/>
    <w:rsid w:val="00FF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B3BC6"/>
  <w15:docId w15:val="{3E4DB238-1817-4B07-9994-1890A7B0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6AA7"/>
    <w:pPr>
      <w:overflowPunct w:val="0"/>
      <w:autoSpaceDE w:val="0"/>
      <w:autoSpaceDN w:val="0"/>
      <w:adjustRightInd w:val="0"/>
      <w:textAlignment w:val="baseline"/>
    </w:pPr>
  </w:style>
  <w:style w:type="paragraph" w:styleId="Heading3">
    <w:name w:val="heading 3"/>
    <w:basedOn w:val="Normal"/>
    <w:link w:val="Heading3Char"/>
    <w:uiPriority w:val="9"/>
    <w:qFormat/>
    <w:rsid w:val="00AE4BD3"/>
    <w:pPr>
      <w:overflowPunct/>
      <w:autoSpaceDE/>
      <w:autoSpaceDN/>
      <w:adjustRightInd/>
      <w:spacing w:before="100" w:beforeAutospacing="1" w:after="100" w:afterAutospacing="1"/>
      <w:textAlignment w:val="auto"/>
      <w:outlineLvl w:val="2"/>
    </w:pPr>
    <w:rPr>
      <w:rFonts w:ascii="Times New Roman" w:hAnsi="Times New Roman"/>
      <w:b/>
      <w:bCs/>
      <w:sz w:val="27"/>
      <w:szCs w:val="27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B5953"/>
    <w:rPr>
      <w:color w:val="0000FF"/>
      <w:u w:val="single"/>
    </w:rPr>
  </w:style>
  <w:style w:type="character" w:customStyle="1" w:styleId="st">
    <w:name w:val="st"/>
    <w:basedOn w:val="DefaultParagraphFont"/>
    <w:rsid w:val="00114218"/>
  </w:style>
  <w:style w:type="character" w:customStyle="1" w:styleId="yshortcuts">
    <w:name w:val="yshortcuts"/>
    <w:basedOn w:val="DefaultParagraphFont"/>
    <w:rsid w:val="008003BB"/>
  </w:style>
  <w:style w:type="character" w:styleId="FollowedHyperlink">
    <w:name w:val="FollowedHyperlink"/>
    <w:basedOn w:val="DefaultParagraphFont"/>
    <w:rsid w:val="00142EFB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AE5FE6"/>
  </w:style>
  <w:style w:type="character" w:styleId="Strong">
    <w:name w:val="Strong"/>
    <w:basedOn w:val="DefaultParagraphFont"/>
    <w:uiPriority w:val="22"/>
    <w:qFormat/>
    <w:rsid w:val="00AE5FE6"/>
    <w:rPr>
      <w:b/>
      <w:bCs/>
    </w:rPr>
  </w:style>
  <w:style w:type="paragraph" w:styleId="NormalWeb">
    <w:name w:val="Normal (Web)"/>
    <w:basedOn w:val="Normal"/>
    <w:uiPriority w:val="99"/>
    <w:rsid w:val="00AE5F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F326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2654"/>
    <w:rPr>
      <w:rFonts w:ascii="Tahoma" w:hAnsi="Tahoma" w:cs="Tahoma"/>
      <w:sz w:val="16"/>
      <w:szCs w:val="16"/>
    </w:rPr>
  </w:style>
  <w:style w:type="character" w:customStyle="1" w:styleId="Title1">
    <w:name w:val="Title1"/>
    <w:basedOn w:val="DefaultParagraphFont"/>
    <w:rsid w:val="00613A46"/>
  </w:style>
  <w:style w:type="table" w:styleId="TableGrid">
    <w:name w:val="Table Grid"/>
    <w:basedOn w:val="TableNormal"/>
    <w:uiPriority w:val="59"/>
    <w:rsid w:val="00466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E4BD3"/>
    <w:rPr>
      <w:rFonts w:ascii="Times New Roman" w:hAnsi="Times New Roman"/>
      <w:b/>
      <w:bCs/>
      <w:sz w:val="27"/>
      <w:szCs w:val="27"/>
      <w:lang w:val="de-DE" w:eastAsia="de-DE"/>
    </w:rPr>
  </w:style>
  <w:style w:type="character" w:customStyle="1" w:styleId="hithilite">
    <w:name w:val="hithilite"/>
    <w:basedOn w:val="DefaultParagraphFont"/>
    <w:rsid w:val="00804FEB"/>
  </w:style>
  <w:style w:type="character" w:customStyle="1" w:styleId="ecobrod">
    <w:name w:val="ecobrod"/>
    <w:basedOn w:val="DefaultParagraphFont"/>
    <w:rsid w:val="004C5D38"/>
  </w:style>
  <w:style w:type="character" w:customStyle="1" w:styleId="stil2">
    <w:name w:val="stil2"/>
    <w:basedOn w:val="DefaultParagraphFont"/>
    <w:rsid w:val="004C5D38"/>
  </w:style>
  <w:style w:type="character" w:styleId="CommentReference">
    <w:name w:val="annotation reference"/>
    <w:basedOn w:val="DefaultParagraphFont"/>
    <w:semiHidden/>
    <w:unhideWhenUsed/>
    <w:rsid w:val="00ED07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D0727"/>
  </w:style>
  <w:style w:type="character" w:customStyle="1" w:styleId="CommentTextChar">
    <w:name w:val="Comment Text Char"/>
    <w:basedOn w:val="DefaultParagraphFont"/>
    <w:link w:val="CommentText"/>
    <w:semiHidden/>
    <w:rsid w:val="00ED072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D0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D0727"/>
    <w:rPr>
      <w:b/>
      <w:bCs/>
    </w:rPr>
  </w:style>
  <w:style w:type="table" w:customStyle="1" w:styleId="PlainTable11">
    <w:name w:val="Plain Table 11"/>
    <w:basedOn w:val="TableNormal"/>
    <w:uiPriority w:val="41"/>
    <w:rsid w:val="00E11C7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BRITISH COLUMBIA</vt:lpstr>
    </vt:vector>
  </TitlesOfParts>
  <Company>UBC, Faculty of Forestry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BRITISH COLUMBIA</dc:title>
  <dc:creator>Carrie Seto</dc:creator>
  <cp:lastModifiedBy>Joseph Bennett</cp:lastModifiedBy>
  <cp:revision>2</cp:revision>
  <cp:lastPrinted>2017-03-22T19:44:00Z</cp:lastPrinted>
  <dcterms:created xsi:type="dcterms:W3CDTF">2019-05-31T00:24:00Z</dcterms:created>
  <dcterms:modified xsi:type="dcterms:W3CDTF">2019-05-31T00:24:00Z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0_1">
    <vt:lpwstr>http://www.zotero.org/styles/apa</vt:lpwstr>
  </property>
  <property fmtid="{D5CDD505-2E9C-101B-9397-08002B2CF9AE}" pid="5" name="Mendeley Recent Style Name 1_1">
    <vt:lpwstr>Biological Conservation</vt:lpwstr>
  </property>
  <property fmtid="{D5CDD505-2E9C-101B-9397-08002B2CF9AE}" pid="6" name="Mendeley Recent Style Id 1_1">
    <vt:lpwstr>http://www.zotero.org/styles/biological-conservation</vt:lpwstr>
  </property>
  <property fmtid="{D5CDD505-2E9C-101B-9397-08002B2CF9AE}" pid="7" name="Mendeley Recent Style Name 2_1">
    <vt:lpwstr>Chicago Manual of Style (Author-Date format)</vt:lpwstr>
  </property>
  <property fmtid="{D5CDD505-2E9C-101B-9397-08002B2CF9AE}" pid="8" name="Mendeley Recent Style Id 2_1">
    <vt:lpwstr>http://www.zotero.org/styles/chicago-author-date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3_1">
    <vt:lpwstr>http://www.zotero.org/styles/harvard1</vt:lpwstr>
  </property>
  <property fmtid="{D5CDD505-2E9C-101B-9397-08002B2CF9AE}" pid="11" name="Mendeley Recent Style Name 4_1">
    <vt:lpwstr>IEEE</vt:lpwstr>
  </property>
  <property fmtid="{D5CDD505-2E9C-101B-9397-08002B2CF9AE}" pid="12" name="Mendeley Recent Style Id 4_1">
    <vt:lpwstr>http://www.zotero.org/styles/ieee</vt:lpwstr>
  </property>
  <property fmtid="{D5CDD505-2E9C-101B-9397-08002B2CF9AE}" pid="13" name="Mendeley Recent Style Name 5_1">
    <vt:lpwstr>Journal of Applied Ecology</vt:lpwstr>
  </property>
  <property fmtid="{D5CDD505-2E9C-101B-9397-08002B2CF9AE}" pid="14" name="Mendeley Recent Style Id 5_1">
    <vt:lpwstr>http://www.zotero.org/styles/journal-of-applied-ecology</vt:lpwstr>
  </property>
  <property fmtid="{D5CDD505-2E9C-101B-9397-08002B2CF9AE}" pid="15" name="Mendeley Recent Style Name 6_1">
    <vt:lpwstr>Modern Humanities Research Association (Note with Bibliography)</vt:lpwstr>
  </property>
  <property fmtid="{D5CDD505-2E9C-101B-9397-08002B2CF9AE}" pid="16" name="Mendeley Recent Style Id 6_1">
    <vt:lpwstr>http://www.zotero.org/styles/mhra</vt:lpwstr>
  </property>
  <property fmtid="{D5CDD505-2E9C-101B-9397-08002B2CF9AE}" pid="17" name="Mendeley Recent Style Name 7_1">
    <vt:lpwstr>National Library of Medicine</vt:lpwstr>
  </property>
  <property fmtid="{D5CDD505-2E9C-101B-9397-08002B2CF9AE}" pid="18" name="Mendeley Recent Style Id 7_1">
    <vt:lpwstr>http://www.zotero.org/styles/nlm</vt:lpwstr>
  </property>
  <property fmtid="{D5CDD505-2E9C-101B-9397-08002B2CF9AE}" pid="19" name="Mendeley Recent Style Name 8_1">
    <vt:lpwstr>Oikos</vt:lpwstr>
  </property>
  <property fmtid="{D5CDD505-2E9C-101B-9397-08002B2CF9AE}" pid="20" name="Mendeley Recent Style Id 8_1">
    <vt:lpwstr>http://www.zotero.org/styles/oikos</vt:lpwstr>
  </property>
  <property fmtid="{D5CDD505-2E9C-101B-9397-08002B2CF9AE}" pid="21" name="Mendeley Recent Style Name 9_1">
    <vt:lpwstr>Vancouver</vt:lpwstr>
  </property>
  <property fmtid="{D5CDD505-2E9C-101B-9397-08002B2CF9AE}" pid="22" name="Mendeley Recent Style Id 9_1">
    <vt:lpwstr>http://www.zotero.org/styles/vancouver</vt:lpwstr>
  </property>
</Properties>
</file>