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proofErr w:type="spellStart"/>
      <w:r>
        <w:t>PeerJ</w:t>
      </w:r>
      <w:proofErr w:type="spellEnd"/>
    </w:p>
    <w:p w14:paraId="736E5538" w14:textId="77777777" w:rsidR="00451948" w:rsidRDefault="00451948" w:rsidP="00451948">
      <w:r>
        <w:t>Dear Dr. Schuster,</w:t>
      </w:r>
    </w:p>
    <w:p w14:paraId="6AC845EB" w14:textId="77777777" w:rsidR="00451948" w:rsidRDefault="00451948" w:rsidP="00451948">
      <w:r>
        <w:t xml:space="preserve">Thank you for your submission to </w:t>
      </w:r>
      <w:proofErr w:type="spellStart"/>
      <w:r>
        <w:t>PeerJ</w:t>
      </w:r>
      <w:proofErr w:type="spellEnd"/>
      <w:r>
        <w:t>.</w:t>
      </w:r>
    </w:p>
    <w:p w14:paraId="202F3CE3" w14:textId="77777777" w:rsidR="00451948" w:rsidRDefault="00451948" w:rsidP="00451948">
      <w:r>
        <w:t xml:space="preserve">It is my opinion as the Academic Editor for your article - Integer linear programming outperforms simulated annealing for solving conservation planning problems - that it requires </w:t>
      </w:r>
      <w:proofErr w:type="gramStart"/>
      <w:r>
        <w:t>a number of</w:t>
      </w:r>
      <w:proofErr w:type="gramEnd"/>
      <w:r>
        <w:t xml:space="preserve"> Minor Revisions.</w:t>
      </w:r>
    </w:p>
    <w:p w14:paraId="4F3F9553" w14:textId="77777777" w:rsidR="00451948" w:rsidRDefault="00451948" w:rsidP="00451948">
      <w:r>
        <w:t xml:space="preserve">My suggested changes and reviewer comments are shown below </w:t>
      </w:r>
      <w:proofErr w:type="gramStart"/>
      <w:r>
        <w:t>and on your article</w:t>
      </w:r>
      <w:proofErr w:type="gramEnd"/>
      <w:r>
        <w:t xml:space="preserv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 xml:space="preserve">Academic Editor, </w:t>
      </w:r>
      <w:proofErr w:type="spellStart"/>
      <w:r>
        <w:t>PeerJ</w:t>
      </w:r>
      <w:proofErr w:type="spellEnd"/>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 xml:space="preserve">Thank you very much for your and the reviewer’s efforts in helping to improve our paper. We have tried our best to accommodate reviewer comments as best as we could and think this now represents a </w:t>
      </w:r>
      <w:proofErr w:type="gramStart"/>
      <w:r>
        <w:rPr>
          <w:b/>
          <w:bCs/>
        </w:rPr>
        <w:t>much improved</w:t>
      </w:r>
      <w:proofErr w:type="gramEnd"/>
      <w:r>
        <w:rPr>
          <w:b/>
          <w:bCs/>
        </w:rPr>
        <w:t xml:space="preserve">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 xml:space="preserve">This study explores the performance of a new approach to solving the spatial conservation prioritization problem that currently is commonly currently solved with the simulated annealing approach in </w:t>
      </w:r>
      <w:proofErr w:type="spellStart"/>
      <w:r>
        <w:t>Marxan</w:t>
      </w:r>
      <w:proofErr w:type="spellEnd"/>
      <w:r>
        <w:t xml:space="preserve">. Recent advances in integer linear programming (ILP) have enabled the scale of problem that </w:t>
      </w:r>
      <w:proofErr w:type="spellStart"/>
      <w:r>
        <w:t>Marxan</w:t>
      </w:r>
      <w:proofErr w:type="spellEnd"/>
      <w:r>
        <w:t xml:space="preserve"> can handle by approximating optimal solution to now be feasible with an ILP approach, which can find an optimal solution. An R package (</w:t>
      </w:r>
      <w:proofErr w:type="spellStart"/>
      <w:r>
        <w:t>prioritizR</w:t>
      </w:r>
      <w:proofErr w:type="spellEnd"/>
      <w:r>
        <w:t xml:space="preserve">) provides this functionality to conservation planners and researchers. Here, the authors explore the variation in recommended conservation portfolio (suggested protected areas) and the time to solution for a set of conservation scenarios that are run in </w:t>
      </w:r>
      <w:proofErr w:type="spellStart"/>
      <w:r>
        <w:t>Marxan</w:t>
      </w:r>
      <w:proofErr w:type="spellEnd"/>
      <w:r>
        <w:t xml:space="preserve">, </w:t>
      </w:r>
      <w:proofErr w:type="spellStart"/>
      <w:r>
        <w:t>prioritizR</w:t>
      </w:r>
      <w:proofErr w:type="spellEnd"/>
      <w:r>
        <w:t xml:space="preserve"> with the optimization performed with </w:t>
      </w:r>
      <w:proofErr w:type="spellStart"/>
      <w:r>
        <w:t>Gurobi</w:t>
      </w:r>
      <w:proofErr w:type="spellEnd"/>
      <w:r>
        <w:t xml:space="preserve"> or </w:t>
      </w:r>
      <w:proofErr w:type="spellStart"/>
      <w:r>
        <w:t>prioritizR</w:t>
      </w:r>
      <w:proofErr w:type="spellEnd"/>
      <w:r>
        <w:t xml:space="preserve"> with the optimization performed with </w:t>
      </w:r>
      <w:proofErr w:type="spellStart"/>
      <w:r>
        <w:t>Rsymphony</w:t>
      </w:r>
      <w:proofErr w:type="spellEnd"/>
      <w:r>
        <w:t xml:space="preserve"> (two different options that differ in their availability to practitioners vs academics). They find that on all fronts, the </w:t>
      </w:r>
      <w:proofErr w:type="spellStart"/>
      <w:r>
        <w:t>Gurobi</w:t>
      </w:r>
      <w:proofErr w:type="spellEnd"/>
      <w:r>
        <w:t xml:space="preserve"> based solutions were superior (met the conservation targets at lower cost) and drastically faster than </w:t>
      </w:r>
      <w:proofErr w:type="spellStart"/>
      <w:r>
        <w:t>Marxan</w:t>
      </w:r>
      <w:proofErr w:type="spellEnd"/>
      <w:r>
        <w:t xml:space="preserve">. The </w:t>
      </w:r>
      <w:proofErr w:type="spellStart"/>
      <w:r>
        <w:t>Rsymphony</w:t>
      </w:r>
      <w:proofErr w:type="spellEnd"/>
      <w:r>
        <w:t xml:space="preserve"> based solutions also were cheaper and faster than </w:t>
      </w:r>
      <w:proofErr w:type="spellStart"/>
      <w:r>
        <w:t>Marxan</w:t>
      </w:r>
      <w:proofErr w:type="spellEnd"/>
      <w:r>
        <w:t xml:space="preserve">, although slower than </w:t>
      </w:r>
      <w:proofErr w:type="spellStart"/>
      <w:r>
        <w:t>Gurobi</w:t>
      </w:r>
      <w:proofErr w:type="spellEnd"/>
      <w:r>
        <w:t>.</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698B518B" w14:textId="1BC77FB4" w:rsidR="00C7662A" w:rsidRDefault="00C7662A" w:rsidP="00451948">
      <w:pPr>
        <w:rPr>
          <w:ins w:id="0" w:author="Joseph Bennett" w:date="2020-03-16T06:39:00Z"/>
          <w:b/>
          <w:bCs/>
        </w:rPr>
      </w:pPr>
      <w:r w:rsidRPr="008824DE">
        <w:rPr>
          <w:b/>
          <w:bCs/>
        </w:rPr>
        <w:lastRenderedPageBreak/>
        <w:t>Thank you for this suggestion. We have added the following sentence to the Introduction to provide more information on this (Line XX):</w:t>
      </w:r>
      <w:r w:rsidRPr="008824DE">
        <w:rPr>
          <w:b/>
          <w:bCs/>
        </w:rPr>
        <w:br/>
        <w:t xml:space="preserve">“Beyer et al. (2016) </w:t>
      </w:r>
      <w:commentRangeStart w:id="1"/>
      <w:r w:rsidRPr="008824DE">
        <w:rPr>
          <w:b/>
          <w:bCs/>
        </w:rPr>
        <w:t xml:space="preserve">recently introduced a linearization solution </w:t>
      </w:r>
      <w:commentRangeEnd w:id="1"/>
      <w:r w:rsidR="001519A5">
        <w:rPr>
          <w:rStyle w:val="CommentReference"/>
        </w:rPr>
        <w:commentReference w:id="1"/>
      </w:r>
      <w:r w:rsidRPr="008824DE">
        <w:rPr>
          <w:b/>
          <w:bCs/>
        </w:rPr>
        <w:t>to the nonlinear constraint problem to find efficient solutions in an ILP framework, which greatly improved the utility of ILP for solving conservation planning problems.”</w:t>
      </w:r>
    </w:p>
    <w:p w14:paraId="4F7ACE11" w14:textId="3BD957EA" w:rsidR="001519A5" w:rsidRDefault="001519A5" w:rsidP="00451948">
      <w:pPr>
        <w:rPr>
          <w:b/>
          <w:bCs/>
        </w:rPr>
      </w:pPr>
      <w:ins w:id="3" w:author="Joseph Bennett" w:date="2020-03-16T06:42:00Z">
        <w:r>
          <w:rPr>
            <w:b/>
            <w:bCs/>
          </w:rPr>
          <w:t>W</w:t>
        </w:r>
      </w:ins>
      <w:ins w:id="4" w:author="Joseph Bennett" w:date="2020-03-16T06:39:00Z">
        <w:r>
          <w:rPr>
            <w:b/>
            <w:bCs/>
          </w:rPr>
          <w:t xml:space="preserve">e have </w:t>
        </w:r>
      </w:ins>
      <w:ins w:id="5" w:author="Joseph Bennett" w:date="2020-03-16T06:42:00Z">
        <w:r>
          <w:rPr>
            <w:b/>
            <w:bCs/>
          </w:rPr>
          <w:t xml:space="preserve">also </w:t>
        </w:r>
      </w:ins>
      <w:ins w:id="6" w:author="Joseph Bennett" w:date="2020-03-16T06:39:00Z">
        <w:r>
          <w:rPr>
            <w:b/>
            <w:bCs/>
          </w:rPr>
          <w:t xml:space="preserve">added the </w:t>
        </w:r>
      </w:ins>
      <w:ins w:id="7" w:author="Joseph Bennett" w:date="2020-03-16T06:41:00Z">
        <w:r>
          <w:rPr>
            <w:b/>
            <w:bCs/>
          </w:rPr>
          <w:t>integ</w:t>
        </w:r>
      </w:ins>
      <w:ins w:id="8" w:author="Joseph Bennett" w:date="2020-03-16T06:42:00Z">
        <w:r>
          <w:rPr>
            <w:b/>
            <w:bCs/>
          </w:rPr>
          <w:t xml:space="preserve">er programming formulation to Appendix S2. Please also see responses to additional R1 and R2 comments re adding formulation. </w:t>
        </w:r>
      </w:ins>
    </w:p>
    <w:p w14:paraId="72622B0A" w14:textId="77777777" w:rsidR="004F02BA" w:rsidRPr="008824DE" w:rsidRDefault="004F02BA" w:rsidP="00451948">
      <w:pPr>
        <w:rPr>
          <w:b/>
          <w:bCs/>
        </w:rPr>
      </w:pPr>
    </w:p>
    <w:p w14:paraId="094CC75A" w14:textId="77777777" w:rsidR="00451948" w:rsidRDefault="00451948" w:rsidP="00451948">
      <w:r>
        <w:t xml:space="preserve">2. It was not clear whether the broad range of cost savings that could be achieved from the ILP over </w:t>
      </w:r>
      <w:proofErr w:type="spellStart"/>
      <w:r>
        <w:t>Marxan</w:t>
      </w:r>
      <w:proofErr w:type="spellEnd"/>
      <w:r>
        <w:t xml:space="preserve"> approach was due solely to the variation in problem specifications or if there was also an aspect of </w:t>
      </w:r>
      <w:proofErr w:type="spellStart"/>
      <w:r>
        <w:t>Marxan</w:t>
      </w:r>
      <w:proofErr w:type="spellEnd"/>
      <w:r>
        <w:t xml:space="preserve"> potentially providing different solutions to the same problem across different runs (because of the simulated annealing). Please add a bit of detail that comments on the variation due to difference in approach as opposed to the variation due to </w:t>
      </w:r>
      <w:proofErr w:type="spellStart"/>
      <w:r>
        <w:t>marxan’s</w:t>
      </w:r>
      <w:proofErr w:type="spellEnd"/>
      <w:r>
        <w:t xml:space="preserve"> approximate solutions.</w:t>
      </w:r>
    </w:p>
    <w:p w14:paraId="786257D6" w14:textId="45768E14" w:rsidR="008D4AD1" w:rsidRDefault="00571230" w:rsidP="00451948">
      <w:pPr>
        <w:rPr>
          <w:b/>
          <w:bCs/>
        </w:rPr>
      </w:pPr>
      <w:r w:rsidRPr="00436D65">
        <w:rPr>
          <w:b/>
          <w:bCs/>
        </w:rPr>
        <w:t>Thank you for raising this point. We have added text in several location to make it clear that we are comparing variation in problem specification, as we always compared EILP to the best/cheapest SA solution for a given problem.</w:t>
      </w:r>
      <w:r w:rsidR="008D4AD1" w:rsidRPr="00436D65">
        <w:rPr>
          <w:b/>
          <w:bCs/>
        </w:rPr>
        <w:t xml:space="preserve"> Specifically, we added to </w:t>
      </w:r>
      <w:r w:rsidR="00FA386B" w:rsidRPr="00436D65">
        <w:rPr>
          <w:b/>
          <w:bCs/>
        </w:rPr>
        <w:t xml:space="preserve">Methods (Line XX) “To allow for a fair contrast between SA and EILP, that focuses on algorithmic comparisons and not within SA variation, we focused our results and discussion on the best solution achieved with </w:t>
      </w:r>
      <w:proofErr w:type="spellStart"/>
      <w:r w:rsidR="00FA386B" w:rsidRPr="00436D65">
        <w:rPr>
          <w:b/>
          <w:bCs/>
        </w:rPr>
        <w:t>Marxan</w:t>
      </w:r>
      <w:proofErr w:type="spellEnd"/>
      <w:r w:rsidR="00FA386B" w:rsidRPr="00436D65">
        <w:rPr>
          <w:b/>
          <w:bCs/>
        </w:rPr>
        <w:t xml:space="preserve"> across 10 repeat runs.”; </w:t>
      </w:r>
      <w:r w:rsidR="008D4AD1" w:rsidRPr="00436D65">
        <w:rPr>
          <w:b/>
          <w:bCs/>
        </w:rPr>
        <w:t xml:space="preserve">Results (Line XX) “when comparing EILP results to the best (cheapest) solution for a </w:t>
      </w:r>
      <w:proofErr w:type="spellStart"/>
      <w:r w:rsidR="008D4AD1" w:rsidRPr="00436D65">
        <w:rPr>
          <w:b/>
          <w:bCs/>
        </w:rPr>
        <w:t>Marxan</w:t>
      </w:r>
      <w:proofErr w:type="spellEnd"/>
      <w:r w:rsidR="008D4AD1" w:rsidRPr="00436D65">
        <w:rPr>
          <w:b/>
          <w:bCs/>
        </w:rPr>
        <w:t xml:space="preserve"> scenario.”</w:t>
      </w:r>
      <w:r w:rsidR="00FD6CE9">
        <w:rPr>
          <w:b/>
          <w:bCs/>
        </w:rPr>
        <w:t>.</w:t>
      </w:r>
    </w:p>
    <w:p w14:paraId="70356523" w14:textId="77777777" w:rsidR="002F3C70" w:rsidRPr="00436D65" w:rsidRDefault="002F3C70" w:rsidP="00451948">
      <w:pPr>
        <w:rPr>
          <w:b/>
          <w:bCs/>
        </w:rPr>
      </w:pP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9" w:name="_Hlk33511964"/>
      <w:r>
        <w:t>optimal being the configuration of protected areas that delivers the desired benefits and the lowest cost</w:t>
      </w:r>
      <w:bookmarkEnd w:id="9"/>
      <w:r>
        <w:t>”).</w:t>
      </w:r>
    </w:p>
    <w:p w14:paraId="22827706" w14:textId="14A9B391" w:rsidR="00E57CF8" w:rsidRPr="00EB4BDC" w:rsidRDefault="00E57CF8" w:rsidP="00451948">
      <w:pPr>
        <w:rPr>
          <w:b/>
          <w:bCs/>
        </w:rPr>
      </w:pPr>
      <w:r w:rsidRPr="00EB4BDC">
        <w:rPr>
          <w:b/>
          <w:bCs/>
        </w:rPr>
        <w:t>Added sentence</w:t>
      </w:r>
      <w:r w:rsidR="00EB4BDC">
        <w:rPr>
          <w:b/>
          <w:bCs/>
        </w:rPr>
        <w:t xml:space="preserve"> (Line XX)</w:t>
      </w:r>
      <w:r w:rsidRPr="00EB4BDC">
        <w:rPr>
          <w:b/>
          <w:bCs/>
        </w:rPr>
        <w:t>: “. Optimal being the configuration of protected areas that delivers the desired benefits and the lowest cost”</w:t>
      </w:r>
    </w:p>
    <w:p w14:paraId="6D6B63C1" w14:textId="3FD0D69A" w:rsidR="00451948" w:rsidRDefault="00451948" w:rsidP="00451948">
      <w:r>
        <w:t>Line 77-78: As a reader I wanted to know here how the ILP inability to deal with spatially compact solutions had been resolved</w:t>
      </w:r>
    </w:p>
    <w:p w14:paraId="49C5A6D7" w14:textId="64466E88"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XX: “Beyer et al. (2016) recently introduced a linearization solution to the nonlinear constraint </w:t>
      </w:r>
      <w:r w:rsidRPr="00314FF6">
        <w:rPr>
          <w:b/>
          <w:bCs/>
        </w:rPr>
        <w:lastRenderedPageBreak/>
        <w:t>problem to find efficient solutions in an ILP framework, which greatly improved the utility of ILP for solving conservation planning problems.”</w:t>
      </w:r>
    </w:p>
    <w:p w14:paraId="4BDEDE5F" w14:textId="0C1EB5C0" w:rsidR="00451948" w:rsidRDefault="00451948" w:rsidP="00451948">
      <w:r>
        <w:t>Line 100: I’m curious how you dealt with the repeated measures aspect of the sampling locations that have been visited multiple times. Is this something that unmarked has a strategy for accounting for?</w:t>
      </w:r>
    </w:p>
    <w:p w14:paraId="112F4458" w14:textId="7735D908" w:rsidR="00BE17D2" w:rsidRPr="00BE17D2" w:rsidRDefault="00BE17D2" w:rsidP="00451948">
      <w:pPr>
        <w:rPr>
          <w:b/>
          <w:bCs/>
        </w:rPr>
      </w:pPr>
      <w:r w:rsidRPr="00BE17D2">
        <w:rPr>
          <w:b/>
          <w:bCs/>
        </w:rPr>
        <w:t>We have added the following text to help clarify this question (Line XX): “This form of distribution modelling, also known as occupancy modelling</w:t>
      </w:r>
      <w:commentRangeStart w:id="10"/>
      <w:ins w:id="11" w:author="Joseph Bennett" w:date="2020-03-16T06:37:00Z">
        <w:r w:rsidR="001519A5">
          <w:rPr>
            <w:b/>
            <w:bCs/>
          </w:rPr>
          <w:t>,</w:t>
        </w:r>
      </w:ins>
      <w:commentRangeEnd w:id="10"/>
      <w:ins w:id="12" w:author="Joseph Bennett" w:date="2020-03-16T06:43:00Z">
        <w:r w:rsidR="001519A5">
          <w:rPr>
            <w:rStyle w:val="CommentReference"/>
          </w:rPr>
          <w:commentReference w:id="10"/>
        </w:r>
      </w:ins>
      <w:r w:rsidRPr="00BE17D2">
        <w:rPr>
          <w:b/>
          <w:bCs/>
        </w:rPr>
        <w:t xml:space="preserve">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1E76D427" w:rsidR="00A74449" w:rsidRPr="005F68BD" w:rsidRDefault="00A74449" w:rsidP="00451948">
      <w:pPr>
        <w:rPr>
          <w:b/>
          <w:bCs/>
        </w:rPr>
      </w:pPr>
      <w:r w:rsidRPr="005F68BD">
        <w:rPr>
          <w:b/>
          <w:bCs/>
        </w:rPr>
        <w:t>We have added a sentence about this to Methods (Line XX):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 xml:space="preserve">Line 162: I initially read this as species per features and was confused. I think you </w:t>
      </w:r>
      <w:proofErr w:type="gramStart"/>
      <w:r>
        <w:t>actually mean</w:t>
      </w:r>
      <w:proofErr w:type="gramEnd"/>
      <w:r>
        <w:t xml:space="preserve">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08143EF" w:rsidR="003C635A" w:rsidRPr="00B15831" w:rsidRDefault="004A7B16" w:rsidP="00451948">
      <w:pPr>
        <w:rPr>
          <w:b/>
          <w:bCs/>
        </w:rPr>
      </w:pPr>
      <w:r w:rsidRPr="00B15831">
        <w:rPr>
          <w:b/>
          <w:bCs/>
        </w:rPr>
        <w:t xml:space="preserve">Thank you. This is a very good point. We have added “planning units” to each number to break up the numbers. The section now reads: “9,282 planning units, 37,128 planning units, and 148,510 planning units” </w:t>
      </w:r>
    </w:p>
    <w:p w14:paraId="373644AD" w14:textId="3BF6F74F" w:rsidR="00451948" w:rsidRDefault="00451948" w:rsidP="00451948">
      <w:r>
        <w:t xml:space="preserve">Line 163-167: Please explain here why you wanted to explore additional </w:t>
      </w:r>
      <w:proofErr w:type="spellStart"/>
      <w:r>
        <w:t>Marxan</w:t>
      </w:r>
      <w:proofErr w:type="spellEnd"/>
      <w:r>
        <w:t xml:space="preserve"> configurations. I think it was to try configurations that increased </w:t>
      </w:r>
      <w:proofErr w:type="spellStart"/>
      <w:r>
        <w:t>Marxan’s</w:t>
      </w:r>
      <w:proofErr w:type="spellEnd"/>
      <w:r>
        <w:t xml:space="preserve"> ability to approximate the optimal solution but not sure from the text.</w:t>
      </w:r>
    </w:p>
    <w:p w14:paraId="0C7A738F" w14:textId="093C4F0C" w:rsidR="00EB7AD0" w:rsidRPr="00D43FC8" w:rsidRDefault="00EB7AD0" w:rsidP="00451948">
      <w:pPr>
        <w:rPr>
          <w:b/>
          <w:bCs/>
        </w:rPr>
      </w:pPr>
      <w:r w:rsidRPr="00D43FC8">
        <w:rPr>
          <w:b/>
          <w:bCs/>
        </w:rPr>
        <w:t xml:space="preserve">Thank you for pointing this out. Your thinking was correct and we have added text now that hopefully helps readers understand our rationale for exploring additional configurations with </w:t>
      </w:r>
      <w:proofErr w:type="spellStart"/>
      <w:r w:rsidRPr="00D43FC8">
        <w:rPr>
          <w:b/>
          <w:bCs/>
        </w:rPr>
        <w:t>Marxan</w:t>
      </w:r>
      <w:proofErr w:type="spellEnd"/>
      <w:r w:rsidRPr="00D43FC8">
        <w:rPr>
          <w:b/>
          <w:bCs/>
        </w:rPr>
        <w:t xml:space="preserve"> (Line XX): “Exploring ranges of values for number of iterations and SPF are recommended for calibration of </w:t>
      </w:r>
      <w:proofErr w:type="spellStart"/>
      <w:r w:rsidRPr="00D43FC8">
        <w:rPr>
          <w:b/>
          <w:bCs/>
        </w:rPr>
        <w:t>Marxan</w:t>
      </w:r>
      <w:proofErr w:type="spellEnd"/>
      <w:r w:rsidRPr="00D43FC8">
        <w:rPr>
          <w:b/>
          <w:bCs/>
        </w:rPr>
        <w:t xml:space="preserve"> to increase </w:t>
      </w:r>
      <w:proofErr w:type="spellStart"/>
      <w:r w:rsidRPr="00D43FC8">
        <w:rPr>
          <w:b/>
          <w:bCs/>
        </w:rPr>
        <w:t>Marxan’s</w:t>
      </w:r>
      <w:proofErr w:type="spellEnd"/>
      <w:r w:rsidRPr="00D43FC8">
        <w:rPr>
          <w:b/>
          <w:bCs/>
        </w:rPr>
        <w:t xml:space="preserve"> ability to approximate the optimal solution (</w:t>
      </w:r>
      <w:proofErr w:type="spellStart"/>
      <w:r w:rsidRPr="00D43FC8">
        <w:rPr>
          <w:b/>
          <w:bCs/>
        </w:rPr>
        <w:t>Ardron</w:t>
      </w:r>
      <w:proofErr w:type="spellEnd"/>
      <w:r w:rsidRPr="00D43FC8">
        <w:rPr>
          <w:b/>
          <w:bCs/>
        </w:rPr>
        <w:t xml:space="preserve"> et al. 2010).”</w:t>
      </w:r>
    </w:p>
    <w:p w14:paraId="37F57A8A" w14:textId="5706F19C" w:rsidR="00451948" w:rsidRDefault="00451948" w:rsidP="00451948">
      <w:r>
        <w:t>Lines 174-182: How did you specify the equivalent problem (BLM modifications) in ILP?</w:t>
      </w:r>
    </w:p>
    <w:p w14:paraId="406FE09D" w14:textId="2BD2505F" w:rsidR="00A07496" w:rsidRPr="00A07496" w:rsidRDefault="00A07496" w:rsidP="00451948">
      <w:pPr>
        <w:rPr>
          <w:b/>
          <w:bCs/>
        </w:rPr>
      </w:pPr>
      <w:r w:rsidRPr="00A07496">
        <w:rPr>
          <w:b/>
          <w:bCs/>
        </w:rPr>
        <w:t xml:space="preserve">We have added text to the methods section to provide some information on this (Line XX): “Both </w:t>
      </w:r>
      <w:proofErr w:type="spellStart"/>
      <w:r w:rsidRPr="00A07496">
        <w:rPr>
          <w:b/>
          <w:bCs/>
        </w:rPr>
        <w:t>Marxan</w:t>
      </w:r>
      <w:proofErr w:type="spellEnd"/>
      <w:r w:rsidRPr="00A07496">
        <w:rPr>
          <w:b/>
          <w:bCs/>
        </w:rPr>
        <w:t xml:space="preserve"> and </w:t>
      </w:r>
      <w:proofErr w:type="spellStart"/>
      <w:r w:rsidRPr="00A07496">
        <w:rPr>
          <w:b/>
          <w:bCs/>
        </w:rPr>
        <w:t>prioritzr</w:t>
      </w:r>
      <w:proofErr w:type="spellEnd"/>
      <w:r w:rsidRPr="00A07496">
        <w:rPr>
          <w:b/>
          <w:bCs/>
        </w:rPr>
        <w:t xml:space="preserve"> allow a user to specify BLM values as presented here. For the details on the mathematical formulation of the spatial compactness constraint in ILP, please see Appendix S</w:t>
      </w:r>
      <w:r w:rsidR="00ED3781">
        <w:rPr>
          <w:b/>
          <w:bCs/>
        </w:rPr>
        <w:t>2</w:t>
      </w:r>
      <w:r w:rsidRPr="00A07496">
        <w:rPr>
          <w:b/>
          <w:bCs/>
        </w:rPr>
        <w:t>.”</w:t>
      </w:r>
    </w:p>
    <w:p w14:paraId="4CCD2A76" w14:textId="54F06D2E" w:rsidR="00A07496" w:rsidRPr="00A07496" w:rsidRDefault="00A07496" w:rsidP="00451948">
      <w:pPr>
        <w:rPr>
          <w:b/>
          <w:bCs/>
        </w:rPr>
      </w:pPr>
      <w:commentRangeStart w:id="13"/>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commentRangeEnd w:id="13"/>
      <w:r w:rsidR="001519A5">
        <w:rPr>
          <w:rStyle w:val="CommentReference"/>
        </w:rPr>
        <w:commentReference w:id="13"/>
      </w:r>
    </w:p>
    <w:p w14:paraId="5F6AC3DE" w14:textId="77777777" w:rsidR="00451948" w:rsidRDefault="00451948" w:rsidP="00451948">
      <w:r>
        <w:t>Line 195: Was the reduction because the ILP solution was able to find cheaper parcels or less parcels?</w:t>
      </w:r>
    </w:p>
    <w:p w14:paraId="5AB3AA0E" w14:textId="77EEB5F5" w:rsidR="00D11E45" w:rsidRPr="00D11E45" w:rsidRDefault="00D11E45" w:rsidP="00451948">
      <w:pPr>
        <w:rPr>
          <w:b/>
          <w:bCs/>
        </w:rPr>
      </w:pPr>
      <w:r w:rsidRPr="00D11E45">
        <w:rPr>
          <w:b/>
          <w:bCs/>
        </w:rPr>
        <w:t xml:space="preserve">It was both and we added text to clarify this (Line XX): “, because it selected cheaper and </w:t>
      </w:r>
      <w:del w:id="14" w:author="Joseph Bennett" w:date="2020-03-16T06:39:00Z">
        <w:r w:rsidRPr="00D11E45" w:rsidDel="001519A5">
          <w:rPr>
            <w:b/>
            <w:bCs/>
          </w:rPr>
          <w:delText xml:space="preserve">less </w:delText>
        </w:r>
      </w:del>
      <w:ins w:id="15" w:author="Joseph Bennett" w:date="2020-03-16T06:39:00Z">
        <w:r w:rsidR="001519A5">
          <w:rPr>
            <w:b/>
            <w:bCs/>
          </w:rPr>
          <w:t>fewer</w:t>
        </w:r>
        <w:r w:rsidR="001519A5" w:rsidRPr="00D11E45">
          <w:rPr>
            <w:b/>
            <w:bCs/>
          </w:rPr>
          <w:t xml:space="preserve"> </w:t>
        </w:r>
      </w:ins>
      <w:r w:rsidRPr="00D11E45">
        <w:rPr>
          <w:b/>
          <w:bCs/>
        </w:rPr>
        <w:t>parcels in the optimal solution”</w:t>
      </w:r>
    </w:p>
    <w:p w14:paraId="1DE8FD48" w14:textId="7AA9651D" w:rsidR="00451948" w:rsidRDefault="00451948" w:rsidP="00451948">
      <w:r>
        <w:lastRenderedPageBreak/>
        <w:t xml:space="preserve">Figure 1: Are the results shown for </w:t>
      </w:r>
      <w:proofErr w:type="spellStart"/>
      <w:r>
        <w:t>Marxan</w:t>
      </w:r>
      <w:proofErr w:type="spellEnd"/>
      <w:r>
        <w:t xml:space="preserve"> from a single run? How much variation might we expect around this line if there were multiple </w:t>
      </w:r>
      <w:proofErr w:type="spellStart"/>
      <w:r>
        <w:t>Marxan</w:t>
      </w:r>
      <w:proofErr w:type="spellEnd"/>
      <w:r>
        <w:t xml:space="preserve"> runs? (I don’t think they are necessary, just a comment on the expected variability in </w:t>
      </w:r>
      <w:proofErr w:type="spellStart"/>
      <w:r>
        <w:t>Marxan</w:t>
      </w:r>
      <w:proofErr w:type="spellEnd"/>
      <w:r>
        <w:t xml:space="preserve"> solutions)</w:t>
      </w:r>
    </w:p>
    <w:p w14:paraId="5CF82914" w14:textId="534F7E73" w:rsidR="00A10819" w:rsidRPr="00A10819" w:rsidRDefault="00A10819" w:rsidP="00451948">
      <w:pPr>
        <w:rPr>
          <w:b/>
          <w:bCs/>
        </w:rPr>
      </w:pPr>
      <w:r w:rsidRPr="00A10819">
        <w:rPr>
          <w:b/>
          <w:bCs/>
        </w:rPr>
        <w:t xml:space="preserve">Thank you for this comment. We have added the following text to the figure legend to clarify this: “, across all </w:t>
      </w:r>
      <w:proofErr w:type="spellStart"/>
      <w:r w:rsidRPr="00A10819">
        <w:rPr>
          <w:b/>
          <w:bCs/>
        </w:rPr>
        <w:t>Marxan</w:t>
      </w:r>
      <w:proofErr w:type="spellEnd"/>
      <w:r w:rsidRPr="00A10819">
        <w:rPr>
          <w:b/>
          <w:bCs/>
        </w:rPr>
        <w:t xml:space="preserve"> runs that met their target for a given scenario (max = 10)”</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 xml:space="preserve">Well-written, professional throughout. All </w:t>
      </w:r>
      <w:proofErr w:type="gramStart"/>
      <w:r>
        <w:t>sufficient</w:t>
      </w:r>
      <w:proofErr w:type="gramEnd"/>
      <w:r>
        <w:t xml:space="preserve">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 xml:space="preserve">This manuscript makes an excellent point – </w:t>
      </w:r>
      <w:proofErr w:type="spellStart"/>
      <w:r>
        <w:t>Marxan</w:t>
      </w:r>
      <w:proofErr w:type="spellEnd"/>
      <w:r>
        <w:t xml:space="preserve"> is used as the gold-standard in conservation planning, but it is often not the best choice of algorithm. The manuscript is well-written overall, however, </w:t>
      </w:r>
      <w:proofErr w:type="gramStart"/>
      <w:r>
        <w:t>at the moment</w:t>
      </w:r>
      <w:proofErr w:type="gramEnd"/>
      <w:r>
        <w:t xml:space="preserve">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7CBB9242" w:rsidR="008F5C05" w:rsidRDefault="008F5C05" w:rsidP="008F5C05">
      <w:pPr>
        <w:rPr>
          <w:b/>
          <w:bCs/>
        </w:rPr>
      </w:pPr>
      <w:r>
        <w:rPr>
          <w:b/>
          <w:bCs/>
        </w:rPr>
        <w:t xml:space="preserve">We have now added the mathematical description of the problem as Appendix </w:t>
      </w:r>
      <w:r w:rsidR="00A026CA">
        <w:rPr>
          <w:b/>
          <w:bCs/>
        </w:rPr>
        <w:t>S2</w:t>
      </w:r>
      <w:r>
        <w:rPr>
          <w:b/>
          <w:bCs/>
        </w:rPr>
        <w:t>. This includes the actual equations, as well as descriptive text. We decided to refrain from adding this to main text, because we thought most readers might not necessarily explore the maths of the problem formulation</w:t>
      </w:r>
      <w:del w:id="16" w:author="Joseph Bennett" w:date="2020-03-16T06:45:00Z">
        <w:r w:rsidDel="00DA7C7D">
          <w:rPr>
            <w:b/>
            <w:bCs/>
          </w:rPr>
          <w:delText xml:space="preserve"> (2 of 3 reviewers didn’t)</w:delText>
        </w:r>
      </w:del>
      <w:r>
        <w:rPr>
          <w:b/>
          <w:bCs/>
        </w:rPr>
        <w:t xml:space="preserve">.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 xml:space="preserve">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w:t>
      </w:r>
      <w:proofErr w:type="spellStart"/>
      <w:r>
        <w:t>Gurobi</w:t>
      </w:r>
      <w:proofErr w:type="spellEnd"/>
      <w:r>
        <w:t xml:space="preserve"> </w:t>
      </w:r>
      <w:proofErr w:type="spellStart"/>
      <w:r>
        <w:t>etc</w:t>
      </w:r>
      <w:proofErr w:type="spellEnd"/>
      <w:r>
        <w:t>]’.</w:t>
      </w:r>
    </w:p>
    <w:p w14:paraId="66A80C78" w14:textId="7B563EEB" w:rsidR="00300877" w:rsidRPr="00C7209F" w:rsidRDefault="00300877" w:rsidP="00451948">
      <w:pPr>
        <w:rPr>
          <w:b/>
          <w:bCs/>
        </w:rPr>
      </w:pPr>
      <w:commentRangeStart w:id="17"/>
      <w:commentRangeStart w:id="18"/>
      <w:commentRangeStart w:id="19"/>
      <w:commentRangeStart w:id="20"/>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w:t>
      </w:r>
      <w:r w:rsidR="00584F24">
        <w:rPr>
          <w:b/>
          <w:bCs/>
        </w:rPr>
        <w:t>solvers</w:t>
      </w:r>
      <w:r w:rsidR="002627D0" w:rsidRPr="00C7209F">
        <w:rPr>
          <w:b/>
          <w:bCs/>
        </w:rPr>
        <w:t xml:space="preserve">’ instead of ‘integer linear programming’, starting with the manuscript title. </w:t>
      </w:r>
      <w:commentRangeEnd w:id="17"/>
      <w:r w:rsidR="00163848">
        <w:rPr>
          <w:rStyle w:val="CommentReference"/>
        </w:rPr>
        <w:commentReference w:id="17"/>
      </w:r>
      <w:commentRangeEnd w:id="18"/>
      <w:r w:rsidR="00DF2288">
        <w:rPr>
          <w:rStyle w:val="CommentReference"/>
        </w:rPr>
        <w:commentReference w:id="18"/>
      </w:r>
      <w:commentRangeEnd w:id="19"/>
      <w:r w:rsidR="0033588A">
        <w:rPr>
          <w:rStyle w:val="CommentReference"/>
        </w:rPr>
        <w:commentReference w:id="19"/>
      </w:r>
      <w:commentRangeEnd w:id="20"/>
      <w:r w:rsidR="00DA7C7D">
        <w:rPr>
          <w:rStyle w:val="CommentReference"/>
        </w:rPr>
        <w:commentReference w:id="20"/>
      </w:r>
    </w:p>
    <w:p w14:paraId="144F6B4E" w14:textId="77777777" w:rsidR="00451948" w:rsidRDefault="00451948" w:rsidP="00451948"/>
    <w:p w14:paraId="45D4576B" w14:textId="77777777" w:rsidR="00451948" w:rsidRDefault="00451948" w:rsidP="00451948">
      <w:r>
        <w:t xml:space="preserve">2. Relatedly, the manuscript sometimes uses SA and </w:t>
      </w:r>
      <w:proofErr w:type="spellStart"/>
      <w:r>
        <w:t>Marxan</w:t>
      </w:r>
      <w:proofErr w:type="spellEnd"/>
      <w:r>
        <w:t xml:space="preserve"> interchangeably. </w:t>
      </w:r>
      <w:proofErr w:type="spellStart"/>
      <w:r>
        <w:t>Marxan</w:t>
      </w:r>
      <w:proofErr w:type="spellEnd"/>
      <w:r>
        <w:t xml:space="preserve"> uses a specific problem formulation in order to capture the intended problem (specifically by adding their Boundary Length Modifier), but then uses SA to solve that problem. It’s not clear until </w:t>
      </w:r>
      <w:proofErr w:type="gramStart"/>
      <w:r>
        <w:t>fairly late</w:t>
      </w:r>
      <w:proofErr w:type="gramEnd"/>
      <w:r>
        <w:t xml:space="preserv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xml:space="preserve">• The </w:t>
      </w:r>
      <w:proofErr w:type="spellStart"/>
      <w:r>
        <w:t>Marxan</w:t>
      </w:r>
      <w:proofErr w:type="spellEnd"/>
      <w:r>
        <w:t xml:space="preserve">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w:t>
      </w:r>
      <w:proofErr w:type="spellStart"/>
      <w:r>
        <w:t>Gurobi</w:t>
      </w:r>
      <w:proofErr w:type="spellEnd"/>
      <w:r>
        <w:t xml:space="preserve"> and SYMPHONY) with </w:t>
      </w:r>
      <w:proofErr w:type="spellStart"/>
      <w:r>
        <w:t>Marxan</w:t>
      </w:r>
      <w:proofErr w:type="spellEnd"/>
      <w:r>
        <w:t xml:space="preserve">. </w:t>
      </w:r>
      <w:proofErr w:type="spellStart"/>
      <w:r>
        <w:t>Marxan</w:t>
      </w:r>
      <w:proofErr w:type="spellEnd"/>
      <w:r>
        <w:t xml:space="preserve"> is a specific implementation of a simulated annealing </w:t>
      </w:r>
      <w:proofErr w:type="gramStart"/>
      <w:r>
        <w:t>algorithm, and</w:t>
      </w:r>
      <w:proofErr w:type="gramEnd"/>
      <w:r>
        <w:t xml:space="preserve"> is built from a very specific problem formulation. I do not think it is </w:t>
      </w:r>
      <w:commentRangeStart w:id="21"/>
      <w:r>
        <w:t>fair to claim this is a comparison of ILP solvers and simulated annealing in general for conservation planning problems</w:t>
      </w:r>
      <w:commentRangeEnd w:id="21"/>
      <w:r w:rsidR="00DA7C7D">
        <w:rPr>
          <w:rStyle w:val="CommentReference"/>
        </w:rPr>
        <w:commentReference w:id="21"/>
      </w:r>
      <w:r>
        <w:t xml:space="preserve">, it is a comparison between ILP solvers and </w:t>
      </w:r>
      <w:proofErr w:type="spellStart"/>
      <w:r>
        <w:t>Marxan</w:t>
      </w:r>
      <w:proofErr w:type="spellEnd"/>
      <w:r>
        <w:t>.</w:t>
      </w:r>
    </w:p>
    <w:p w14:paraId="6A47E4FB" w14:textId="4AD4C14D" w:rsidR="00451948" w:rsidRDefault="00A12AE6" w:rsidP="00451948">
      <w:pPr>
        <w:rPr>
          <w:b/>
          <w:bCs/>
        </w:rPr>
      </w:pPr>
      <w:r w:rsidRPr="00F826A1">
        <w:rPr>
          <w:b/>
          <w:bCs/>
        </w:rPr>
        <w:t xml:space="preserve">Thank you for this comment. We have added the </w:t>
      </w:r>
      <w:commentRangeStart w:id="22"/>
      <w:r w:rsidRPr="00F826A1">
        <w:rPr>
          <w:b/>
          <w:bCs/>
        </w:rPr>
        <w:t xml:space="preserve">word </w:t>
      </w:r>
      <w:proofErr w:type="spellStart"/>
      <w:r w:rsidRPr="00F826A1">
        <w:rPr>
          <w:b/>
          <w:bCs/>
        </w:rPr>
        <w:t>Marxan</w:t>
      </w:r>
      <w:proofErr w:type="spellEnd"/>
      <w:r w:rsidRPr="00F826A1">
        <w:rPr>
          <w:b/>
          <w:bCs/>
        </w:rPr>
        <w:t xml:space="preserve"> in several places in the </w:t>
      </w:r>
      <w:r w:rsidR="00F826A1" w:rsidRPr="00F826A1">
        <w:rPr>
          <w:b/>
          <w:bCs/>
        </w:rPr>
        <w:t xml:space="preserve">abstract and reworded part of the Introduction to make it clearer that we compared the </w:t>
      </w:r>
      <w:proofErr w:type="spellStart"/>
      <w:r w:rsidR="00F826A1" w:rsidRPr="00F826A1">
        <w:rPr>
          <w:b/>
          <w:bCs/>
        </w:rPr>
        <w:t>Marxan</w:t>
      </w:r>
      <w:proofErr w:type="spellEnd"/>
      <w:r w:rsidR="00F826A1" w:rsidRPr="00F826A1">
        <w:rPr>
          <w:b/>
          <w:bCs/>
        </w:rPr>
        <w:t xml:space="preserve"> formulation of the min set objective function using SA and EILP. </w:t>
      </w:r>
      <w:r w:rsidR="008B605F">
        <w:rPr>
          <w:b/>
          <w:bCs/>
        </w:rPr>
        <w:t>We hope this, as well as</w:t>
      </w:r>
      <w:del w:id="23" w:author="Joseph Bennett" w:date="2020-03-16T06:47:00Z">
        <w:r w:rsidR="008B605F" w:rsidDel="00DA7C7D">
          <w:rPr>
            <w:b/>
            <w:bCs/>
          </w:rPr>
          <w:delText>s</w:delText>
        </w:r>
      </w:del>
      <w:r w:rsidR="008B605F">
        <w:rPr>
          <w:b/>
          <w:bCs/>
        </w:rPr>
        <w:t xml:space="preserve"> adding more information on the mathematical formulation of the problem will help clarify what we did.</w:t>
      </w:r>
      <w:commentRangeEnd w:id="22"/>
      <w:r w:rsidR="00F90556">
        <w:rPr>
          <w:rStyle w:val="CommentReference"/>
        </w:rPr>
        <w:commentReference w:id="22"/>
      </w:r>
    </w:p>
    <w:p w14:paraId="3FAA928C" w14:textId="77777777" w:rsidR="00F826A1" w:rsidRPr="00F826A1" w:rsidRDefault="00F826A1" w:rsidP="00451948">
      <w:pPr>
        <w:rPr>
          <w:b/>
          <w:bCs/>
        </w:rPr>
      </w:pPr>
    </w:p>
    <w:p w14:paraId="63286ED6" w14:textId="77777777" w:rsidR="00451948" w:rsidRDefault="00451948" w:rsidP="00451948">
      <w:r>
        <w:lastRenderedPageBreak/>
        <w:t xml:space="preserve">3. In Materials and Methods, it would be very useful to introduce the problem being solved in either the first or second section. The last </w:t>
      </w:r>
      <w:proofErr w:type="spellStart"/>
      <w:r>
        <w:t>parag</w:t>
      </w:r>
      <w:proofErr w:type="spellEnd"/>
      <w:r>
        <w:t xml:space="preserve"> of the introduction mentions a ‘systematic planning problem’, but it is not yet clear what this </w:t>
      </w:r>
      <w:proofErr w:type="gramStart"/>
      <w:r>
        <w:t>actually means</w:t>
      </w:r>
      <w:proofErr w:type="gramEnd"/>
      <w:r>
        <w:t xml:space="preserve"> in this context.</w:t>
      </w:r>
    </w:p>
    <w:p w14:paraId="2130F909" w14:textId="0E142117" w:rsidR="00451948" w:rsidRDefault="006C3BCD" w:rsidP="00451948">
      <w:pPr>
        <w:rPr>
          <w:b/>
          <w:bCs/>
        </w:rPr>
      </w:pPr>
      <w:r w:rsidRPr="004B2937">
        <w:rPr>
          <w:b/>
          <w:bCs/>
        </w:rPr>
        <w:t xml:space="preserve">Thank you for this comment. To clarify the problem early on, we have expanded the last paragraph of the introduction to provide more details on the systematic conservation planning problem solved. The first part of the paragraph now reads (LINE XX): “Here we compare exact integer linear programming methods with simulated annealing as used in </w:t>
      </w:r>
      <w:proofErr w:type="spellStart"/>
      <w:r w:rsidRPr="004B2937">
        <w:rPr>
          <w:b/>
          <w:bCs/>
        </w:rPr>
        <w:t>Marxan</w:t>
      </w:r>
      <w:proofErr w:type="spellEnd"/>
      <w:r w:rsidRPr="004B2937">
        <w:rPr>
          <w:b/>
          <w:bCs/>
        </w:rPr>
        <w:t xml:space="preserve">, for solving minimum set systematic conservation planning problems (Rodrigues et al. 2000) using real-world data from Western North America. The goal of </w:t>
      </w:r>
      <w:r w:rsidR="00CD51B9">
        <w:rPr>
          <w:b/>
          <w:bCs/>
        </w:rPr>
        <w:t xml:space="preserve">solving </w:t>
      </w:r>
      <w:r w:rsidRPr="004B2937">
        <w:rPr>
          <w:b/>
          <w:bCs/>
        </w:rPr>
        <w:t>the minimum set problem is to find the places that maximize biodiversity, while minimizing reserve cost.”</w:t>
      </w:r>
    </w:p>
    <w:p w14:paraId="35462E72" w14:textId="77777777" w:rsidR="002C6718" w:rsidRPr="004B2937" w:rsidRDefault="002C6718" w:rsidP="00451948">
      <w:pPr>
        <w:rPr>
          <w:b/>
          <w:bCs/>
        </w:rPr>
      </w:pPr>
    </w:p>
    <w:p w14:paraId="6ECE9A52" w14:textId="77777777" w:rsidR="00451948" w:rsidRDefault="00451948" w:rsidP="00451948">
      <w:r>
        <w:t xml:space="preserve">4. The Spatial Prioritization section would be easier to follow with a mathematical description of the ILP being tackled (i.e. write out the min set problem, with all constraints), and the </w:t>
      </w:r>
      <w:proofErr w:type="spellStart"/>
      <w:r>
        <w:t>Marxan</w:t>
      </w:r>
      <w:proofErr w:type="spellEnd"/>
      <w:r>
        <w:t xml:space="preserve">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 xml:space="preserve">5. Is there an analogue to the BLM in the ILP formulation used? How does the ILP formulation </w:t>
      </w:r>
      <w:proofErr w:type="gramStart"/>
      <w:r>
        <w:t>take into account</w:t>
      </w:r>
      <w:proofErr w:type="gramEnd"/>
      <w:r>
        <w:t xml:space="preserve"> </w:t>
      </w:r>
      <w:proofErr w:type="spellStart"/>
      <w:r>
        <w:t>clumpiness</w:t>
      </w:r>
      <w:proofErr w:type="spellEnd"/>
      <w:r>
        <w:t xml:space="preserve">? One of the big arguments for </w:t>
      </w:r>
      <w:proofErr w:type="spellStart"/>
      <w:r>
        <w:t>Marxan</w:t>
      </w:r>
      <w:proofErr w:type="spellEnd"/>
      <w:r>
        <w:t xml:space="preserve">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025B7953" w14:textId="121C6543" w:rsidR="00FF4051" w:rsidRPr="00FF4051" w:rsidRDefault="00FF4051" w:rsidP="00451948">
      <w:pPr>
        <w:rPr>
          <w:b/>
          <w:bCs/>
        </w:rPr>
      </w:pPr>
      <w:r w:rsidRPr="00FF4051">
        <w:rPr>
          <w:b/>
          <w:bCs/>
        </w:rPr>
        <w:t>Line XX: “Beyer et al. (2016) recently introduced a linearization solution to the nonlinear constraint problem to find efficient solutions in an EILP framework, which greatly improved the utility of EILP for solving conservation planning problems.”</w:t>
      </w:r>
    </w:p>
    <w:p w14:paraId="66657329" w14:textId="598AB285" w:rsidR="00FF4051" w:rsidRDefault="00C970DD" w:rsidP="00451948">
      <w:pPr>
        <w:rPr>
          <w:b/>
          <w:bCs/>
        </w:rPr>
      </w:pPr>
      <w:r w:rsidRPr="00C970DD">
        <w:rPr>
          <w:b/>
          <w:bCs/>
        </w:rPr>
        <w:t xml:space="preserve">Line XX: “Both </w:t>
      </w:r>
      <w:proofErr w:type="spellStart"/>
      <w:r w:rsidRPr="00C970DD">
        <w:rPr>
          <w:b/>
          <w:bCs/>
        </w:rPr>
        <w:t>Marxan</w:t>
      </w:r>
      <w:proofErr w:type="spellEnd"/>
      <w:r w:rsidRPr="00C970DD">
        <w:rPr>
          <w:b/>
          <w:bCs/>
        </w:rPr>
        <w:t xml:space="preserve"> and </w:t>
      </w:r>
      <w:proofErr w:type="spellStart"/>
      <w:r w:rsidRPr="00C970DD">
        <w:rPr>
          <w:b/>
          <w:bCs/>
        </w:rPr>
        <w:t>prioritzr</w:t>
      </w:r>
      <w:proofErr w:type="spellEnd"/>
      <w:r w:rsidRPr="00C970DD">
        <w:rPr>
          <w:b/>
          <w:bCs/>
        </w:rPr>
        <w:t xml:space="preserve"> allow a user to specify BLM values as presented here. For</w:t>
      </w:r>
      <w:del w:id="24" w:author="Joseph Bennett" w:date="2020-03-16T06:48:00Z">
        <w:r w:rsidRPr="00C970DD" w:rsidDel="00DA7C7D">
          <w:rPr>
            <w:b/>
            <w:bCs/>
          </w:rPr>
          <w:delText xml:space="preserve"> the</w:delText>
        </w:r>
      </w:del>
      <w:r w:rsidRPr="00C970DD">
        <w:rPr>
          <w:b/>
          <w:bCs/>
        </w:rPr>
        <w:t xml:space="preserve"> details on the mathematical formulation of the spatial compactness constraint in ILP, please see Appendix </w:t>
      </w:r>
      <w:r w:rsidR="00A026CA">
        <w:rPr>
          <w:b/>
          <w:bCs/>
        </w:rPr>
        <w:t>S2</w:t>
      </w:r>
      <w:r w:rsidRPr="00C970DD">
        <w:rPr>
          <w:b/>
          <w:bCs/>
        </w:rPr>
        <w:t xml:space="preserve"> and (Beyer et al. 2016).”</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 xml:space="preserve">6. Much of the M&amp;M section is written assuming a </w:t>
      </w:r>
      <w:proofErr w:type="gramStart"/>
      <w:r>
        <w:t>fairly good</w:t>
      </w:r>
      <w:proofErr w:type="gramEnd"/>
      <w:r>
        <w:t xml:space="preserve"> knowledge of </w:t>
      </w:r>
      <w:proofErr w:type="spellStart"/>
      <w:r>
        <w:t>Marxan</w:t>
      </w:r>
      <w:proofErr w:type="spellEnd"/>
      <w:r>
        <w:t xml:space="preserve">. There </w:t>
      </w:r>
      <w:proofErr w:type="gramStart"/>
      <w:r>
        <w:t>are</w:t>
      </w:r>
      <w:proofErr w:type="gramEnd"/>
      <w:r>
        <w:t xml:space="preserv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lastRenderedPageBreak/>
        <w:t>Boundary Length Modifiers</w:t>
      </w:r>
    </w:p>
    <w:p w14:paraId="4846C3BF" w14:textId="77777777" w:rsidR="00451948" w:rsidRDefault="00451948" w:rsidP="00451948">
      <w:r>
        <w:t>Calibration</w:t>
      </w:r>
    </w:p>
    <w:p w14:paraId="5DD04416" w14:textId="77777777" w:rsidR="00451948" w:rsidRDefault="00451948" w:rsidP="00451948">
      <w:r>
        <w:t>Iteration</w:t>
      </w:r>
    </w:p>
    <w:p w14:paraId="19D0E7B2" w14:textId="77777777" w:rsidR="00451948" w:rsidRDefault="00451948" w:rsidP="00451948">
      <w:r>
        <w:t xml:space="preserve">Maybe more that I have missed since I know </w:t>
      </w:r>
      <w:proofErr w:type="spellStart"/>
      <w:r>
        <w:t>Marxan</w:t>
      </w:r>
      <w:proofErr w:type="spellEnd"/>
      <w:r>
        <w:t>,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w:t>
      </w:r>
      <w:proofErr w:type="spellStart"/>
      <w:r w:rsidR="00DB67E3" w:rsidRPr="00DB67E3">
        <w:rPr>
          <w:b/>
          <w:bCs/>
        </w:rPr>
        <w:t>Marxan</w:t>
      </w:r>
      <w:proofErr w:type="spellEnd"/>
      <w:r w:rsidR="00DB67E3" w:rsidRPr="00DB67E3">
        <w:rPr>
          <w:b/>
          <w:bCs/>
        </w:rPr>
        <w:t xml:space="preserve"> Manual or </w:t>
      </w:r>
      <w:proofErr w:type="spellStart"/>
      <w:r w:rsidR="00DB67E3" w:rsidRPr="00DB67E3">
        <w:rPr>
          <w:b/>
          <w:bCs/>
        </w:rPr>
        <w:t>Marxan</w:t>
      </w:r>
      <w:proofErr w:type="spellEnd"/>
      <w:r w:rsidR="00DB67E3" w:rsidRPr="00DB67E3">
        <w:rPr>
          <w:b/>
          <w:bCs/>
        </w:rPr>
        <w:t xml:space="preserve"> Good Practice Handbook, which include this </w:t>
      </w:r>
      <w:commentRangeStart w:id="25"/>
      <w:r w:rsidR="00DB67E3" w:rsidRPr="00DB67E3">
        <w:rPr>
          <w:b/>
          <w:bCs/>
        </w:rPr>
        <w:t>information</w:t>
      </w:r>
      <w:commentRangeEnd w:id="25"/>
      <w:r w:rsidR="00DA7C7D">
        <w:rPr>
          <w:rStyle w:val="CommentReference"/>
        </w:rPr>
        <w:commentReference w:id="25"/>
      </w:r>
      <w:r w:rsidR="00DB67E3" w:rsidRPr="00DB67E3">
        <w:rPr>
          <w:b/>
          <w:bCs/>
        </w:rPr>
        <w:t>.</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597F38F4" w:rsidR="008606D2" w:rsidRPr="00E12403" w:rsidRDefault="00EB6DB6" w:rsidP="00451948">
      <w:pPr>
        <w:rPr>
          <w:b/>
          <w:bCs/>
        </w:rPr>
      </w:pPr>
      <w:commentRangeStart w:id="26"/>
      <w:commentRangeStart w:id="27"/>
      <w:commentRangeStart w:id="28"/>
      <w:r w:rsidRPr="00E12403">
        <w:rPr>
          <w:b/>
          <w:bCs/>
        </w:rPr>
        <w:t xml:space="preserve">We had thought </w:t>
      </w:r>
      <w:ins w:id="29" w:author="Joseph Bennett" w:date="2020-03-16T06:52:00Z">
        <w:r w:rsidR="00DA7C7D">
          <w:rPr>
            <w:b/>
            <w:bCs/>
          </w:rPr>
          <w:t xml:space="preserve">a lot </w:t>
        </w:r>
      </w:ins>
      <w:r w:rsidRPr="00E12403">
        <w:rPr>
          <w:b/>
          <w:bCs/>
        </w:rPr>
        <w:t>about what to show on the y-axis</w:t>
      </w:r>
      <w:del w:id="30" w:author="Joseph Bennett" w:date="2020-03-16T06:52:00Z">
        <w:r w:rsidRPr="00E12403" w:rsidDel="00DA7C7D">
          <w:rPr>
            <w:b/>
            <w:bCs/>
          </w:rPr>
          <w:delText xml:space="preserve"> considerably</w:delText>
        </w:r>
      </w:del>
      <w:r w:rsidRPr="00E12403">
        <w:rPr>
          <w:b/>
          <w:bCs/>
        </w:rPr>
        <w:t xml:space="preserve">,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xml:space="preserve">. </w:t>
      </w:r>
      <w:proofErr w:type="gramStart"/>
      <w:r w:rsidR="004B2E2C" w:rsidRPr="00E12403">
        <w:rPr>
          <w:b/>
          <w:bCs/>
        </w:rPr>
        <w:t>This is why</w:t>
      </w:r>
      <w:proofErr w:type="gramEnd"/>
      <w:r w:rsidR="004B2E2C" w:rsidRPr="00E12403">
        <w:rPr>
          <w:b/>
          <w:bCs/>
        </w:rPr>
        <w:t xml:space="preserve"> we decided to show the objective function values on the y-axis.</w:t>
      </w:r>
      <w:commentRangeEnd w:id="26"/>
      <w:r w:rsidR="00E12403">
        <w:rPr>
          <w:rStyle w:val="CommentReference"/>
        </w:rPr>
        <w:commentReference w:id="26"/>
      </w:r>
      <w:commentRangeEnd w:id="27"/>
      <w:r w:rsidR="00934BC6">
        <w:rPr>
          <w:rStyle w:val="CommentReference"/>
        </w:rPr>
        <w:commentReference w:id="27"/>
      </w:r>
      <w:commentRangeEnd w:id="28"/>
      <w:r w:rsidR="00DA7C7D">
        <w:rPr>
          <w:rStyle w:val="CommentReference"/>
        </w:rPr>
        <w:commentReference w:id="28"/>
      </w:r>
    </w:p>
    <w:p w14:paraId="6A24DA6B" w14:textId="77777777" w:rsidR="00451948" w:rsidRDefault="00451948" w:rsidP="00451948"/>
    <w:p w14:paraId="22DC3B9A" w14:textId="77777777" w:rsidR="00451948" w:rsidRDefault="00451948" w:rsidP="00451948">
      <w:r>
        <w:t xml:space="preserve">8. The two results figures use the 10^8 iterations version of the </w:t>
      </w:r>
      <w:proofErr w:type="spellStart"/>
      <w:r>
        <w:t>Marxan</w:t>
      </w:r>
      <w:proofErr w:type="spellEnd"/>
      <w:r>
        <w:t xml:space="preserve"> runs. That seems like a lot – is that standard? It may be a fairer comparison to examine the times at the median number of iterations tested, which would drop the times back a lot. Figure 1 could </w:t>
      </w:r>
      <w:proofErr w:type="gramStart"/>
      <w:r>
        <w:t>actually be</w:t>
      </w:r>
      <w:proofErr w:type="gramEnd"/>
      <w:r>
        <w:t xml:space="preserve"> cool with multiple lines for </w:t>
      </w:r>
      <w:proofErr w:type="spellStart"/>
      <w:r>
        <w:t>Marxan</w:t>
      </w:r>
      <w:proofErr w:type="spellEnd"/>
      <w:r>
        <w:t xml:space="preserve">, showing multiple </w:t>
      </w:r>
      <w:proofErr w:type="spellStart"/>
      <w:r>
        <w:t>interation</w:t>
      </w:r>
      <w:proofErr w:type="spellEnd"/>
      <w:r>
        <w:t xml:space="preserve">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w:t>
      </w:r>
      <w:proofErr w:type="spellStart"/>
      <w:r w:rsidR="00643B66" w:rsidRPr="00A377E9">
        <w:rPr>
          <w:b/>
          <w:bCs/>
        </w:rPr>
        <w:t>Marxan</w:t>
      </w:r>
      <w:proofErr w:type="spellEnd"/>
      <w:r w:rsidR="00643B66" w:rsidRPr="00A377E9">
        <w:rPr>
          <w:b/>
          <w:bCs/>
        </w:rPr>
        <w:t xml:space="preserve"> Manual </w:t>
      </w:r>
      <w:r>
        <w:rPr>
          <w:b/>
          <w:bCs/>
        </w:rPr>
        <w:t>(“</w:t>
      </w:r>
      <w:r w:rsidR="00643B66" w:rsidRPr="00A377E9">
        <w:rPr>
          <w:b/>
          <w:bCs/>
        </w:rPr>
        <w:t>10 million or more is commonly applied on large scale datasets for number of iterations</w:t>
      </w:r>
      <w:r>
        <w:rPr>
          <w:b/>
          <w:bCs/>
        </w:rPr>
        <w:t>”)</w:t>
      </w:r>
      <w:r w:rsidR="00F61894" w:rsidRPr="00A377E9">
        <w:rPr>
          <w:b/>
          <w:bCs/>
        </w:rPr>
        <w:t xml:space="preserve"> we chose 10^8 for Figure 2</w:t>
      </w:r>
      <w:r w:rsidR="001E0180">
        <w:rPr>
          <w:b/>
          <w:bCs/>
        </w:rPr>
        <w:t xml:space="preserve">, given that it has roughly 50,000 planning units </w:t>
      </w:r>
      <w:proofErr w:type="gramStart"/>
      <w:r w:rsidR="001E0180">
        <w:rPr>
          <w:b/>
          <w:bCs/>
        </w:rPr>
        <w:t>and also</w:t>
      </w:r>
      <w:proofErr w:type="gramEnd"/>
      <w:r w:rsidR="001E0180">
        <w:rPr>
          <w:b/>
          <w:bCs/>
        </w:rPr>
        <w:t xml:space="preserve"> uses BLM</w:t>
      </w:r>
      <w:r w:rsidR="00F61894" w:rsidRPr="00A377E9">
        <w:rPr>
          <w:b/>
          <w:bCs/>
        </w:rPr>
        <w:t xml:space="preserve">. For Figure 1 we now adjusted the number of planning units down (see next comment) </w:t>
      </w:r>
      <w:proofErr w:type="gramStart"/>
      <w:r w:rsidR="00F302BE" w:rsidRPr="00A377E9">
        <w:rPr>
          <w:b/>
          <w:bCs/>
        </w:rPr>
        <w:t>and also</w:t>
      </w:r>
      <w:proofErr w:type="gramEnd"/>
      <w:r w:rsidR="00F302BE" w:rsidRPr="00A377E9">
        <w:rPr>
          <w:b/>
          <w:bCs/>
        </w:rPr>
        <w:t xml:space="preserve">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commentRangeStart w:id="31"/>
      <w:commentRangeStart w:id="32"/>
      <w:commentRangeStart w:id="33"/>
      <w:r>
        <w:rPr>
          <w:b/>
          <w:bCs/>
        </w:rPr>
        <w:t xml:space="preserve">We decided against showing multiple lines for </w:t>
      </w:r>
      <w:proofErr w:type="spellStart"/>
      <w:r>
        <w:rPr>
          <w:b/>
          <w:bCs/>
        </w:rPr>
        <w:t>Marxan</w:t>
      </w:r>
      <w:proofErr w:type="spellEnd"/>
      <w:r>
        <w:rPr>
          <w:b/>
          <w:bCs/>
        </w:rPr>
        <w:t xml:space="preserve">, representing multiple iteration choices, as we think that adding </w:t>
      </w:r>
      <w:proofErr w:type="spellStart"/>
      <w:r>
        <w:rPr>
          <w:b/>
          <w:bCs/>
        </w:rPr>
        <w:t>Marxan</w:t>
      </w:r>
      <w:proofErr w:type="spellEnd"/>
      <w:r>
        <w:rPr>
          <w:b/>
          <w:bCs/>
        </w:rPr>
        <w:t xml:space="preserve"> lines would distract readers from the main comparison of SA and EILP comparisons. </w:t>
      </w:r>
      <w:commentRangeEnd w:id="31"/>
      <w:r w:rsidR="003919BB">
        <w:rPr>
          <w:rStyle w:val="CommentReference"/>
        </w:rPr>
        <w:commentReference w:id="31"/>
      </w:r>
      <w:commentRangeEnd w:id="32"/>
      <w:r w:rsidR="00934BC6">
        <w:rPr>
          <w:rStyle w:val="CommentReference"/>
        </w:rPr>
        <w:commentReference w:id="32"/>
      </w:r>
      <w:commentRangeEnd w:id="33"/>
      <w:r w:rsidR="00DA7C7D">
        <w:rPr>
          <w:rStyle w:val="CommentReference"/>
        </w:rPr>
        <w:commentReference w:id="33"/>
      </w:r>
    </w:p>
    <w:p w14:paraId="4275DB07" w14:textId="77777777" w:rsidR="00451948" w:rsidRDefault="00451948" w:rsidP="00451948">
      <w:r>
        <w:t xml:space="preserve">9. The same point can be made for the number of planning units. The discussion notes that the standard recommendation is not to use </w:t>
      </w:r>
      <w:proofErr w:type="spellStart"/>
      <w:r>
        <w:t>Marxan</w:t>
      </w:r>
      <w:proofErr w:type="spellEnd"/>
      <w:r>
        <w:t xml:space="preserve"> for more than 50,000, yet the results presented here are for more than three times that size. Do the general observations here hold true for a problem where </w:t>
      </w:r>
      <w:proofErr w:type="spellStart"/>
      <w:r>
        <w:t>Marxan</w:t>
      </w:r>
      <w:proofErr w:type="spellEnd"/>
      <w:r>
        <w:t xml:space="preserve"> would </w:t>
      </w:r>
      <w:proofErr w:type="gramStart"/>
      <w:r>
        <w:t>actually be</w:t>
      </w:r>
      <w:proofErr w:type="gramEnd"/>
      <w:r>
        <w:t xml:space="preserve"> considered useful? I’d like to see the results and the figures for a more realistic problem more representative of how </w:t>
      </w:r>
      <w:proofErr w:type="spellStart"/>
      <w:r>
        <w:t>Marxan</w:t>
      </w:r>
      <w:proofErr w:type="spellEnd"/>
      <w:r>
        <w:t xml:space="preserve"> is used in practice. If the message here is really </w:t>
      </w:r>
      <w:r>
        <w:lastRenderedPageBreak/>
        <w:t xml:space="preserve">that these other approaches can solve much larger problems than </w:t>
      </w:r>
      <w:proofErr w:type="spellStart"/>
      <w:r>
        <w:t>Marxan</w:t>
      </w:r>
      <w:proofErr w:type="spellEnd"/>
      <w:r>
        <w:t>, then the messaging needs to be changed throughout the manuscript.</w:t>
      </w:r>
    </w:p>
    <w:p w14:paraId="3E606C64" w14:textId="68C5BFC1" w:rsidR="00451948" w:rsidRPr="00ED20FF" w:rsidRDefault="00AE4DB8" w:rsidP="00451948">
      <w:pPr>
        <w:rPr>
          <w:b/>
          <w:bCs/>
        </w:rPr>
      </w:pPr>
      <w:r w:rsidRPr="00ED20FF">
        <w:rPr>
          <w:b/>
          <w:bCs/>
        </w:rPr>
        <w:t xml:space="preserve">Great point. We have adjusted the scenario </w:t>
      </w:r>
      <w:del w:id="34" w:author="Joseph Bennett" w:date="2020-03-16T06:57:00Z">
        <w:r w:rsidRPr="00ED20FF" w:rsidDel="006D1964">
          <w:rPr>
            <w:b/>
            <w:bCs/>
          </w:rPr>
          <w:delText xml:space="preserve">we highlight </w:delText>
        </w:r>
      </w:del>
      <w:r w:rsidRPr="00ED20FF">
        <w:rPr>
          <w:b/>
          <w:bCs/>
        </w:rPr>
        <w:t xml:space="preserve">in Figure 1 to </w:t>
      </w:r>
      <w:del w:id="35" w:author="Joseph Bennett" w:date="2020-03-16T06:57:00Z">
        <w:r w:rsidRPr="00ED20FF" w:rsidDel="006D1964">
          <w:rPr>
            <w:b/>
            <w:bCs/>
          </w:rPr>
          <w:delText xml:space="preserve">represent what Marxan is intended to in practice, which is a problem with </w:delText>
        </w:r>
      </w:del>
      <w:r w:rsidRPr="00ED20FF">
        <w:rPr>
          <w:b/>
          <w:bCs/>
        </w:rPr>
        <w:t>37128</w:t>
      </w:r>
      <w:ins w:id="36" w:author="Joseph Bennett" w:date="2020-03-16T06:57:00Z">
        <w:r w:rsidR="006D1964">
          <w:rPr>
            <w:b/>
            <w:bCs/>
          </w:rPr>
          <w:t xml:space="preserve"> planning units, which is within the upper recommended limit for </w:t>
        </w:r>
        <w:proofErr w:type="spellStart"/>
        <w:r w:rsidR="006D1964">
          <w:rPr>
            <w:b/>
            <w:bCs/>
          </w:rPr>
          <w:t>Marxan</w:t>
        </w:r>
      </w:ins>
      <w:proofErr w:type="spellEnd"/>
      <w:del w:id="37" w:author="Joseph Bennett" w:date="2020-03-16T06:57:00Z">
        <w:r w:rsidRPr="00ED20FF" w:rsidDel="006D1964">
          <w:rPr>
            <w:b/>
            <w:bCs/>
          </w:rPr>
          <w:delText xml:space="preserve"> planning units</w:delText>
        </w:r>
      </w:del>
      <w:r w:rsidRPr="00ED20FF">
        <w:rPr>
          <w:b/>
          <w:bCs/>
        </w:rPr>
        <w:t xml:space="preserve">. We’ve also adjusted the number of iterations used to create Figure 1 to 10^7. </w:t>
      </w:r>
      <w:del w:id="38" w:author="Joseph Bennett" w:date="2020-03-16T06:58:00Z">
        <w:r w:rsidR="0058739F" w:rsidDel="006D1964">
          <w:rPr>
            <w:b/>
            <w:bCs/>
          </w:rPr>
          <w:delText xml:space="preserve">As a </w:delText>
        </w:r>
        <w:r w:rsidR="006078F2" w:rsidDel="006D1964">
          <w:rPr>
            <w:b/>
            <w:bCs/>
          </w:rPr>
          <w:delText>consequence,</w:delText>
        </w:r>
        <w:r w:rsidR="0058739F" w:rsidDel="006D1964">
          <w:rPr>
            <w:b/>
            <w:bCs/>
          </w:rPr>
          <w:delText xml:space="preserve"> we have also</w:delText>
        </w:r>
      </w:del>
      <w:ins w:id="39" w:author="Joseph Bennett" w:date="2020-03-16T06:58:00Z">
        <w:r w:rsidR="006D1964">
          <w:rPr>
            <w:b/>
            <w:bCs/>
          </w:rPr>
          <w:t>We have</w:t>
        </w:r>
      </w:ins>
      <w:r w:rsidR="0058739F">
        <w:rPr>
          <w:b/>
          <w:bCs/>
        </w:rPr>
        <w:t xml:space="preserve"> adjusted text in the Results section to reflect this change. </w:t>
      </w:r>
      <w:r w:rsidR="002D5754">
        <w:rPr>
          <w:b/>
          <w:bCs/>
        </w:rPr>
        <w:t>We also recalculated the savings calculations (Line XX) and updated text accordingly.</w:t>
      </w:r>
      <w:ins w:id="40" w:author="Joseph Bennett" w:date="2020-03-16T06:58:00Z">
        <w:r w:rsidR="006D1964">
          <w:rPr>
            <w:b/>
            <w:bCs/>
          </w:rPr>
          <w:t xml:space="preserve"> </w:t>
        </w:r>
        <w:commentRangeStart w:id="41"/>
        <w:r w:rsidR="006D1964">
          <w:rPr>
            <w:b/>
            <w:bCs/>
          </w:rPr>
          <w:t>These changes reinforce the conclusions of our study, showing the advantages of the I</w:t>
        </w:r>
      </w:ins>
      <w:ins w:id="42" w:author="Joseph Bennett" w:date="2020-03-16T06:59:00Z">
        <w:r w:rsidR="006D1964">
          <w:rPr>
            <w:b/>
            <w:bCs/>
          </w:rPr>
          <w:t xml:space="preserve">LP solvers for smaller planning areas. </w:t>
        </w:r>
        <w:commentRangeEnd w:id="41"/>
        <w:r w:rsidR="006D1964">
          <w:rPr>
            <w:rStyle w:val="CommentReference"/>
          </w:rPr>
          <w:commentReference w:id="41"/>
        </w:r>
      </w:ins>
    </w:p>
    <w:p w14:paraId="7929105D" w14:textId="77777777" w:rsidR="00AE4DB8" w:rsidRDefault="00AE4DB8" w:rsidP="00451948"/>
    <w:p w14:paraId="142B11CC" w14:textId="77777777" w:rsidR="00451948" w:rsidRDefault="00451948" w:rsidP="00451948">
      <w:r>
        <w:t xml:space="preserve">10. Although I agree that this is strictly a conservation planning paper (which is fine), it would be good to look outside the field for similar discussions and analyses. The </w:t>
      </w:r>
      <w:proofErr w:type="spellStart"/>
      <w:r>
        <w:t>tradeoffs</w:t>
      </w:r>
      <w:proofErr w:type="spellEnd"/>
      <w:r>
        <w:t xml:space="preserve"> between SA and ILP, or even heuristic vs exact optimisation methods is not a brand new one. The comparison is certainly novel here in a field that so heavily relies upon SA, but a richer context could be drawn from other literatures.</w:t>
      </w:r>
    </w:p>
    <w:p w14:paraId="53566DF0" w14:textId="67A85E34" w:rsidR="00451948" w:rsidRPr="00360A41" w:rsidRDefault="005C6ECA" w:rsidP="00451948">
      <w:pPr>
        <w:rPr>
          <w:b/>
          <w:bCs/>
        </w:rPr>
      </w:pPr>
      <w:r w:rsidRPr="00360A41">
        <w:rPr>
          <w:b/>
          <w:bCs/>
        </w:rPr>
        <w:t>Thank for this comment. We have now added the following sentence to the Introduction to make it clearer that the SA and ILP comparisons are not new, but that things have changed in favor of ILP in recent years (Line XX): “</w:t>
      </w:r>
      <w:r w:rsidR="003F1E13" w:rsidRPr="00360A41">
        <w:rPr>
          <w:b/>
          <w:bCs/>
        </w:rPr>
        <w:t xml:space="preserve"> </w:t>
      </w:r>
      <w:r w:rsidRPr="00360A41">
        <w:rPr>
          <w:b/>
          <w:bCs/>
        </w:rPr>
        <w:t xml:space="preserve">The discussion about the </w:t>
      </w:r>
      <w:del w:id="43" w:author="Joseph Bennett" w:date="2020-03-16T07:50:00Z">
        <w:r w:rsidRPr="00360A41" w:rsidDel="00454C2B">
          <w:rPr>
            <w:b/>
            <w:bCs/>
          </w:rPr>
          <w:delText>pros and cons</w:delText>
        </w:r>
      </w:del>
      <w:ins w:id="44" w:author="Joseph Bennett" w:date="2020-03-16T07:50:00Z">
        <w:r w:rsidR="00454C2B">
          <w:rPr>
            <w:b/>
            <w:bCs/>
          </w:rPr>
          <w:t>relative merits</w:t>
        </w:r>
      </w:ins>
      <w:r w:rsidRPr="00360A41">
        <w:rPr>
          <w:b/>
          <w:bCs/>
        </w:rPr>
        <w:t xml:space="preserve"> of linear programming versus </w:t>
      </w:r>
      <w:proofErr w:type="spellStart"/>
      <w:r w:rsidRPr="00360A41">
        <w:rPr>
          <w:b/>
          <w:bCs/>
        </w:rPr>
        <w:t>heurists</w:t>
      </w:r>
      <w:ins w:id="45" w:author="Joseph Bennett" w:date="2020-03-16T06:59:00Z">
        <w:r w:rsidR="006D1964">
          <w:rPr>
            <w:b/>
            <w:bCs/>
          </w:rPr>
          <w:t>ics</w:t>
        </w:r>
      </w:ins>
      <w:proofErr w:type="spellEnd"/>
      <w:del w:id="46" w:author="Joseph Bennett" w:date="2020-03-16T07:00:00Z">
        <w:r w:rsidRPr="00360A41" w:rsidDel="006D1964">
          <w:rPr>
            <w:b/>
            <w:bCs/>
          </w:rPr>
          <w:delText>,</w:delText>
        </w:r>
      </w:del>
      <w:r w:rsidRPr="00360A41">
        <w:rPr>
          <w:b/>
          <w:bCs/>
        </w:rPr>
        <w:t xml:space="preserve"> such as SA</w:t>
      </w:r>
      <w:del w:id="47" w:author="Joseph Bennett" w:date="2020-03-16T07:00:00Z">
        <w:r w:rsidRPr="00360A41" w:rsidDel="006D1964">
          <w:rPr>
            <w:b/>
            <w:bCs/>
          </w:rPr>
          <w:delText>,</w:delText>
        </w:r>
      </w:del>
      <w:r w:rsidRPr="00360A41">
        <w:rPr>
          <w:b/>
          <w:bCs/>
        </w:rPr>
        <w:t xml:space="preserve"> in conservation planning spans more than two decades (Cocks and Baird 1989, Underhill 1994, Church et al. 1996, Rodrigues and Gaston 2002, </w:t>
      </w:r>
      <w:proofErr w:type="spellStart"/>
      <w:r w:rsidRPr="00360A41">
        <w:rPr>
          <w:b/>
          <w:bCs/>
        </w:rPr>
        <w:t>Önal</w:t>
      </w:r>
      <w:proofErr w:type="spellEnd"/>
      <w:r w:rsidRPr="00360A41">
        <w:rPr>
          <w:b/>
          <w:bCs/>
        </w:rPr>
        <w:t xml:space="preserve"> 2004), but the EILP shortcomings mentioned above have largely been overcome in recent years (Beyer et al. 2016).”</w:t>
      </w:r>
    </w:p>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54DF7A94" w:rsidR="00D2163D" w:rsidRPr="00476294" w:rsidRDefault="00D2163D" w:rsidP="00451948">
      <w:pPr>
        <w:rPr>
          <w:b/>
          <w:bCs/>
        </w:rPr>
      </w:pPr>
      <w:r w:rsidRPr="00476294">
        <w:rPr>
          <w:b/>
          <w:bCs/>
        </w:rPr>
        <w:t xml:space="preserve">It is referenced in the methods section (Line XX).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 xml:space="preserve">Line 51 ‘performing runs’ is a little </w:t>
      </w:r>
      <w:proofErr w:type="spellStart"/>
      <w:r>
        <w:t>jargony</w:t>
      </w:r>
      <w:proofErr w:type="spellEnd"/>
      <w:r>
        <w:t xml:space="preserve"> for this early in an introduction – would be good instead to make it clearer at this point that SA is expensive because it performs many hundreds of simulations to determine the impact of different candidate solutions.</w:t>
      </w:r>
    </w:p>
    <w:p w14:paraId="0097FC8F" w14:textId="581077AF" w:rsidR="00451948" w:rsidRDefault="0053506F" w:rsidP="00451948">
      <w:pPr>
        <w:rPr>
          <w:b/>
          <w:bCs/>
        </w:rPr>
      </w:pPr>
      <w:r w:rsidRPr="006B1B52">
        <w:rPr>
          <w:b/>
          <w:bCs/>
        </w:rPr>
        <w:t xml:space="preserve">Thank you for this comment. We have adjusted text to read as follows on Line XX now: “By conducting thousands of simulations to determine the impact of different candidate solutions, </w:t>
      </w:r>
      <w:proofErr w:type="spellStart"/>
      <w:r w:rsidRPr="006B1B52">
        <w:rPr>
          <w:b/>
          <w:bCs/>
        </w:rPr>
        <w:t>Marxan</w:t>
      </w:r>
      <w:proofErr w:type="spellEnd"/>
      <w:r w:rsidRPr="006B1B52">
        <w:rPr>
          <w:b/>
          <w:bCs/>
        </w:rPr>
        <w:t xml:space="preserve">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 xml:space="preserve">Line 53 – talking about the drawbacks (e.g. the structure of the problem and the time to solve) of ILP in past tense, can that be contextualised that more? Have these problems been solved and are no longer issues, or are you proposing that they are worth the </w:t>
      </w:r>
      <w:proofErr w:type="spellStart"/>
      <w:r>
        <w:t>tradeoff</w:t>
      </w:r>
      <w:proofErr w:type="spellEnd"/>
      <w:r>
        <w:t>?</w:t>
      </w:r>
    </w:p>
    <w:p w14:paraId="355A3C56" w14:textId="4810D6BC" w:rsidR="00451948" w:rsidRDefault="008834CA" w:rsidP="00451948">
      <w:pPr>
        <w:rPr>
          <w:b/>
          <w:bCs/>
        </w:rPr>
      </w:pPr>
      <w:r w:rsidRPr="008834CA">
        <w:rPr>
          <w:b/>
          <w:bCs/>
        </w:rPr>
        <w:lastRenderedPageBreak/>
        <w:t xml:space="preserve">We have added the following sentence </w:t>
      </w:r>
      <w:r w:rsidR="0045199D">
        <w:rPr>
          <w:b/>
          <w:bCs/>
        </w:rPr>
        <w:t xml:space="preserve">segment </w:t>
      </w:r>
      <w:r w:rsidRPr="008834CA">
        <w:rPr>
          <w:b/>
          <w:bCs/>
        </w:rPr>
        <w:t>to help clarify this statement (Line XX): “</w:t>
      </w:r>
      <w:r w:rsidR="0045199D">
        <w:rPr>
          <w:b/>
          <w:bCs/>
        </w:rPr>
        <w:t xml:space="preserve">, but the </w:t>
      </w:r>
      <w:r w:rsidRPr="008834CA">
        <w:rPr>
          <w:b/>
          <w:bCs/>
        </w:rPr>
        <w:t>EILP shortcomings have largely been overcome in recent years (Beyer et al. 2016).”</w:t>
      </w:r>
    </w:p>
    <w:p w14:paraId="4A466EC1" w14:textId="77777777" w:rsidR="00BA3FCC" w:rsidRPr="008834CA" w:rsidRDefault="00BA3FCC" w:rsidP="00451948">
      <w:pPr>
        <w:rPr>
          <w:b/>
          <w:bCs/>
        </w:rPr>
      </w:pPr>
    </w:p>
    <w:p w14:paraId="61C979A5" w14:textId="77777777" w:rsidR="00451948" w:rsidRDefault="00451948" w:rsidP="00451948">
      <w:r>
        <w:t>Line 58 – ‘highly suboptimal’ is confusing wording</w:t>
      </w:r>
    </w:p>
    <w:p w14:paraId="094C96F2" w14:textId="46DD6761" w:rsidR="00451948" w:rsidRDefault="004138BD" w:rsidP="00451948">
      <w:pPr>
        <w:rPr>
          <w:b/>
          <w:bCs/>
        </w:rPr>
      </w:pPr>
      <w:r w:rsidRPr="004138BD">
        <w:rPr>
          <w:b/>
          <w:bCs/>
        </w:rPr>
        <w:t>We have rephrased to “no way of knowing how suboptimal their solutions are”</w:t>
      </w:r>
    </w:p>
    <w:p w14:paraId="36D3DECA" w14:textId="77777777" w:rsidR="004138BD" w:rsidRPr="004138BD" w:rsidRDefault="004138BD" w:rsidP="00451948">
      <w:pPr>
        <w:rPr>
          <w:b/>
          <w:bCs/>
        </w:rPr>
      </w:pPr>
    </w:p>
    <w:p w14:paraId="5A4779E2" w14:textId="77777777" w:rsidR="00451948" w:rsidRDefault="00451948" w:rsidP="00451948">
      <w:r>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t>We have replaced socioeconomic with financial.</w:t>
      </w:r>
    </w:p>
    <w:p w14:paraId="151B3945" w14:textId="77777777" w:rsidR="00451948" w:rsidRDefault="00451948" w:rsidP="00451948"/>
    <w:p w14:paraId="5070C4B6" w14:textId="77777777" w:rsidR="00451948" w:rsidRDefault="00451948" w:rsidP="00451948">
      <w:r>
        <w:t xml:space="preserve">Line 191 – it is disingenuous to present results from uncalibrated </w:t>
      </w:r>
      <w:proofErr w:type="spellStart"/>
      <w:r>
        <w:t>Marxan</w:t>
      </w:r>
      <w:proofErr w:type="spellEnd"/>
      <w:r>
        <w:t xml:space="preserve"> runs, especially when it results in something so extreme as a cost saving of over four thousand percent. That would be a very powerful number if it came from the intended use of </w:t>
      </w:r>
      <w:proofErr w:type="spellStart"/>
      <w:r>
        <w:t>Marxan</w:t>
      </w:r>
      <w:proofErr w:type="spellEnd"/>
      <w:r>
        <w:t>!</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 xml:space="preserve">Line 197 I really like the comparison as illustrated here – how much more you could select in the ILP formulation if you had the same budget as the </w:t>
      </w:r>
      <w:proofErr w:type="spellStart"/>
      <w:r>
        <w:t>Marxan</w:t>
      </w:r>
      <w:proofErr w:type="spellEnd"/>
      <w:r>
        <w:t xml:space="preserve">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lastRenderedPageBreak/>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4D837B33" w:rsidR="00451948" w:rsidRDefault="00451948" w:rsidP="00451948">
      <w:r>
        <w:t>All good. I note some of the interpretations go beyond what the paper shows evidence of and have made some suggestions below.</w:t>
      </w:r>
    </w:p>
    <w:p w14:paraId="481A2BA5" w14:textId="4F6BCE1B" w:rsidR="00152225" w:rsidRDefault="00152225" w:rsidP="00451948">
      <w:pPr>
        <w:rPr>
          <w:b/>
          <w:bCs/>
        </w:rPr>
      </w:pPr>
      <w:r w:rsidRPr="00152225">
        <w:rPr>
          <w:b/>
          <w:bCs/>
        </w:rPr>
        <w:t>Thanks very much for your feedback Jen. We really appreciate it.</w:t>
      </w:r>
    </w:p>
    <w:p w14:paraId="75CEB773" w14:textId="77777777" w:rsidR="00152225" w:rsidRPr="00152225" w:rsidRDefault="00152225" w:rsidP="00451948">
      <w:pPr>
        <w:rPr>
          <w:b/>
          <w:bCs/>
        </w:rPr>
      </w:pP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0B6FE18C" w:rsidR="00451948" w:rsidRDefault="00451948" w:rsidP="00451948">
      <w:r>
        <w:t xml:space="preserve">From a technical perspective, the authors present their case clearly. The analysis is </w:t>
      </w:r>
      <w:proofErr w:type="gramStart"/>
      <w:r>
        <w:t>robust</w:t>
      </w:r>
      <w:proofErr w:type="gramEnd"/>
      <w:r>
        <w:t xml:space="preserve">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5E2C7E24" w14:textId="40DB452C" w:rsidR="00B8209B" w:rsidRPr="00B8209B" w:rsidRDefault="00B8209B" w:rsidP="00451948">
      <w:pPr>
        <w:rPr>
          <w:b/>
          <w:bCs/>
        </w:rPr>
      </w:pPr>
      <w:r w:rsidRPr="00B8209B">
        <w:rPr>
          <w:b/>
          <w:bCs/>
        </w:rPr>
        <w:t>Thank you.</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commentRangeStart w:id="48"/>
      <w:commentRangeStart w:id="49"/>
      <w:commentRangeStart w:id="50"/>
      <w:r>
        <w:t xml:space="preserve">For example, Line 39: I would disagree that systematic conservation planning is about framing optimization problems. SCP is a </w:t>
      </w:r>
      <w:proofErr w:type="gramStart"/>
      <w:r>
        <w:t>ten step</w:t>
      </w:r>
      <w:proofErr w:type="gramEnd"/>
      <w:r>
        <w:t xml:space="preserve">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w:t>
      </w:r>
      <w:r>
        <w:lastRenderedPageBreak/>
        <w:t xml:space="preserve">only a supporting application and the same can be said for the other planning </w:t>
      </w:r>
      <w:proofErr w:type="spellStart"/>
      <w:r>
        <w:t>softwares</w:t>
      </w:r>
      <w:proofErr w:type="spellEnd"/>
      <w:r>
        <w:t xml:space="preserve"> like </w:t>
      </w:r>
      <w:proofErr w:type="spellStart"/>
      <w:r>
        <w:t>Marxan</w:t>
      </w:r>
      <w:proofErr w:type="spellEnd"/>
      <w:r>
        <w:t xml:space="preserve"> and Zonation.</w:t>
      </w:r>
      <w:commentRangeEnd w:id="48"/>
      <w:r w:rsidR="00B76F56">
        <w:rPr>
          <w:rStyle w:val="CommentReference"/>
        </w:rPr>
        <w:commentReference w:id="48"/>
      </w:r>
      <w:commentRangeEnd w:id="49"/>
      <w:r w:rsidR="0002314C">
        <w:rPr>
          <w:rStyle w:val="CommentReference"/>
        </w:rPr>
        <w:commentReference w:id="49"/>
      </w:r>
      <w:commentRangeEnd w:id="50"/>
      <w:r w:rsidR="006D1964">
        <w:rPr>
          <w:rStyle w:val="CommentReference"/>
        </w:rPr>
        <w:commentReference w:id="50"/>
      </w:r>
    </w:p>
    <w:p w14:paraId="34A53598" w14:textId="39C4CE8D" w:rsidR="00451948" w:rsidRPr="00806E5D" w:rsidRDefault="00806E5D" w:rsidP="00451948">
      <w:pPr>
        <w:rPr>
          <w:b/>
          <w:bCs/>
        </w:rPr>
      </w:pPr>
      <w:r w:rsidRPr="00806E5D">
        <w:rPr>
          <w:b/>
          <w:bCs/>
        </w:rPr>
        <w:t xml:space="preserve">We agree that framing and solving </w:t>
      </w:r>
      <w:r w:rsidR="00AD4184">
        <w:rPr>
          <w:b/>
          <w:bCs/>
        </w:rPr>
        <w:t xml:space="preserve">of the problems we investigate here is </w:t>
      </w:r>
      <w:r w:rsidR="00D77194">
        <w:rPr>
          <w:b/>
          <w:bCs/>
        </w:rPr>
        <w:t xml:space="preserve">a </w:t>
      </w:r>
      <w:r w:rsidRPr="00806E5D">
        <w:rPr>
          <w:b/>
          <w:bCs/>
        </w:rPr>
        <w:t xml:space="preserve">part of systematic conservation planning and have adjusted the sentence in question to better reflect this. The sentence now reads (Line XX): </w:t>
      </w:r>
      <w:r w:rsidR="00137A96">
        <w:rPr>
          <w:b/>
          <w:bCs/>
        </w:rPr>
        <w:t>“</w:t>
      </w:r>
      <w:r w:rsidRPr="00806E5D">
        <w:rPr>
          <w:b/>
          <w:bCs/>
        </w:rPr>
        <w:t>Systematic conservation planning, on the other hand, is a multi-step process that involves framing conservation planning problems as optimization problems with clearly defined objectives (e.g. minimize acquisition cost) and constraints (</w:t>
      </w:r>
      <w:proofErr w:type="spellStart"/>
      <w:r w:rsidRPr="00806E5D">
        <w:rPr>
          <w:b/>
          <w:bCs/>
        </w:rPr>
        <w:t>Margules</w:t>
      </w:r>
      <w:proofErr w:type="spellEnd"/>
      <w:r w:rsidRPr="00806E5D">
        <w:rPr>
          <w:b/>
          <w:bCs/>
        </w:rPr>
        <w:t xml:space="preserve"> and </w:t>
      </w:r>
      <w:proofErr w:type="spellStart"/>
      <w:r w:rsidRPr="00806E5D">
        <w:rPr>
          <w:b/>
          <w:bCs/>
        </w:rPr>
        <w:t>Pressey</w:t>
      </w:r>
      <w:proofErr w:type="spellEnd"/>
      <w:r w:rsidRPr="00806E5D">
        <w:rPr>
          <w:b/>
          <w:bCs/>
        </w:rPr>
        <w:t xml:space="preserve"> 2000)</w:t>
      </w:r>
      <w:r>
        <w:rPr>
          <w:b/>
          <w:bCs/>
        </w:rPr>
        <w:t>.</w:t>
      </w:r>
      <w:r w:rsidR="00137A96">
        <w:rPr>
          <w:b/>
          <w:bCs/>
        </w:rPr>
        <w:t>”</w:t>
      </w:r>
    </w:p>
    <w:p w14:paraId="4105C6C9" w14:textId="4D9C7B56" w:rsidR="00451948" w:rsidRDefault="00451948" w:rsidP="00451948">
      <w:r>
        <w:t xml:space="preserve">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w:t>
      </w:r>
      <w:proofErr w:type="gramStart"/>
      <w:r>
        <w:t>is</w:t>
      </w:r>
      <w:proofErr w:type="gramEnd"/>
      <w:r>
        <w:t xml:space="preserve">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07346498" w14:textId="5BDAE20F" w:rsidR="00103C9B" w:rsidRPr="00CE2F46" w:rsidRDefault="00103C9B" w:rsidP="00451948">
      <w:pPr>
        <w:rPr>
          <w:b/>
          <w:bCs/>
        </w:rPr>
      </w:pPr>
      <w:commentRangeStart w:id="51"/>
      <w:commentRangeStart w:id="52"/>
      <w:commentRangeStart w:id="53"/>
      <w:r w:rsidRPr="00CE2F46">
        <w:rPr>
          <w:b/>
          <w:bCs/>
        </w:rPr>
        <w:t>Thank you. We have added “where technical capacity exists” to the sentence in question (Line XX)</w:t>
      </w:r>
      <w:commentRangeEnd w:id="51"/>
      <w:r w:rsidRPr="00CE2F46">
        <w:rPr>
          <w:rStyle w:val="CommentReference"/>
          <w:b/>
          <w:bCs/>
        </w:rPr>
        <w:commentReference w:id="51"/>
      </w:r>
      <w:commentRangeEnd w:id="52"/>
      <w:r w:rsidR="0002314C" w:rsidRPr="00CE2F46">
        <w:rPr>
          <w:rStyle w:val="CommentReference"/>
          <w:b/>
          <w:bCs/>
        </w:rPr>
        <w:commentReference w:id="52"/>
      </w:r>
      <w:commentRangeEnd w:id="53"/>
      <w:r w:rsidR="006D1964">
        <w:rPr>
          <w:rStyle w:val="CommentReference"/>
        </w:rPr>
        <w:commentReference w:id="53"/>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 xml:space="preserve">I find this paper analogous to being told to choose between a </w:t>
      </w:r>
      <w:commentRangeStart w:id="54"/>
      <w:commentRangeStart w:id="55"/>
      <w:r>
        <w:t>Porsche (ILP) and a pick-up truck (SA)</w:t>
      </w:r>
      <w:commentRangeEnd w:id="54"/>
      <w:r w:rsidR="002A4C3B">
        <w:rPr>
          <w:rStyle w:val="CommentReference"/>
        </w:rPr>
        <w:commentReference w:id="54"/>
      </w:r>
      <w:commentRangeEnd w:id="55"/>
      <w:r w:rsidR="0002314C">
        <w:rPr>
          <w:rStyle w:val="CommentReference"/>
        </w:rPr>
        <w:commentReference w:id="55"/>
      </w:r>
      <w:r>
        <w:t xml:space="preserve">,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w:t>
      </w:r>
      <w:proofErr w:type="gramStart"/>
      <w:r>
        <w:t>In reality, there</w:t>
      </w:r>
      <w:proofErr w:type="gramEnd"/>
      <w:r>
        <w:t xml:space="preserv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3E33845E" w14:textId="4DD52A5B" w:rsidR="00DF0F64" w:rsidRDefault="00223A10" w:rsidP="00451948">
      <w:pPr>
        <w:rPr>
          <w:ins w:id="56" w:author="Joseph Bennett" w:date="2020-03-16T07:04:00Z"/>
          <w:b/>
          <w:bCs/>
        </w:rPr>
      </w:pPr>
      <w:r w:rsidRPr="001F71B4">
        <w:rPr>
          <w:b/>
          <w:bCs/>
        </w:rPr>
        <w:t xml:space="preserve">We </w:t>
      </w:r>
      <w:del w:id="57" w:author="Joseph Bennett" w:date="2020-03-16T07:03:00Z">
        <w:r w:rsidRPr="001F71B4" w:rsidDel="006D1964">
          <w:rPr>
            <w:b/>
            <w:bCs/>
          </w:rPr>
          <w:delText xml:space="preserve">would </w:delText>
        </w:r>
        <w:commentRangeStart w:id="58"/>
        <w:r w:rsidRPr="001F71B4" w:rsidDel="006D1964">
          <w:rPr>
            <w:b/>
            <w:bCs/>
          </w:rPr>
          <w:delText>probably</w:delText>
        </w:r>
      </w:del>
      <w:commentRangeEnd w:id="58"/>
      <w:r w:rsidR="006B67DA">
        <w:rPr>
          <w:rStyle w:val="CommentReference"/>
        </w:rPr>
        <w:commentReference w:id="58"/>
      </w:r>
      <w:del w:id="59" w:author="Joseph Bennett" w:date="2020-03-16T07:03:00Z">
        <w:r w:rsidRPr="001F71B4" w:rsidDel="006D1964">
          <w:rPr>
            <w:b/>
            <w:bCs/>
          </w:rPr>
          <w:delText xml:space="preserve"> not have chosen this analogy, but we </w:delText>
        </w:r>
      </w:del>
      <w:r w:rsidRPr="001F71B4">
        <w:rPr>
          <w:b/>
          <w:bCs/>
        </w:rPr>
        <w:t xml:space="preserve">think we understand the point the reviewer is making here. </w:t>
      </w:r>
      <w:r w:rsidR="007F459E">
        <w:rPr>
          <w:b/>
          <w:bCs/>
        </w:rPr>
        <w:t xml:space="preserve">The point of this paper is a technical comparison of SA and ILP, but the points we make do have value beyond the technical aspects of algorithms, given that they have implications beyond the analytical part of systematic conservation planning. </w:t>
      </w:r>
      <w:ins w:id="60" w:author="Joseph Bennett" w:date="2020-03-16T07:05:00Z">
        <w:r w:rsidR="00DF0F64">
          <w:rPr>
            <w:b/>
            <w:bCs/>
          </w:rPr>
          <w:t>Specifically, the speed and accuracy of the ILP solvers have very important implications for many aspects of</w:t>
        </w:r>
      </w:ins>
      <w:ins w:id="61" w:author="Joseph Bennett" w:date="2020-03-16T07:06:00Z">
        <w:r w:rsidR="00DF0F64">
          <w:rPr>
            <w:b/>
            <w:bCs/>
          </w:rPr>
          <w:t xml:space="preserve"> the planning process. Please see lines </w:t>
        </w:r>
      </w:ins>
      <w:ins w:id="62" w:author="Joseph Bennett" w:date="2020-03-16T07:44:00Z">
        <w:r w:rsidR="00E82E0F">
          <w:rPr>
            <w:b/>
            <w:bCs/>
          </w:rPr>
          <w:t xml:space="preserve">28-31 and </w:t>
        </w:r>
      </w:ins>
      <w:commentRangeStart w:id="63"/>
      <w:ins w:id="64" w:author="Joseph Bennett" w:date="2020-03-16T07:06:00Z">
        <w:r w:rsidR="00DF0F64">
          <w:rPr>
            <w:b/>
            <w:bCs/>
          </w:rPr>
          <w:t xml:space="preserve">302 to 305 </w:t>
        </w:r>
      </w:ins>
      <w:commentRangeEnd w:id="63"/>
      <w:ins w:id="65" w:author="Joseph Bennett" w:date="2020-03-16T07:07:00Z">
        <w:r w:rsidR="00DF0F64">
          <w:rPr>
            <w:rStyle w:val="CommentReference"/>
          </w:rPr>
          <w:commentReference w:id="63"/>
        </w:r>
      </w:ins>
      <w:ins w:id="66" w:author="Joseph Bennett" w:date="2020-03-16T07:06:00Z">
        <w:r w:rsidR="00DF0F64">
          <w:rPr>
            <w:b/>
            <w:bCs/>
          </w:rPr>
          <w:t xml:space="preserve">for implications for stakeholder </w:t>
        </w:r>
        <w:commentRangeStart w:id="67"/>
        <w:r w:rsidR="00DF0F64">
          <w:rPr>
            <w:b/>
            <w:bCs/>
          </w:rPr>
          <w:t>meetings</w:t>
        </w:r>
      </w:ins>
      <w:commentRangeEnd w:id="67"/>
      <w:ins w:id="68" w:author="Joseph Bennett" w:date="2020-03-16T07:07:00Z">
        <w:r w:rsidR="00DF0F64">
          <w:rPr>
            <w:rStyle w:val="CommentReference"/>
          </w:rPr>
          <w:commentReference w:id="67"/>
        </w:r>
      </w:ins>
      <w:ins w:id="69" w:author="Joseph Bennett" w:date="2020-03-16T07:06:00Z">
        <w:r w:rsidR="00DF0F64">
          <w:rPr>
            <w:b/>
            <w:bCs/>
          </w:rPr>
          <w:t xml:space="preserve">. </w:t>
        </w:r>
      </w:ins>
    </w:p>
    <w:p w14:paraId="58C3ABA1" w14:textId="0C809528" w:rsidR="00451948" w:rsidRPr="001F71B4" w:rsidRDefault="00A25FFB" w:rsidP="00451948">
      <w:pPr>
        <w:rPr>
          <w:b/>
          <w:bCs/>
        </w:rPr>
      </w:pPr>
      <w:del w:id="70" w:author="Joseph Bennett" w:date="2020-03-16T07:08:00Z">
        <w:r w:rsidDel="00DF0F64">
          <w:rPr>
            <w:b/>
            <w:bCs/>
          </w:rPr>
          <w:delText xml:space="preserve">If this issue is really about the perceived recommendation against using Marxan for systematic conservation planning, we really recommend an evolution of Marxan (or pimping the pickup truck) and not a replacement with a Porsche. </w:delText>
        </w:r>
        <w:r w:rsidR="000F6B9E" w:rsidDel="00DF0F64">
          <w:rPr>
            <w:b/>
            <w:bCs/>
          </w:rPr>
          <w:delText xml:space="preserve">The pick-up truck (Marxan) is using an engine that has a terrible fuel efficiency (SA) and what we recommend is an engine upgrade in the form of a modern engine (ILP). </w:delText>
        </w:r>
        <w:r w:rsidR="00F57B2E" w:rsidDel="00DF0F64">
          <w:rPr>
            <w:b/>
            <w:bCs/>
          </w:rPr>
          <w:delText>To reflect this in the paper, w</w:delText>
        </w:r>
      </w:del>
      <w:ins w:id="71" w:author="Joseph Bennett" w:date="2020-03-16T07:08:00Z">
        <w:r w:rsidR="00DF0F64">
          <w:rPr>
            <w:b/>
            <w:bCs/>
          </w:rPr>
          <w:t>W</w:t>
        </w:r>
      </w:ins>
      <w:r w:rsidR="00F57B2E">
        <w:rPr>
          <w:b/>
          <w:bCs/>
        </w:rPr>
        <w:t xml:space="preserve">e have added the following sentence to the Discussion </w:t>
      </w:r>
      <w:r w:rsidR="00F57B2E">
        <w:rPr>
          <w:b/>
          <w:bCs/>
        </w:rPr>
        <w:lastRenderedPageBreak/>
        <w:t xml:space="preserve">(Line XX): </w:t>
      </w:r>
      <w:r w:rsidR="00F57B2E" w:rsidRPr="00F57B2E">
        <w:rPr>
          <w:b/>
          <w:bCs/>
        </w:rPr>
        <w:t xml:space="preserve">“Given </w:t>
      </w:r>
      <w:proofErr w:type="spellStart"/>
      <w:r w:rsidR="00F57B2E" w:rsidRPr="00F57B2E">
        <w:rPr>
          <w:b/>
          <w:bCs/>
        </w:rPr>
        <w:t>Marxan’s</w:t>
      </w:r>
      <w:proofErr w:type="spellEnd"/>
      <w:r w:rsidR="00F57B2E" w:rsidRPr="00F57B2E">
        <w:rPr>
          <w:b/>
          <w:bCs/>
        </w:rPr>
        <w:t xml:space="preserve"> flexibility to use optimization methods other than SA, we hope that a future version of </w:t>
      </w:r>
      <w:proofErr w:type="spellStart"/>
      <w:r w:rsidR="00F57B2E" w:rsidRPr="00F57B2E">
        <w:rPr>
          <w:b/>
          <w:bCs/>
        </w:rPr>
        <w:t>Marxan</w:t>
      </w:r>
      <w:proofErr w:type="spellEnd"/>
      <w:r w:rsidR="00F57B2E" w:rsidRPr="00F57B2E">
        <w:rPr>
          <w:b/>
          <w:bCs/>
        </w:rPr>
        <w:t xml:space="preserve"> will include EILP </w:t>
      </w:r>
      <w:commentRangeStart w:id="72"/>
      <w:r w:rsidR="00F57B2E" w:rsidRPr="00F57B2E">
        <w:rPr>
          <w:b/>
          <w:bCs/>
        </w:rPr>
        <w:t>solvers</w:t>
      </w:r>
      <w:commentRangeEnd w:id="72"/>
      <w:r w:rsidR="00DF0F64">
        <w:rPr>
          <w:rStyle w:val="CommentReference"/>
        </w:rPr>
        <w:commentReference w:id="72"/>
      </w:r>
      <w:r w:rsidR="00F57B2E" w:rsidRPr="00F57B2E">
        <w:rPr>
          <w:b/>
          <w:bCs/>
        </w:rPr>
        <w:t>.”</w:t>
      </w:r>
    </w:p>
    <w:p w14:paraId="1433F3EB" w14:textId="77777777" w:rsidR="001F71B4" w:rsidRDefault="001F71B4" w:rsidP="00451948"/>
    <w:p w14:paraId="659C1EF2" w14:textId="77777777" w:rsidR="00451948" w:rsidRDefault="00451948" w:rsidP="00451948">
      <w:proofErr w:type="spellStart"/>
      <w:r>
        <w:t>Prioritzr</w:t>
      </w:r>
      <w:proofErr w:type="spellEnd"/>
      <w:r>
        <w:t xml:space="preserve">, Zonation, and </w:t>
      </w:r>
      <w:proofErr w:type="spellStart"/>
      <w:r>
        <w:t>Marxan</w:t>
      </w:r>
      <w:proofErr w:type="spellEnd"/>
      <w:r>
        <w:t xml:space="preserve">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evidence for this claim is efficiency. To demonstrate otherwise would require a different comparison that is beyond the scope of this paper.</w:t>
      </w:r>
    </w:p>
    <w:p w14:paraId="315C137D" w14:textId="1FCF6246" w:rsidR="00451948" w:rsidRPr="004C70D8" w:rsidRDefault="00B747E0" w:rsidP="00451948">
      <w:pPr>
        <w:rPr>
          <w:b/>
          <w:bCs/>
        </w:rPr>
      </w:pPr>
      <w:r w:rsidRPr="004C70D8">
        <w:rPr>
          <w:b/>
          <w:bCs/>
        </w:rPr>
        <w:t xml:space="preserve">We respectfully disagree with </w:t>
      </w:r>
      <w:r w:rsidR="006E0BC7">
        <w:rPr>
          <w:b/>
          <w:bCs/>
        </w:rPr>
        <w:t xml:space="preserve">part of this </w:t>
      </w:r>
      <w:r w:rsidRPr="004C70D8">
        <w:rPr>
          <w:b/>
          <w:bCs/>
        </w:rPr>
        <w:t xml:space="preserve">statement. At a technical level the transition to ILP over SA approaches </w:t>
      </w:r>
      <w:del w:id="73" w:author="Joseph Bennett" w:date="2020-03-16T07:09:00Z">
        <w:r w:rsidRPr="004C70D8" w:rsidDel="00DF0F64">
          <w:rPr>
            <w:b/>
            <w:bCs/>
          </w:rPr>
          <w:delText>is worth</w:delText>
        </w:r>
      </w:del>
      <w:ins w:id="74" w:author="Joseph Bennett" w:date="2020-03-16T07:09:00Z">
        <w:r w:rsidR="00DF0F64">
          <w:rPr>
            <w:b/>
            <w:bCs/>
          </w:rPr>
          <w:t>makes it worthwhile</w:t>
        </w:r>
      </w:ins>
      <w:r w:rsidRPr="004C70D8">
        <w:rPr>
          <w:b/>
          <w:bCs/>
        </w:rPr>
        <w:t xml:space="preserve"> to recommend a switch from SA approaches to ILP. </w:t>
      </w:r>
      <w:r w:rsidR="00FA7B08" w:rsidRPr="004C70D8">
        <w:rPr>
          <w:b/>
          <w:bCs/>
        </w:rPr>
        <w:t xml:space="preserve">Beyer et al. 2016, stated so as well, based on a </w:t>
      </w:r>
      <w:r w:rsidR="00A87DA5" w:rsidRPr="004C70D8">
        <w:rPr>
          <w:b/>
          <w:bCs/>
        </w:rPr>
        <w:t>theoretical example</w:t>
      </w:r>
      <w:r w:rsidR="00FA7B08" w:rsidRPr="004C70D8">
        <w:rPr>
          <w:b/>
          <w:bCs/>
        </w:rPr>
        <w:t>: “When solving linear or quadratic conservation planning problems we recommend using ILP over heuristic approaches whenever possible.”</w:t>
      </w:r>
    </w:p>
    <w:p w14:paraId="4B45DFBF" w14:textId="77777777" w:rsidR="002F62F7" w:rsidDel="00DF0F64" w:rsidRDefault="002F62F7" w:rsidP="002F62F7">
      <w:pPr>
        <w:rPr>
          <w:del w:id="75" w:author="Joseph Bennett" w:date="2020-03-16T07:09:00Z"/>
          <w:b/>
          <w:bCs/>
        </w:rPr>
      </w:pPr>
      <w:r>
        <w:rPr>
          <w:b/>
          <w:bCs/>
        </w:rPr>
        <w:t>In our concluding sentence we give a clear recommendation, which is very much in line with what Beyer et al (2016) recommended: “</w:t>
      </w:r>
      <w:r w:rsidRPr="004501F1">
        <w:rPr>
          <w:b/>
          <w:bCs/>
        </w:rPr>
        <w:t xml:space="preserve">Given the potential EILP is showing for conservation planning, we recommend users consider adding this modified approach to solving systematic conservation planning </w:t>
      </w:r>
      <w:proofErr w:type="spellStart"/>
      <w:r w:rsidRPr="004501F1">
        <w:rPr>
          <w:b/>
          <w:bCs/>
        </w:rPr>
        <w:t>problems.</w:t>
      </w:r>
      <w:r>
        <w:rPr>
          <w:b/>
          <w:bCs/>
        </w:rPr>
        <w:t>”</w:t>
      </w:r>
    </w:p>
    <w:p w14:paraId="4821945F" w14:textId="77777777" w:rsidR="002F62F7" w:rsidRDefault="002F62F7" w:rsidP="00451948">
      <w:pPr>
        <w:rPr>
          <w:b/>
          <w:bCs/>
        </w:rPr>
      </w:pPr>
      <w:proofErr w:type="spellEnd"/>
    </w:p>
    <w:p w14:paraId="34180F7F" w14:textId="5D18EDBA" w:rsidR="004501F1" w:rsidRDefault="00A87DA5" w:rsidP="00451948">
      <w:pPr>
        <w:rPr>
          <w:b/>
          <w:bCs/>
        </w:rPr>
      </w:pPr>
      <w:proofErr w:type="spellStart"/>
      <w:r w:rsidRPr="004C70D8">
        <w:rPr>
          <w:b/>
          <w:bCs/>
        </w:rPr>
        <w:t>Our</w:t>
      </w:r>
      <w:proofErr w:type="spellEnd"/>
      <w:r w:rsidRPr="004C70D8">
        <w:rPr>
          <w:b/>
          <w:bCs/>
        </w:rPr>
        <w:t xml:space="preserve"> ‘real world’ example provides further evidence for this recommendation. </w:t>
      </w:r>
      <w:del w:id="76" w:author="Joseph Bennett" w:date="2020-03-16T07:09:00Z">
        <w:r w:rsidRPr="004C70D8" w:rsidDel="00DF0F64">
          <w:rPr>
            <w:b/>
            <w:bCs/>
          </w:rPr>
          <w:delText>Given that the Beyer paper was co-authored by both the maintainer (Matt Watts) and ‘father’ of Marxan (Hugh Possingham)</w:delText>
        </w:r>
        <w:r w:rsidR="004C70D8" w:rsidRPr="004C70D8" w:rsidDel="00DF0F64">
          <w:rPr>
            <w:b/>
            <w:bCs/>
          </w:rPr>
          <w:delText>, w</w:delText>
        </w:r>
      </w:del>
      <w:ins w:id="77" w:author="Joseph Bennett" w:date="2020-03-16T07:09:00Z">
        <w:r w:rsidR="00DF0F64">
          <w:rPr>
            <w:b/>
            <w:bCs/>
          </w:rPr>
          <w:t>W</w:t>
        </w:r>
      </w:ins>
      <w:r w:rsidR="004C70D8" w:rsidRPr="004C70D8">
        <w:rPr>
          <w:b/>
          <w:bCs/>
        </w:rPr>
        <w:t xml:space="preserve">e are </w:t>
      </w:r>
      <w:r w:rsidR="00C77220">
        <w:rPr>
          <w:b/>
          <w:bCs/>
        </w:rPr>
        <w:t xml:space="preserve">not </w:t>
      </w:r>
      <w:r w:rsidR="004C70D8" w:rsidRPr="004C70D8">
        <w:rPr>
          <w:b/>
          <w:bCs/>
        </w:rPr>
        <w:t xml:space="preserve">arguing that </w:t>
      </w:r>
      <w:proofErr w:type="spellStart"/>
      <w:r w:rsidR="004C70D8" w:rsidRPr="004C70D8">
        <w:rPr>
          <w:b/>
          <w:bCs/>
        </w:rPr>
        <w:t>Marxan</w:t>
      </w:r>
      <w:proofErr w:type="spellEnd"/>
      <w:r w:rsidR="004C70D8" w:rsidRPr="004C70D8">
        <w:rPr>
          <w:b/>
          <w:bCs/>
        </w:rPr>
        <w:t xml:space="preserve"> be replaced, but really that SA be replaced by ILP to solve </w:t>
      </w:r>
      <w:proofErr w:type="spellStart"/>
      <w:r w:rsidR="004C70D8" w:rsidRPr="004C70D8">
        <w:rPr>
          <w:b/>
          <w:bCs/>
        </w:rPr>
        <w:t>Marxan</w:t>
      </w:r>
      <w:proofErr w:type="spellEnd"/>
      <w:r w:rsidR="004C70D8" w:rsidRPr="004C70D8">
        <w:rPr>
          <w:b/>
          <w:bCs/>
        </w:rPr>
        <w:t xml:space="preserve"> type problems.</w:t>
      </w:r>
      <w:r w:rsidR="004501F1">
        <w:rPr>
          <w:b/>
          <w:bCs/>
        </w:rPr>
        <w:t xml:space="preserve"> </w:t>
      </w:r>
      <w:r w:rsidR="00B1794F">
        <w:rPr>
          <w:b/>
          <w:bCs/>
        </w:rPr>
        <w:t xml:space="preserve">To make this point clear, we have added the following sentence to the discussion (Line XX): </w:t>
      </w:r>
      <w:r w:rsidR="00A40FAD">
        <w:rPr>
          <w:b/>
          <w:bCs/>
        </w:rPr>
        <w:t>“</w:t>
      </w:r>
      <w:r w:rsidR="00E010BD" w:rsidRPr="00E010BD">
        <w:rPr>
          <w:b/>
          <w:bCs/>
        </w:rPr>
        <w:t xml:space="preserve">Given </w:t>
      </w:r>
      <w:proofErr w:type="spellStart"/>
      <w:r w:rsidR="00E010BD" w:rsidRPr="00E010BD">
        <w:rPr>
          <w:b/>
          <w:bCs/>
        </w:rPr>
        <w:t>Marxan’s</w:t>
      </w:r>
      <w:proofErr w:type="spellEnd"/>
      <w:r w:rsidR="00E010BD" w:rsidRPr="00E010BD">
        <w:rPr>
          <w:b/>
          <w:bCs/>
        </w:rPr>
        <w:t xml:space="preserve"> flexibility to use optimization methods other than SA, we hope that a future version of </w:t>
      </w:r>
      <w:proofErr w:type="spellStart"/>
      <w:r w:rsidR="00E010BD" w:rsidRPr="00E010BD">
        <w:rPr>
          <w:b/>
          <w:bCs/>
        </w:rPr>
        <w:t>Marxan</w:t>
      </w:r>
      <w:proofErr w:type="spellEnd"/>
      <w:r w:rsidR="00E010BD" w:rsidRPr="00E010BD">
        <w:rPr>
          <w:b/>
          <w:bCs/>
        </w:rPr>
        <w:t xml:space="preserve"> will include EILP solvers.</w:t>
      </w:r>
      <w:r w:rsidR="00A40FAD">
        <w:rPr>
          <w:b/>
          <w:bCs/>
        </w:rPr>
        <w:t>”</w:t>
      </w:r>
    </w:p>
    <w:p w14:paraId="2D6F8D1B" w14:textId="77777777" w:rsidR="004C0195" w:rsidRPr="004C70D8" w:rsidRDefault="004C0195" w:rsidP="00451948">
      <w:pPr>
        <w:rPr>
          <w:b/>
          <w:bCs/>
        </w:rPr>
      </w:pPr>
    </w:p>
    <w:p w14:paraId="346479A1" w14:textId="77777777" w:rsidR="00451948" w:rsidRDefault="00451948" w:rsidP="00451948">
      <w:r>
        <w:t xml:space="preserve">However, the ILP-based </w:t>
      </w:r>
      <w:proofErr w:type="spellStart"/>
      <w:r>
        <w:t>Prioritzr</w:t>
      </w:r>
      <w:proofErr w:type="spellEnd"/>
      <w:r>
        <w:t xml:space="preserve"> is a promising new addition to the suite of tools we have at our disposal for planning and I think with a minor tweak to some of the framing, this paper will be well-received amongst those individuals looking for more powerful solvers.</w:t>
      </w:r>
    </w:p>
    <w:p w14:paraId="0D9AD974" w14:textId="27F97076" w:rsidR="00451948" w:rsidRDefault="00E95EBF" w:rsidP="00451948">
      <w:pPr>
        <w:rPr>
          <w:b/>
          <w:bCs/>
        </w:rPr>
      </w:pPr>
      <w:r w:rsidRPr="006E0BC7">
        <w:rPr>
          <w:b/>
          <w:bCs/>
        </w:rPr>
        <w:t xml:space="preserve">Thank you for this encouraging comment. </w:t>
      </w:r>
      <w:r w:rsidR="004F2ADF">
        <w:rPr>
          <w:b/>
          <w:bCs/>
        </w:rPr>
        <w:t xml:space="preserve">We have added text throughout based on all reviewer comments that will </w:t>
      </w:r>
      <w:r w:rsidR="00036BC6">
        <w:rPr>
          <w:b/>
          <w:bCs/>
        </w:rPr>
        <w:t xml:space="preserve">hopefully </w:t>
      </w:r>
      <w:r w:rsidR="004F2ADF">
        <w:rPr>
          <w:b/>
          <w:bCs/>
        </w:rPr>
        <w:t xml:space="preserve">include the framing </w:t>
      </w:r>
      <w:r w:rsidR="00036BC6">
        <w:rPr>
          <w:b/>
          <w:bCs/>
        </w:rPr>
        <w:t xml:space="preserve">tweaks the </w:t>
      </w:r>
      <w:r w:rsidR="004F2ADF">
        <w:rPr>
          <w:b/>
          <w:bCs/>
        </w:rPr>
        <w:t>reviewer brought up.</w:t>
      </w:r>
    </w:p>
    <w:p w14:paraId="04219287" w14:textId="77777777" w:rsidR="006E0BC7" w:rsidRPr="006E0BC7" w:rsidRDefault="006E0BC7" w:rsidP="00451948">
      <w:pPr>
        <w:rPr>
          <w:b/>
          <w:bCs/>
        </w:rPr>
      </w:pPr>
    </w:p>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2166F766" w14:textId="767140DD" w:rsidR="00AF2C40" w:rsidRPr="00D078D8" w:rsidRDefault="00E9600E" w:rsidP="00451948">
      <w:pPr>
        <w:rPr>
          <w:b/>
          <w:bCs/>
        </w:rPr>
      </w:pPr>
      <w:r w:rsidRPr="00D078D8">
        <w:rPr>
          <w:b/>
          <w:bCs/>
        </w:rPr>
        <w:t>We hope that with the problem formulation in Appendix S2</w:t>
      </w:r>
      <w:r w:rsidR="00AC3C7D" w:rsidRPr="00D078D8">
        <w:rPr>
          <w:b/>
          <w:bCs/>
        </w:rPr>
        <w:t xml:space="preserve">, we were able to make it clearer that SA and ILP don’t really complement </w:t>
      </w:r>
      <w:proofErr w:type="gramStart"/>
      <w:r w:rsidR="00AC3C7D" w:rsidRPr="00D078D8">
        <w:rPr>
          <w:b/>
          <w:bCs/>
        </w:rPr>
        <w:t>each other, but</w:t>
      </w:r>
      <w:proofErr w:type="gramEnd"/>
      <w:r w:rsidR="00AC3C7D" w:rsidRPr="00D078D8">
        <w:rPr>
          <w:b/>
          <w:bCs/>
        </w:rPr>
        <w:t xml:space="preserve"> are rather two methods to solve the same problem. </w:t>
      </w:r>
      <w:r w:rsidR="0004247E" w:rsidRPr="00D078D8">
        <w:rPr>
          <w:b/>
          <w:bCs/>
        </w:rPr>
        <w:t xml:space="preserve">If the reviewer was referring to </w:t>
      </w:r>
      <w:proofErr w:type="spellStart"/>
      <w:r w:rsidR="0004247E" w:rsidRPr="00D078D8">
        <w:rPr>
          <w:b/>
          <w:bCs/>
        </w:rPr>
        <w:t>Marxan</w:t>
      </w:r>
      <w:proofErr w:type="spellEnd"/>
      <w:r w:rsidR="0004247E" w:rsidRPr="00D078D8">
        <w:rPr>
          <w:b/>
          <w:bCs/>
        </w:rPr>
        <w:t xml:space="preserve">, rather than SA, the we have added the following sentence to discussion to make it clearer what we think could be a useful way forward for </w:t>
      </w:r>
      <w:proofErr w:type="spellStart"/>
      <w:r w:rsidR="0004247E" w:rsidRPr="00D078D8">
        <w:rPr>
          <w:b/>
          <w:bCs/>
        </w:rPr>
        <w:t>Marxan</w:t>
      </w:r>
      <w:proofErr w:type="spellEnd"/>
      <w:r w:rsidR="0004247E" w:rsidRPr="00D078D8">
        <w:rPr>
          <w:b/>
          <w:bCs/>
        </w:rPr>
        <w:t xml:space="preserve"> (Line XX): </w:t>
      </w:r>
      <w:r w:rsidR="0004247E" w:rsidRPr="00D078D8">
        <w:rPr>
          <w:b/>
          <w:bCs/>
        </w:rPr>
        <w:lastRenderedPageBreak/>
        <w:t xml:space="preserve">“Given </w:t>
      </w:r>
      <w:proofErr w:type="spellStart"/>
      <w:r w:rsidR="0004247E" w:rsidRPr="00D078D8">
        <w:rPr>
          <w:b/>
          <w:bCs/>
        </w:rPr>
        <w:t>Marxan’s</w:t>
      </w:r>
      <w:proofErr w:type="spellEnd"/>
      <w:r w:rsidR="0004247E" w:rsidRPr="00D078D8">
        <w:rPr>
          <w:b/>
          <w:bCs/>
        </w:rPr>
        <w:t xml:space="preserve"> flexibility to use optimization methods other than SA, we hope that a future version of </w:t>
      </w:r>
      <w:proofErr w:type="spellStart"/>
      <w:r w:rsidR="0004247E" w:rsidRPr="00D078D8">
        <w:rPr>
          <w:b/>
          <w:bCs/>
        </w:rPr>
        <w:t>Marxan</w:t>
      </w:r>
      <w:proofErr w:type="spellEnd"/>
      <w:r w:rsidR="0004247E" w:rsidRPr="00D078D8">
        <w:rPr>
          <w:b/>
          <w:bCs/>
        </w:rPr>
        <w:t xml:space="preserve"> will include EILP solvers.”</w:t>
      </w:r>
      <w:r w:rsidR="00451948" w:rsidRPr="00D078D8">
        <w:rPr>
          <w:b/>
          <w:bCs/>
        </w:rPr>
        <w:tab/>
      </w:r>
    </w:p>
    <w:sectPr w:rsidR="00AF2C40" w:rsidRPr="00D078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Bennett" w:date="2020-03-16T06:35:00Z" w:initials="JB">
    <w:p w14:paraId="2D140842" w14:textId="77777777" w:rsidR="001519A5" w:rsidRDefault="001519A5">
      <w:pPr>
        <w:pStyle w:val="CommentText"/>
      </w:pPr>
      <w:r>
        <w:rPr>
          <w:rStyle w:val="CommentReference"/>
        </w:rPr>
        <w:annotationRef/>
      </w:r>
      <w:r>
        <w:t>I think they just introduced it for conservation. They cited someone else</w:t>
      </w:r>
      <w:r w:rsidR="00FF349B">
        <w:t xml:space="preserve"> - Wolsey</w:t>
      </w:r>
      <w:r>
        <w:t>?</w:t>
      </w:r>
    </w:p>
    <w:p w14:paraId="76E8CE12" w14:textId="77777777" w:rsidR="00FF349B" w:rsidRDefault="00FF349B">
      <w:pPr>
        <w:pStyle w:val="CommentText"/>
      </w:pPr>
    </w:p>
    <w:p w14:paraId="7A427165" w14:textId="77777777" w:rsidR="00FF349B" w:rsidRDefault="00FF349B">
      <w:pPr>
        <w:pStyle w:val="CommentText"/>
      </w:pPr>
      <w:r>
        <w:t xml:space="preserve">Also, see text. I’m not sure this fits well with the paragraph. </w:t>
      </w:r>
    </w:p>
    <w:p w14:paraId="7BE30622" w14:textId="77777777" w:rsidR="00FF349B" w:rsidRDefault="00FF349B">
      <w:pPr>
        <w:pStyle w:val="CommentText"/>
      </w:pPr>
    </w:p>
    <w:p w14:paraId="10F1738A" w14:textId="2419FBE0" w:rsidR="00FF349B" w:rsidRDefault="00FF349B">
      <w:pPr>
        <w:pStyle w:val="CommentText"/>
      </w:pPr>
      <w:r>
        <w:t xml:space="preserve">Is it </w:t>
      </w:r>
      <w:proofErr w:type="spellStart"/>
      <w:r>
        <w:t>posslble</w:t>
      </w:r>
      <w:proofErr w:type="spellEnd"/>
      <w:r>
        <w:t xml:space="preserve"> to just refer to the appendix and be done with it? Or maybe expand on the original ref to Beyer et al. (at top of paragraph referred to here)? </w:t>
      </w:r>
      <w:bookmarkStart w:id="2" w:name="_GoBack"/>
      <w:bookmarkEnd w:id="2"/>
    </w:p>
  </w:comment>
  <w:comment w:id="10" w:author="Joseph Bennett" w:date="2020-03-16T06:43:00Z" w:initials="JB">
    <w:p w14:paraId="4D049D32" w14:textId="5DE906CE" w:rsidR="001519A5" w:rsidRDefault="001519A5">
      <w:pPr>
        <w:pStyle w:val="CommentText"/>
      </w:pPr>
      <w:r>
        <w:rPr>
          <w:rStyle w:val="CommentReference"/>
        </w:rPr>
        <w:annotationRef/>
      </w:r>
      <w:r>
        <w:t>Anything I’ve suggested here I’ve also changed in text of paper</w:t>
      </w:r>
    </w:p>
  </w:comment>
  <w:comment w:id="13" w:author="Joseph Bennett" w:date="2020-03-16T06:38:00Z" w:initials="JB">
    <w:p w14:paraId="67D3ECD5" w14:textId="2F1D5210" w:rsidR="001519A5" w:rsidRDefault="001519A5">
      <w:pPr>
        <w:pStyle w:val="CommentText"/>
      </w:pPr>
      <w:r>
        <w:rPr>
          <w:rStyle w:val="CommentReference"/>
        </w:rPr>
        <w:annotationRef/>
      </w:r>
      <w:r>
        <w:t xml:space="preserve">Can you also use this for the comment re technical details for ILP? See suggested addition above. </w:t>
      </w:r>
    </w:p>
  </w:comment>
  <w:comment w:id="17" w:author="richard" w:date="2020-02-26T15:14:00Z" w:initials="r">
    <w:p w14:paraId="3E86283D" w14:textId="07A109CE" w:rsidR="00163848" w:rsidRDefault="00163848">
      <w:pPr>
        <w:pStyle w:val="CommentText"/>
      </w:pPr>
      <w:r>
        <w:rPr>
          <w:rStyle w:val="CommentReference"/>
        </w:rPr>
        <w:annotationRef/>
      </w:r>
      <w:r>
        <w:t>What does everyone think? Okay, too weird, something else?</w:t>
      </w:r>
    </w:p>
  </w:comment>
  <w:comment w:id="18" w:author="Matt Strimas-Mackey" w:date="2020-03-03T11:09:00Z" w:initials="MS">
    <w:p w14:paraId="56353414" w14:textId="0B356768" w:rsidR="00DF2288" w:rsidRPr="00DF2288" w:rsidRDefault="00DF2288">
      <w:pPr>
        <w:pStyle w:val="CommentText"/>
      </w:pPr>
      <w:r>
        <w:rPr>
          <w:rStyle w:val="CommentReference"/>
        </w:rPr>
        <w:annotationRef/>
      </w:r>
      <w:r>
        <w:t xml:space="preserve">This issue seems pedantic to me, the reviewer is correct, but anyone reading this will understand exactly what we mean. In any case, I wonder if using “exact ILP </w:t>
      </w:r>
      <w:r>
        <w:rPr>
          <w:b/>
          <w:bCs/>
        </w:rPr>
        <w:t>sol</w:t>
      </w:r>
      <w:r w:rsidR="00934BC6">
        <w:rPr>
          <w:b/>
          <w:bCs/>
        </w:rPr>
        <w:t>v</w:t>
      </w:r>
      <w:r>
        <w:rPr>
          <w:b/>
          <w:bCs/>
        </w:rPr>
        <w:t>ers</w:t>
      </w:r>
      <w:r>
        <w:t xml:space="preserve">” rather than “exact ILP </w:t>
      </w:r>
      <w:r>
        <w:rPr>
          <w:b/>
          <w:bCs/>
        </w:rPr>
        <w:t>methods</w:t>
      </w:r>
      <w:r>
        <w:t>” would be more accurate?</w:t>
      </w:r>
    </w:p>
  </w:comment>
  <w:comment w:id="19" w:author="richard" w:date="2020-03-05T14:01:00Z" w:initials="r">
    <w:p w14:paraId="5C64B067" w14:textId="03B98F39" w:rsidR="0033588A" w:rsidRDefault="0033588A">
      <w:pPr>
        <w:pStyle w:val="CommentText"/>
      </w:pPr>
      <w:r>
        <w:rPr>
          <w:rStyle w:val="CommentReference"/>
        </w:rPr>
        <w:annotationRef/>
      </w:r>
      <w:r>
        <w:t xml:space="preserve">Good point. I have changed </w:t>
      </w:r>
      <w:r w:rsidR="00394DED">
        <w:t>‘</w:t>
      </w:r>
      <w:r>
        <w:t>methods</w:t>
      </w:r>
      <w:r w:rsidR="00394DED">
        <w:t>’</w:t>
      </w:r>
      <w:r>
        <w:t xml:space="preserve"> to </w:t>
      </w:r>
      <w:r w:rsidR="00394DED">
        <w:t>‘</w:t>
      </w:r>
      <w:proofErr w:type="gramStart"/>
      <w:r>
        <w:t>solvers</w:t>
      </w:r>
      <w:r w:rsidR="00394DED">
        <w:t>’</w:t>
      </w:r>
      <w:proofErr w:type="gramEnd"/>
      <w:r>
        <w:t>.</w:t>
      </w:r>
    </w:p>
  </w:comment>
  <w:comment w:id="20" w:author="Joseph Bennett" w:date="2020-03-16T06:46:00Z" w:initials="JB">
    <w:p w14:paraId="5D95D284" w14:textId="4C4D4173" w:rsidR="00DA7C7D" w:rsidRDefault="00DA7C7D">
      <w:pPr>
        <w:pStyle w:val="CommentText"/>
      </w:pPr>
      <w:r>
        <w:rPr>
          <w:rStyle w:val="CommentReference"/>
        </w:rPr>
        <w:annotationRef/>
      </w:r>
      <w:r>
        <w:t>Agree – nice solution.</w:t>
      </w:r>
    </w:p>
  </w:comment>
  <w:comment w:id="21" w:author="Joseph Bennett" w:date="2020-03-16T06:47:00Z" w:initials="JB">
    <w:p w14:paraId="5F088FB9" w14:textId="51FE15A2" w:rsidR="00DA7C7D" w:rsidRDefault="00DA7C7D">
      <w:pPr>
        <w:pStyle w:val="CommentText"/>
      </w:pPr>
      <w:r>
        <w:rPr>
          <w:rStyle w:val="CommentReference"/>
        </w:rPr>
        <w:annotationRef/>
      </w:r>
      <w:r>
        <w:t>BTW, disagree with reviewer here</w:t>
      </w:r>
    </w:p>
  </w:comment>
  <w:comment w:id="22" w:author="Joseph Bennett" w:date="2020-03-16T07:46:00Z" w:initials="JB">
    <w:p w14:paraId="416A9737" w14:textId="0754D2CD" w:rsidR="00F90556" w:rsidRDefault="00F90556">
      <w:pPr>
        <w:pStyle w:val="CommentText"/>
      </w:pPr>
      <w:r>
        <w:rPr>
          <w:rStyle w:val="CommentReference"/>
        </w:rPr>
        <w:annotationRef/>
      </w:r>
      <w:r>
        <w:t xml:space="preserve">Too bad we had to do this, because I think it may antagonize some people. I’ll look in </w:t>
      </w:r>
      <w:proofErr w:type="spellStart"/>
      <w:r>
        <w:t>ms</w:t>
      </w:r>
      <w:proofErr w:type="spellEnd"/>
      <w:r>
        <w:t xml:space="preserve"> to see how many of these refs may be crucial. </w:t>
      </w:r>
    </w:p>
  </w:comment>
  <w:comment w:id="25" w:author="Joseph Bennett" w:date="2020-03-16T06:51:00Z" w:initials="JB">
    <w:p w14:paraId="312D9EA4" w14:textId="50067D63" w:rsidR="00DA7C7D" w:rsidRDefault="00DA7C7D">
      <w:pPr>
        <w:pStyle w:val="CommentText"/>
      </w:pPr>
      <w:r>
        <w:rPr>
          <w:rStyle w:val="CommentReference"/>
        </w:rPr>
        <w:annotationRef/>
      </w:r>
      <w:r>
        <w:t>Perfect! Should refer to this when first use one of the terms?</w:t>
      </w:r>
    </w:p>
  </w:comment>
  <w:comment w:id="26" w:author="richard" w:date="2020-02-26T14:42:00Z" w:initials="r">
    <w:p w14:paraId="394CD84F" w14:textId="243C27DB" w:rsidR="00E12403" w:rsidRDefault="00E12403">
      <w:pPr>
        <w:pStyle w:val="CommentText"/>
      </w:pPr>
      <w:r>
        <w:rPr>
          <w:rStyle w:val="CommentReference"/>
        </w:rPr>
        <w:annotationRef/>
      </w:r>
      <w:r>
        <w:t>Thoughts?</w:t>
      </w:r>
    </w:p>
  </w:comment>
  <w:comment w:id="27" w:author="Matt Strimas-Mackey" w:date="2020-03-03T11:17:00Z" w:initials="MS">
    <w:p w14:paraId="1ACCB72F" w14:textId="6B043579" w:rsidR="00934BC6" w:rsidRDefault="00934BC6">
      <w:pPr>
        <w:pStyle w:val="CommentText"/>
      </w:pPr>
      <w:r>
        <w:rPr>
          <w:rStyle w:val="CommentReference"/>
        </w:rPr>
        <w:annotationRef/>
      </w:r>
      <w:r>
        <w:rPr>
          <w:rStyle w:val="CommentReference"/>
        </w:rPr>
        <w:t xml:space="preserve">I think there’s an argument to be make for either choice of y-axis </w:t>
      </w:r>
      <w:proofErr w:type="gramStart"/>
      <w:r>
        <w:rPr>
          <w:rStyle w:val="CommentReference"/>
        </w:rPr>
        <w:t>and</w:t>
      </w:r>
      <w:proofErr w:type="gramEnd"/>
      <w:r>
        <w:rPr>
          <w:rStyle w:val="CommentReference"/>
        </w:rPr>
        <w:t xml:space="preserve"> if it wasn’t for the BLM being included I’d probably want the cost to be on the y-axis too. You make a good point that with BLM you sort of need the axis to be objective function value.</w:t>
      </w:r>
    </w:p>
  </w:comment>
  <w:comment w:id="28" w:author="Joseph Bennett" w:date="2020-03-16T06:52:00Z" w:initials="JB">
    <w:p w14:paraId="00B8C987" w14:textId="4C7DD3D5" w:rsidR="00DA7C7D" w:rsidRDefault="00DA7C7D">
      <w:pPr>
        <w:pStyle w:val="CommentText"/>
      </w:pPr>
      <w:r>
        <w:rPr>
          <w:rStyle w:val="CommentReference"/>
        </w:rPr>
        <w:annotationRef/>
      </w:r>
      <w:r>
        <w:t xml:space="preserve">Yes, agree with Matt, and your explanation. </w:t>
      </w:r>
    </w:p>
  </w:comment>
  <w:comment w:id="31" w:author="richard" w:date="2020-02-26T12:40:00Z" w:initials="r">
    <w:p w14:paraId="458C2B87" w14:textId="477C66B2" w:rsidR="003919BB" w:rsidRDefault="003919BB">
      <w:pPr>
        <w:pStyle w:val="CommentText"/>
      </w:pPr>
      <w:r>
        <w:rPr>
          <w:rStyle w:val="CommentReference"/>
        </w:rPr>
        <w:annotationRef/>
      </w:r>
      <w:r>
        <w:t>That okay? Maybe add something?</w:t>
      </w:r>
    </w:p>
  </w:comment>
  <w:comment w:id="32" w:author="Matt Strimas-Mackey" w:date="2020-03-03T11:20:00Z" w:initials="MS">
    <w:p w14:paraId="1B8454C7" w14:textId="2A6616E2" w:rsidR="00934BC6" w:rsidRDefault="00934BC6">
      <w:pPr>
        <w:pStyle w:val="CommentText"/>
      </w:pPr>
      <w:r>
        <w:rPr>
          <w:rStyle w:val="CommentReference"/>
        </w:rPr>
        <w:annotationRef/>
      </w:r>
      <w:r>
        <w:rPr>
          <w:rStyle w:val="CommentReference"/>
        </w:rPr>
        <w:t>Agree, there’s already a lot of lines on this plot!</w:t>
      </w:r>
    </w:p>
  </w:comment>
  <w:comment w:id="33" w:author="Joseph Bennett" w:date="2020-03-16T06:54:00Z" w:initials="JB">
    <w:p w14:paraId="1234604F" w14:textId="4904837B" w:rsidR="00DA7C7D" w:rsidRDefault="00DA7C7D">
      <w:pPr>
        <w:pStyle w:val="CommentText"/>
      </w:pPr>
      <w:r>
        <w:rPr>
          <w:rStyle w:val="CommentReference"/>
        </w:rPr>
        <w:annotationRef/>
      </w:r>
      <w:r>
        <w:t>Totally agree</w:t>
      </w:r>
    </w:p>
  </w:comment>
  <w:comment w:id="41" w:author="Joseph Bennett" w:date="2020-03-16T06:59:00Z" w:initials="JB">
    <w:p w14:paraId="055A4428" w14:textId="33D2A8C9" w:rsidR="006D1964" w:rsidRDefault="006D1964">
      <w:pPr>
        <w:pStyle w:val="CommentText"/>
      </w:pPr>
      <w:r>
        <w:rPr>
          <w:rStyle w:val="CommentReference"/>
        </w:rPr>
        <w:annotationRef/>
      </w:r>
      <w:r>
        <w:t>This OK?</w:t>
      </w:r>
    </w:p>
  </w:comment>
  <w:comment w:id="48" w:author="richard" w:date="2020-02-27T12:26:00Z" w:initials="r">
    <w:p w14:paraId="645EB7EA" w14:textId="338901B0" w:rsidR="00B76F56" w:rsidRDefault="00B76F56">
      <w:pPr>
        <w:pStyle w:val="CommentText"/>
      </w:pPr>
      <w:r>
        <w:rPr>
          <w:rStyle w:val="CommentReference"/>
        </w:rPr>
        <w:annotationRef/>
      </w:r>
      <w:r>
        <w:t xml:space="preserve">Any ideas? To me this really seems like an argument against </w:t>
      </w:r>
      <w:proofErr w:type="spellStart"/>
      <w:r>
        <w:t>prioritzr</w:t>
      </w:r>
      <w:proofErr w:type="spellEnd"/>
      <w:r>
        <w:t xml:space="preserve">. She’s clearly with </w:t>
      </w:r>
      <w:proofErr w:type="spellStart"/>
      <w:r>
        <w:t>Marxan</w:t>
      </w:r>
      <w:proofErr w:type="spellEnd"/>
      <w:r>
        <w:t>.</w:t>
      </w:r>
    </w:p>
  </w:comment>
  <w:comment w:id="49" w:author="Matt Strimas-Mackey" w:date="2020-03-03T11:28:00Z" w:initials="MS">
    <w:p w14:paraId="7EF645A7" w14:textId="698FEDF7" w:rsidR="0002314C" w:rsidRDefault="0002314C">
      <w:pPr>
        <w:pStyle w:val="CommentText"/>
      </w:pPr>
      <w:r>
        <w:rPr>
          <w:rStyle w:val="CommentReference"/>
        </w:rPr>
        <w:annotationRef/>
      </w:r>
      <w:r>
        <w:t>I think she makes a good point re software being just a small part of the whole process. Maybe just adding a sentence giving that context would be enough. Just because the software is a small part doesn’t mean it’s irrelevant. In fact, with all the stakeholders and dialoguing being able to re-run problems quickly allows for faster iteration and near real-time results, which I think makes the whole process better!</w:t>
      </w:r>
    </w:p>
  </w:comment>
  <w:comment w:id="50" w:author="Joseph Bennett" w:date="2020-03-16T07:01:00Z" w:initials="JB">
    <w:p w14:paraId="735EE642" w14:textId="46AAEF1B" w:rsidR="006D1964" w:rsidRDefault="006D1964">
      <w:pPr>
        <w:pStyle w:val="CommentText"/>
      </w:pPr>
      <w:r>
        <w:rPr>
          <w:rStyle w:val="CommentReference"/>
        </w:rPr>
        <w:annotationRef/>
      </w:r>
      <w:r>
        <w:t xml:space="preserve">Yes, totally agree. This is somewhat of a distraction. If something is better in a </w:t>
      </w:r>
      <w:proofErr w:type="gramStart"/>
      <w:r>
        <w:t>10 step</w:t>
      </w:r>
      <w:proofErr w:type="gramEnd"/>
      <w:r>
        <w:t xml:space="preserve"> process, it makes the whole process better. I also like Matt’s point. Will check text to make sure we emphasize that. </w:t>
      </w:r>
    </w:p>
  </w:comment>
  <w:comment w:id="51" w:author="richard" w:date="2020-02-27T12:29:00Z" w:initials="r">
    <w:p w14:paraId="771F45CB" w14:textId="209EA26C" w:rsidR="00103C9B" w:rsidRDefault="00103C9B">
      <w:pPr>
        <w:pStyle w:val="CommentText"/>
      </w:pPr>
      <w:r>
        <w:rPr>
          <w:rStyle w:val="CommentReference"/>
        </w:rPr>
        <w:annotationRef/>
      </w:r>
      <w:r>
        <w:t xml:space="preserve">I’m having a hard time with her comments, as </w:t>
      </w:r>
      <w:proofErr w:type="spellStart"/>
      <w:r>
        <w:t>Marxan</w:t>
      </w:r>
      <w:proofErr w:type="spellEnd"/>
      <w:r>
        <w:t xml:space="preserve"> is no easier to use than </w:t>
      </w:r>
      <w:proofErr w:type="spellStart"/>
      <w:r>
        <w:t>prioritzr</w:t>
      </w:r>
      <w:proofErr w:type="spellEnd"/>
      <w:r>
        <w:t xml:space="preserve">. I would even argue for a person new to this, its even harder to start with </w:t>
      </w:r>
      <w:proofErr w:type="spellStart"/>
      <w:r>
        <w:t>Marxan</w:t>
      </w:r>
      <w:proofErr w:type="spellEnd"/>
      <w:r>
        <w:t xml:space="preserve"> than with </w:t>
      </w:r>
      <w:proofErr w:type="spellStart"/>
      <w:r>
        <w:t>prioritzr</w:t>
      </w:r>
      <w:proofErr w:type="spellEnd"/>
      <w:r>
        <w:t>.</w:t>
      </w:r>
    </w:p>
  </w:comment>
  <w:comment w:id="52" w:author="Matt Strimas-Mackey" w:date="2020-03-03T11:25:00Z" w:initials="MS">
    <w:p w14:paraId="62AE3629" w14:textId="0B5A2E02" w:rsidR="0002314C" w:rsidRDefault="0002314C">
      <w:pPr>
        <w:pStyle w:val="CommentText"/>
      </w:pPr>
      <w:r>
        <w:rPr>
          <w:rStyle w:val="CommentReference"/>
        </w:rPr>
        <w:annotationRef/>
      </w:r>
      <w:r>
        <w:t xml:space="preserve">Agreed! What </w:t>
      </w:r>
      <w:proofErr w:type="spellStart"/>
      <w:r>
        <w:t>Marxan</w:t>
      </w:r>
      <w:proofErr w:type="spellEnd"/>
      <w:r>
        <w:t xml:space="preserve"> has going for it is that it doesn’t require R, which is probably a hurdle for some. That said, I think </w:t>
      </w:r>
      <w:proofErr w:type="spellStart"/>
      <w:r>
        <w:t>marxan</w:t>
      </w:r>
      <w:proofErr w:type="spellEnd"/>
      <w:r>
        <w:t xml:space="preserve"> is an example of a tool that is superficially simple to use and has a lot of room for misuse by people that don’t have a full grasp of the details. Reminds me of MAXENT, super easy to use, but a lot of terrible models being produced because is almost TOO easy to use.</w:t>
      </w:r>
    </w:p>
  </w:comment>
  <w:comment w:id="53" w:author="Joseph Bennett" w:date="2020-03-16T07:03:00Z" w:initials="JB">
    <w:p w14:paraId="26A3B893" w14:textId="0864B143" w:rsidR="006D1964" w:rsidRDefault="006D1964">
      <w:pPr>
        <w:pStyle w:val="CommentText"/>
      </w:pPr>
      <w:r>
        <w:rPr>
          <w:rStyle w:val="CommentReference"/>
        </w:rPr>
        <w:annotationRef/>
      </w:r>
      <w:r>
        <w:t xml:space="preserve">I think you’ve handled it well here. </w:t>
      </w:r>
    </w:p>
  </w:comment>
  <w:comment w:id="54" w:author="richard" w:date="2020-02-27T12:30:00Z" w:initials="r">
    <w:p w14:paraId="4B1E5693" w14:textId="0D2E3BC3" w:rsidR="002A4C3B" w:rsidRDefault="002A4C3B">
      <w:pPr>
        <w:pStyle w:val="CommentText"/>
      </w:pPr>
      <w:r>
        <w:rPr>
          <w:rStyle w:val="CommentReference"/>
        </w:rPr>
        <w:annotationRef/>
      </w:r>
      <w:r>
        <w:t>More like swiss army knife and butter knife</w:t>
      </w:r>
    </w:p>
  </w:comment>
  <w:comment w:id="55" w:author="Matt Strimas-Mackey" w:date="2020-03-03T11:34:00Z" w:initials="MS">
    <w:p w14:paraId="1DA3CAF6" w14:textId="21B351A8" w:rsidR="0002314C" w:rsidRDefault="0002314C">
      <w:pPr>
        <w:pStyle w:val="CommentText"/>
      </w:pPr>
      <w:r>
        <w:rPr>
          <w:rStyle w:val="CommentReference"/>
        </w:rPr>
        <w:annotationRef/>
      </w:r>
      <w:r>
        <w:t xml:space="preserve">Yeah, this is getting to the point where she’s clearly just hugely biased against </w:t>
      </w:r>
      <w:proofErr w:type="spellStart"/>
      <w:r>
        <w:t>Marxan</w:t>
      </w:r>
      <w:proofErr w:type="spellEnd"/>
      <w:r>
        <w:t xml:space="preserve"> without any willingness to be open to new, better tools.</w:t>
      </w:r>
    </w:p>
  </w:comment>
  <w:comment w:id="58" w:author="Joseph Bennett" w:date="2020-03-16T07:27:00Z" w:initials="JB">
    <w:p w14:paraId="174F785F" w14:textId="31A7F736" w:rsidR="006B67DA" w:rsidRDefault="006B67DA">
      <w:pPr>
        <w:pStyle w:val="CommentText"/>
      </w:pPr>
      <w:r>
        <w:rPr>
          <w:rStyle w:val="CommentReference"/>
        </w:rPr>
        <w:annotationRef/>
      </w:r>
      <w:r>
        <w:t xml:space="preserve">I totally agree. I’d say just dropping the analogy is the best approach. </w:t>
      </w:r>
    </w:p>
  </w:comment>
  <w:comment w:id="63" w:author="Joseph Bennett" w:date="2020-03-16T07:07:00Z" w:initials="JB">
    <w:p w14:paraId="55F1F222" w14:textId="0DDA8516" w:rsidR="00DF0F64" w:rsidRDefault="00DF0F64">
      <w:pPr>
        <w:pStyle w:val="CommentText"/>
      </w:pPr>
      <w:r>
        <w:rPr>
          <w:rStyle w:val="CommentReference"/>
        </w:rPr>
        <w:annotationRef/>
      </w:r>
      <w:r w:rsidR="00B32025">
        <w:t>Line refs in this sentence</w:t>
      </w:r>
      <w:r>
        <w:t xml:space="preserve"> may need to be changed in final. </w:t>
      </w:r>
    </w:p>
  </w:comment>
  <w:comment w:id="67" w:author="Joseph Bennett" w:date="2020-03-16T07:07:00Z" w:initials="JB">
    <w:p w14:paraId="59AB8513" w14:textId="7D8B1F1E" w:rsidR="00DF0F64" w:rsidRDefault="00DF0F64">
      <w:pPr>
        <w:pStyle w:val="CommentText"/>
      </w:pPr>
      <w:r>
        <w:rPr>
          <w:rStyle w:val="CommentReference"/>
        </w:rPr>
        <w:annotationRef/>
      </w:r>
      <w:r>
        <w:t xml:space="preserve">I had a witty rejoinder with the analogy but decided against. Let’s keep simple. </w:t>
      </w:r>
    </w:p>
  </w:comment>
  <w:comment w:id="72" w:author="Joseph Bennett" w:date="2020-03-16T07:08:00Z" w:initials="JB">
    <w:p w14:paraId="3BE6D2DC" w14:textId="1F5FADB9" w:rsidR="00DF0F64" w:rsidRDefault="00DF0F64">
      <w:pPr>
        <w:pStyle w:val="CommentText"/>
      </w:pPr>
      <w:r>
        <w:rPr>
          <w:rStyle w:val="CommentReference"/>
        </w:rPr>
        <w:annotationRef/>
      </w:r>
      <w:r>
        <w:t xml:space="preserve">I think you’re being generous here, but that’s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F1738A" w15:done="0"/>
  <w15:commentEx w15:paraId="4D049D32" w15:done="0"/>
  <w15:commentEx w15:paraId="67D3ECD5" w15:done="0"/>
  <w15:commentEx w15:paraId="3E86283D" w15:done="0"/>
  <w15:commentEx w15:paraId="56353414" w15:paraIdParent="3E86283D" w15:done="0"/>
  <w15:commentEx w15:paraId="5C64B067" w15:paraIdParent="3E86283D" w15:done="0"/>
  <w15:commentEx w15:paraId="5D95D284" w15:paraIdParent="3E86283D" w15:done="0"/>
  <w15:commentEx w15:paraId="5F088FB9" w15:done="0"/>
  <w15:commentEx w15:paraId="416A9737" w15:done="0"/>
  <w15:commentEx w15:paraId="312D9EA4" w15:done="0"/>
  <w15:commentEx w15:paraId="394CD84F" w15:done="0"/>
  <w15:commentEx w15:paraId="1ACCB72F" w15:paraIdParent="394CD84F" w15:done="0"/>
  <w15:commentEx w15:paraId="00B8C987" w15:paraIdParent="394CD84F" w15:done="0"/>
  <w15:commentEx w15:paraId="458C2B87" w15:done="0"/>
  <w15:commentEx w15:paraId="1B8454C7" w15:paraIdParent="458C2B87" w15:done="0"/>
  <w15:commentEx w15:paraId="1234604F" w15:paraIdParent="458C2B87" w15:done="0"/>
  <w15:commentEx w15:paraId="055A4428" w15:done="0"/>
  <w15:commentEx w15:paraId="645EB7EA" w15:done="0"/>
  <w15:commentEx w15:paraId="7EF645A7" w15:paraIdParent="645EB7EA" w15:done="0"/>
  <w15:commentEx w15:paraId="735EE642" w15:paraIdParent="645EB7EA" w15:done="0"/>
  <w15:commentEx w15:paraId="771F45CB" w15:done="0"/>
  <w15:commentEx w15:paraId="62AE3629" w15:paraIdParent="771F45CB" w15:done="0"/>
  <w15:commentEx w15:paraId="26A3B893" w15:paraIdParent="771F45CB" w15:done="0"/>
  <w15:commentEx w15:paraId="4B1E5693" w15:done="0"/>
  <w15:commentEx w15:paraId="1DA3CAF6" w15:paraIdParent="4B1E5693" w15:done="0"/>
  <w15:commentEx w15:paraId="174F785F" w15:done="0"/>
  <w15:commentEx w15:paraId="55F1F222" w15:done="0"/>
  <w15:commentEx w15:paraId="59AB8513" w15:done="0"/>
  <w15:commentEx w15:paraId="3BE6D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F1738A" w16cid:durableId="22199CC8"/>
  <w16cid:commentId w16cid:paraId="4D049D32" w16cid:durableId="22199E86"/>
  <w16cid:commentId w16cid:paraId="67D3ECD5" w16cid:durableId="22199D66"/>
  <w16cid:commentId w16cid:paraId="3E86283D" w16cid:durableId="220109C9"/>
  <w16cid:commentId w16cid:paraId="56353414" w16cid:durableId="2208B95A"/>
  <w16cid:commentId w16cid:paraId="5C64B067" w16cid:durableId="220B84C2"/>
  <w16cid:commentId w16cid:paraId="5D95D284" w16cid:durableId="22199F4D"/>
  <w16cid:commentId w16cid:paraId="5F088FB9" w16cid:durableId="22199F99"/>
  <w16cid:commentId w16cid:paraId="416A9737" w16cid:durableId="2219AD65"/>
  <w16cid:commentId w16cid:paraId="312D9EA4" w16cid:durableId="2219A059"/>
  <w16cid:commentId w16cid:paraId="394CD84F" w16cid:durableId="22010240"/>
  <w16cid:commentId w16cid:paraId="1ACCB72F" w16cid:durableId="2208BB39"/>
  <w16cid:commentId w16cid:paraId="00B8C987" w16cid:durableId="2219A0CB"/>
  <w16cid:commentId w16cid:paraId="458C2B87" w16cid:durableId="2200E5C1"/>
  <w16cid:commentId w16cid:paraId="1B8454C7" w16cid:durableId="2208BC17"/>
  <w16cid:commentId w16cid:paraId="1234604F" w16cid:durableId="2219A11C"/>
  <w16cid:commentId w16cid:paraId="055A4428" w16cid:durableId="2219A24C"/>
  <w16cid:commentId w16cid:paraId="645EB7EA" w16cid:durableId="220233E6"/>
  <w16cid:commentId w16cid:paraId="7EF645A7" w16cid:durableId="2208BDEE"/>
  <w16cid:commentId w16cid:paraId="735EE642" w16cid:durableId="2219A2E0"/>
  <w16cid:commentId w16cid:paraId="771F45CB" w16cid:durableId="22023496"/>
  <w16cid:commentId w16cid:paraId="62AE3629" w16cid:durableId="2208BD47"/>
  <w16cid:commentId w16cid:paraId="26A3B893" w16cid:durableId="2219A32C"/>
  <w16cid:commentId w16cid:paraId="4B1E5693" w16cid:durableId="220234F8"/>
  <w16cid:commentId w16cid:paraId="1DA3CAF6" w16cid:durableId="2208BF39"/>
  <w16cid:commentId w16cid:paraId="174F785F" w16cid:durableId="2219A8EE"/>
  <w16cid:commentId w16cid:paraId="55F1F222" w16cid:durableId="2219A414"/>
  <w16cid:commentId w16cid:paraId="59AB8513" w16cid:durableId="2219A422"/>
  <w16cid:commentId w16cid:paraId="3BE6D2DC" w16cid:durableId="2219A4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ennett">
    <w15:presenceInfo w15:providerId="Windows Live" w15:userId="f43ab2b5ed2eb486"/>
  </w15:person>
  <w15:person w15:author="richard">
    <w15:presenceInfo w15:providerId="None" w15:userId="richard"/>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2314C"/>
    <w:rsid w:val="00027D52"/>
    <w:rsid w:val="00036BC6"/>
    <w:rsid w:val="0004247E"/>
    <w:rsid w:val="00065BF4"/>
    <w:rsid w:val="0009236E"/>
    <w:rsid w:val="000A1AFB"/>
    <w:rsid w:val="000A33DA"/>
    <w:rsid w:val="000C14D2"/>
    <w:rsid w:val="000D7453"/>
    <w:rsid w:val="000F6B9E"/>
    <w:rsid w:val="00103C9B"/>
    <w:rsid w:val="00106EC2"/>
    <w:rsid w:val="00137A96"/>
    <w:rsid w:val="00147A00"/>
    <w:rsid w:val="001519A5"/>
    <w:rsid w:val="00152225"/>
    <w:rsid w:val="00163848"/>
    <w:rsid w:val="00167DB2"/>
    <w:rsid w:val="001E0180"/>
    <w:rsid w:val="001F71B4"/>
    <w:rsid w:val="00221BA6"/>
    <w:rsid w:val="00223A10"/>
    <w:rsid w:val="00247EE5"/>
    <w:rsid w:val="002627D0"/>
    <w:rsid w:val="00281055"/>
    <w:rsid w:val="002A4C3B"/>
    <w:rsid w:val="002C3BA7"/>
    <w:rsid w:val="002C6718"/>
    <w:rsid w:val="002D5754"/>
    <w:rsid w:val="002F3C70"/>
    <w:rsid w:val="002F53A2"/>
    <w:rsid w:val="002F62F7"/>
    <w:rsid w:val="00300877"/>
    <w:rsid w:val="00314FF6"/>
    <w:rsid w:val="0033588A"/>
    <w:rsid w:val="00360A41"/>
    <w:rsid w:val="003919BB"/>
    <w:rsid w:val="00394DED"/>
    <w:rsid w:val="003C635A"/>
    <w:rsid w:val="003E41F0"/>
    <w:rsid w:val="003F1E13"/>
    <w:rsid w:val="004138BD"/>
    <w:rsid w:val="00436D65"/>
    <w:rsid w:val="00445874"/>
    <w:rsid w:val="004501F1"/>
    <w:rsid w:val="00451948"/>
    <w:rsid w:val="0045199D"/>
    <w:rsid w:val="00454C2B"/>
    <w:rsid w:val="00461C78"/>
    <w:rsid w:val="00476294"/>
    <w:rsid w:val="004A2150"/>
    <w:rsid w:val="004A7B16"/>
    <w:rsid w:val="004B2937"/>
    <w:rsid w:val="004B2E2C"/>
    <w:rsid w:val="004C0195"/>
    <w:rsid w:val="004C70D8"/>
    <w:rsid w:val="004F02BA"/>
    <w:rsid w:val="004F2ADF"/>
    <w:rsid w:val="0053506F"/>
    <w:rsid w:val="00571230"/>
    <w:rsid w:val="00571BB2"/>
    <w:rsid w:val="00584F24"/>
    <w:rsid w:val="0058739F"/>
    <w:rsid w:val="005B4C05"/>
    <w:rsid w:val="005C6ECA"/>
    <w:rsid w:val="005F2ED1"/>
    <w:rsid w:val="005F68BD"/>
    <w:rsid w:val="006078F2"/>
    <w:rsid w:val="00613580"/>
    <w:rsid w:val="0064037D"/>
    <w:rsid w:val="00643B66"/>
    <w:rsid w:val="0065443F"/>
    <w:rsid w:val="006579D0"/>
    <w:rsid w:val="00661372"/>
    <w:rsid w:val="006A52AF"/>
    <w:rsid w:val="006B1B52"/>
    <w:rsid w:val="006B67DA"/>
    <w:rsid w:val="006C3BCD"/>
    <w:rsid w:val="006D1964"/>
    <w:rsid w:val="006E0BC7"/>
    <w:rsid w:val="007358AD"/>
    <w:rsid w:val="007463D0"/>
    <w:rsid w:val="007A7F46"/>
    <w:rsid w:val="007F459E"/>
    <w:rsid w:val="00806E5D"/>
    <w:rsid w:val="00813727"/>
    <w:rsid w:val="00841A44"/>
    <w:rsid w:val="00854BF9"/>
    <w:rsid w:val="008606D2"/>
    <w:rsid w:val="008824DE"/>
    <w:rsid w:val="008834CA"/>
    <w:rsid w:val="008B605F"/>
    <w:rsid w:val="008D4AD1"/>
    <w:rsid w:val="008D53EA"/>
    <w:rsid w:val="008E3632"/>
    <w:rsid w:val="008F5C05"/>
    <w:rsid w:val="008F60F9"/>
    <w:rsid w:val="0091347B"/>
    <w:rsid w:val="0091712B"/>
    <w:rsid w:val="00934BC6"/>
    <w:rsid w:val="00A026CA"/>
    <w:rsid w:val="00A03F4D"/>
    <w:rsid w:val="00A07496"/>
    <w:rsid w:val="00A10819"/>
    <w:rsid w:val="00A12AE6"/>
    <w:rsid w:val="00A12EEA"/>
    <w:rsid w:val="00A25B15"/>
    <w:rsid w:val="00A25FFB"/>
    <w:rsid w:val="00A377E9"/>
    <w:rsid w:val="00A40FAD"/>
    <w:rsid w:val="00A66E30"/>
    <w:rsid w:val="00A72B31"/>
    <w:rsid w:val="00A74449"/>
    <w:rsid w:val="00A819AF"/>
    <w:rsid w:val="00A87DA5"/>
    <w:rsid w:val="00AB2DBE"/>
    <w:rsid w:val="00AC3C7D"/>
    <w:rsid w:val="00AD4184"/>
    <w:rsid w:val="00AE4DB8"/>
    <w:rsid w:val="00AF2C40"/>
    <w:rsid w:val="00B0188C"/>
    <w:rsid w:val="00B15831"/>
    <w:rsid w:val="00B1794F"/>
    <w:rsid w:val="00B32025"/>
    <w:rsid w:val="00B33D08"/>
    <w:rsid w:val="00B747E0"/>
    <w:rsid w:val="00B76F56"/>
    <w:rsid w:val="00B8209B"/>
    <w:rsid w:val="00B87BF4"/>
    <w:rsid w:val="00B9592E"/>
    <w:rsid w:val="00BA3FCC"/>
    <w:rsid w:val="00BE17D2"/>
    <w:rsid w:val="00C56176"/>
    <w:rsid w:val="00C61369"/>
    <w:rsid w:val="00C7209F"/>
    <w:rsid w:val="00C75B08"/>
    <w:rsid w:val="00C7662A"/>
    <w:rsid w:val="00C77220"/>
    <w:rsid w:val="00C841B5"/>
    <w:rsid w:val="00C970DD"/>
    <w:rsid w:val="00CD51B9"/>
    <w:rsid w:val="00CE2F46"/>
    <w:rsid w:val="00D078D8"/>
    <w:rsid w:val="00D11E45"/>
    <w:rsid w:val="00D2163D"/>
    <w:rsid w:val="00D278DC"/>
    <w:rsid w:val="00D43FC8"/>
    <w:rsid w:val="00D67F90"/>
    <w:rsid w:val="00D77194"/>
    <w:rsid w:val="00D962D7"/>
    <w:rsid w:val="00DA7C7D"/>
    <w:rsid w:val="00DB67E3"/>
    <w:rsid w:val="00DC1744"/>
    <w:rsid w:val="00DC4419"/>
    <w:rsid w:val="00DF0F64"/>
    <w:rsid w:val="00DF2288"/>
    <w:rsid w:val="00E010BD"/>
    <w:rsid w:val="00E12403"/>
    <w:rsid w:val="00E57CF8"/>
    <w:rsid w:val="00E82E0F"/>
    <w:rsid w:val="00E95EBF"/>
    <w:rsid w:val="00E9600E"/>
    <w:rsid w:val="00EB4BDC"/>
    <w:rsid w:val="00EB6DB6"/>
    <w:rsid w:val="00EB7AD0"/>
    <w:rsid w:val="00ED20FF"/>
    <w:rsid w:val="00ED3781"/>
    <w:rsid w:val="00EE767B"/>
    <w:rsid w:val="00F302BE"/>
    <w:rsid w:val="00F4581F"/>
    <w:rsid w:val="00F50ACB"/>
    <w:rsid w:val="00F57B2E"/>
    <w:rsid w:val="00F61894"/>
    <w:rsid w:val="00F71B49"/>
    <w:rsid w:val="00F73C59"/>
    <w:rsid w:val="00F826A1"/>
    <w:rsid w:val="00F90556"/>
    <w:rsid w:val="00FA386B"/>
    <w:rsid w:val="00FA7B08"/>
    <w:rsid w:val="00FD6CE9"/>
    <w:rsid w:val="00FF349B"/>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4993</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Joseph Bennett</cp:lastModifiedBy>
  <cp:revision>7</cp:revision>
  <dcterms:created xsi:type="dcterms:W3CDTF">2020-03-16T11:29:00Z</dcterms:created>
  <dcterms:modified xsi:type="dcterms:W3CDTF">2020-03-16T17:07:00Z</dcterms:modified>
</cp:coreProperties>
</file>