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4A9181" w:rsidR="0056142A" w:rsidRDefault="00581800">
      <w:pPr>
        <w:spacing w:after="0" w:line="480" w:lineRule="auto"/>
        <w:rPr>
          <w:rFonts w:cs="Times New Roman"/>
          <w:szCs w:val="24"/>
        </w:rPr>
      </w:pPr>
      <w:r>
        <w:rPr>
          <w:rFonts w:cs="Times New Roman"/>
          <w:b/>
          <w:szCs w:val="24"/>
        </w:rPr>
        <w:t xml:space="preserve">Title: </w:t>
      </w:r>
      <w:ins w:id="0" w:author="richard" w:date="2020-02-26T08:23:00Z">
        <w:r w:rsidR="00B752BD">
          <w:rPr>
            <w:rFonts w:cs="Times New Roman"/>
            <w:b/>
            <w:szCs w:val="24"/>
          </w:rPr>
          <w:t xml:space="preserve">Exact </w:t>
        </w:r>
      </w:ins>
      <w:del w:id="1" w:author="richard" w:date="2020-02-26T08:23:00Z">
        <w:r w:rsidDel="00B752BD">
          <w:rPr>
            <w:rFonts w:cs="Times New Roman"/>
            <w:szCs w:val="24"/>
          </w:rPr>
          <w:delText>I</w:delText>
        </w:r>
      </w:del>
      <w:ins w:id="2" w:author="richard" w:date="2020-02-26T08:23:00Z">
        <w:r w:rsidR="00B752BD">
          <w:rPr>
            <w:rFonts w:cs="Times New Roman"/>
            <w:szCs w:val="24"/>
          </w:rPr>
          <w:t>i</w:t>
        </w:r>
      </w:ins>
      <w:r>
        <w:rPr>
          <w:rFonts w:cs="Times New Roman"/>
          <w:szCs w:val="24"/>
        </w:rPr>
        <w:t xml:space="preserve">nteger </w:t>
      </w:r>
      <w:r w:rsidR="00627220">
        <w:rPr>
          <w:rFonts w:cs="Times New Roman"/>
          <w:szCs w:val="24"/>
        </w:rPr>
        <w:t>l</w:t>
      </w:r>
      <w:r>
        <w:rPr>
          <w:rFonts w:cs="Times New Roman"/>
          <w:szCs w:val="24"/>
        </w:rPr>
        <w:t xml:space="preserve">inear programming </w:t>
      </w:r>
      <w:ins w:id="3" w:author="richard" w:date="2020-03-05T14:00:00Z">
        <w:r w:rsidR="007729AE">
          <w:rPr>
            <w:rFonts w:cs="Times New Roman"/>
            <w:szCs w:val="24"/>
          </w:rPr>
          <w:t xml:space="preserve">solvers </w:t>
        </w:r>
      </w:ins>
      <w:r>
        <w:rPr>
          <w:rFonts w:cs="Times New Roman"/>
          <w:szCs w:val="24"/>
        </w:rPr>
        <w:t>outperform</w:t>
      </w:r>
      <w:del w:id="4" w:author="richard" w:date="2020-02-26T08:23:00Z">
        <w:r w:rsidDel="00B752BD">
          <w:rPr>
            <w:rFonts w:cs="Times New Roman"/>
            <w:szCs w:val="24"/>
          </w:rPr>
          <w:delText>s</w:delText>
        </w:r>
      </w:del>
      <w:r>
        <w:rPr>
          <w:rFonts w:cs="Times New Roman"/>
          <w:szCs w:val="24"/>
        </w:rPr>
        <w:t xml:space="preserve">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120E9829"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ins w:id="5" w:author="richard" w:date="2020-02-26T08:24:00Z">
        <w:r w:rsidR="00DB0A9F">
          <w:rPr>
            <w:rFonts w:eastAsia="Times New Roman" w:cs="Times New Roman"/>
            <w:szCs w:val="24"/>
          </w:rPr>
          <w:t xml:space="preserve">exact </w:t>
        </w:r>
      </w:ins>
      <w:del w:id="6" w:author="richard" w:date="2020-02-26T08:24:00Z">
        <w:r w:rsidR="00581800" w:rsidDel="00DB0A9F">
          <w:rPr>
            <w:rFonts w:eastAsia="Times New Roman" w:cs="Times New Roman"/>
            <w:szCs w:val="24"/>
          </w:rPr>
          <w:delText>I</w:delText>
        </w:r>
      </w:del>
      <w:ins w:id="7" w:author="richard" w:date="2020-02-26T08:24:00Z">
        <w:r w:rsidR="00DB0A9F">
          <w:rPr>
            <w:rFonts w:eastAsia="Times New Roman" w:cs="Times New Roman"/>
            <w:szCs w:val="24"/>
          </w:rPr>
          <w:t>i</w:t>
        </w:r>
      </w:ins>
      <w:r w:rsidR="00581800">
        <w:rPr>
          <w:rFonts w:eastAsia="Times New Roman" w:cs="Times New Roman"/>
          <w:szCs w:val="24"/>
        </w:rPr>
        <w:t>nteger linear programming (</w:t>
      </w:r>
      <w:ins w:id="8" w:author="richard" w:date="2020-02-26T08:25:00Z">
        <w:r w:rsidR="00AC4D9E">
          <w:rPr>
            <w:rFonts w:eastAsia="Times New Roman" w:cs="Times New Roman"/>
            <w:szCs w:val="24"/>
          </w:rPr>
          <w:t>E</w:t>
        </w:r>
      </w:ins>
      <w:r w:rsidR="00581800">
        <w:rPr>
          <w:rFonts w:eastAsia="Times New Roman" w:cs="Times New Roman"/>
          <w:szCs w:val="24"/>
        </w:rPr>
        <w:t>ILP)</w:t>
      </w:r>
      <w:ins w:id="9" w:author="richard" w:date="2020-02-26T08:24:00Z">
        <w:r w:rsidR="00D51081">
          <w:rPr>
            <w:rFonts w:eastAsia="Times New Roman" w:cs="Times New Roman"/>
            <w:szCs w:val="24"/>
          </w:rPr>
          <w:t xml:space="preserve"> </w:t>
        </w:r>
      </w:ins>
      <w:ins w:id="10" w:author="richard" w:date="2020-03-05T14:00:00Z">
        <w:r w:rsidR="00952A13">
          <w:rPr>
            <w:rFonts w:eastAsia="Times New Roman" w:cs="Times New Roman"/>
            <w:szCs w:val="24"/>
          </w:rPr>
          <w:t>solvers</w:t>
        </w:r>
      </w:ins>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ins w:id="11" w:author="richard" w:date="2020-02-27T11:18:00Z">
        <w:r w:rsidR="006A26F5">
          <w:rPr>
            <w:rFonts w:eastAsia="Times New Roman" w:cs="Times New Roman"/>
            <w:szCs w:val="24"/>
          </w:rPr>
          <w:t xml:space="preserve"> </w:t>
        </w:r>
        <w:r w:rsidR="006C216D">
          <w:rPr>
            <w:rFonts w:eastAsia="Times New Roman" w:cs="Times New Roman"/>
            <w:szCs w:val="24"/>
          </w:rPr>
          <w:t xml:space="preserve">used </w:t>
        </w:r>
        <w:r w:rsidR="006A26F5">
          <w:rPr>
            <w:rFonts w:eastAsia="Times New Roman" w:cs="Times New Roman"/>
            <w:szCs w:val="24"/>
          </w:rPr>
          <w:t xml:space="preserve">in </w:t>
        </w:r>
        <w:proofErr w:type="spellStart"/>
        <w:r w:rsidR="006A26F5">
          <w:rPr>
            <w:rFonts w:eastAsia="Times New Roman" w:cs="Times New Roman"/>
            <w:szCs w:val="24"/>
          </w:rPr>
          <w:t>Marxan</w:t>
        </w:r>
      </w:ins>
      <w:proofErr w:type="spellEnd"/>
      <w:r w:rsidR="001A21EE" w:rsidRPr="001A21EE">
        <w:rPr>
          <w:rFonts w:eastAsia="Times New Roman" w:cs="Times New Roman"/>
          <w:szCs w:val="24"/>
        </w:rPr>
        <w:t xml:space="preserve"> versus </w:t>
      </w:r>
      <w:ins w:id="12" w:author="richard" w:date="2020-02-26T08:25:00Z">
        <w:r w:rsidR="00E336F5">
          <w:rPr>
            <w:rFonts w:eastAsia="Times New Roman" w:cs="Times New Roman"/>
            <w:szCs w:val="24"/>
          </w:rPr>
          <w:t>E</w:t>
        </w:r>
      </w:ins>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ins w:id="13" w:author="richard" w:date="2020-02-26T08:25:00Z">
        <w:r w:rsidR="00944286">
          <w:rPr>
            <w:rFonts w:eastAsia="Times New Roman" w:cs="Times New Roman"/>
            <w:szCs w:val="24"/>
          </w:rPr>
          <w:t>E</w:t>
        </w:r>
      </w:ins>
      <w:r w:rsidR="00581800">
        <w:t xml:space="preserve">ILP algorithms </w:t>
      </w:r>
      <w:r w:rsidR="00327013">
        <w:t>were</w:t>
      </w:r>
      <w:r w:rsidR="00581800">
        <w:t xml:space="preserve"> 12 to 30% </w:t>
      </w:r>
      <w:r w:rsidR="00327013">
        <w:t xml:space="preserve">cheaper than plans </w:t>
      </w:r>
      <w:ins w:id="14" w:author="richard" w:date="2020-02-27T11:19:00Z">
        <w:del w:id="15" w:author="Joseph Bennett" w:date="2020-03-16T07:47:00Z">
          <w:r w:rsidR="00AB20EB" w:rsidDel="00CD71E4">
            <w:delText xml:space="preserve">of </w:delText>
          </w:r>
          <w:commentRangeStart w:id="16"/>
          <w:r w:rsidR="00AB20EB" w:rsidDel="00CD71E4">
            <w:delText>Marxan</w:delText>
          </w:r>
        </w:del>
      </w:ins>
      <w:commentRangeEnd w:id="16"/>
      <w:r w:rsidR="00CD71E4">
        <w:rPr>
          <w:rStyle w:val="CommentReference"/>
        </w:rPr>
        <w:commentReference w:id="16"/>
      </w:r>
      <w:ins w:id="17" w:author="richard" w:date="2020-02-27T11:19:00Z">
        <w:del w:id="18" w:author="Joseph Bennett" w:date="2020-03-16T07:47:00Z">
          <w:r w:rsidR="00AB20EB" w:rsidDel="00CD71E4">
            <w:delText xml:space="preserve"> </w:delText>
          </w:r>
        </w:del>
      </w:ins>
      <w:r w:rsidR="00281332">
        <w:t xml:space="preserve">using </w:t>
      </w:r>
      <w:r w:rsidR="005D79EC">
        <w:t>SA</w:t>
      </w:r>
      <w:ins w:id="19" w:author="richard" w:date="2020-02-25T08:29:00Z">
        <w:r w:rsidR="00517672">
          <w:t xml:space="preserve">, due to </w:t>
        </w:r>
      </w:ins>
      <w:ins w:id="20" w:author="richard" w:date="2020-02-26T08:25:00Z">
        <w:r w:rsidR="001403BD">
          <w:t>E</w:t>
        </w:r>
      </w:ins>
      <w:ins w:id="21" w:author="richard" w:date="2020-02-25T08:29:00Z">
        <w:r w:rsidR="00517672">
          <w:t>ILP</w:t>
        </w:r>
      </w:ins>
      <w:ins w:id="22" w:author="richard" w:date="2020-02-25T08:30:00Z">
        <w:r w:rsidR="00517672">
          <w:t>’s ability to find optimal solutions as opposed to approximations</w:t>
        </w:r>
      </w:ins>
      <w:r w:rsidR="00581800">
        <w:t xml:space="preserve">. The best </w:t>
      </w:r>
      <w:ins w:id="23" w:author="richard" w:date="2020-02-26T08:25:00Z">
        <w:r w:rsidR="008E44FA">
          <w:t>E</w:t>
        </w:r>
      </w:ins>
      <w:r w:rsidR="00581800">
        <w:t xml:space="preserve">ILP solver we </w:t>
      </w:r>
      <w:r w:rsidR="00751E57">
        <w:t xml:space="preserve">examined </w:t>
      </w:r>
      <w:r w:rsidR="00581800">
        <w:t xml:space="preserve">was on average 1071 times faster than the </w:t>
      </w:r>
      <w:proofErr w:type="spellStart"/>
      <w:ins w:id="24" w:author="richard" w:date="2020-02-27T11:19:00Z">
        <w:r w:rsidR="00A65D56">
          <w:t>Marxan</w:t>
        </w:r>
        <w:proofErr w:type="spellEnd"/>
        <w:r w:rsidR="00A65D56">
          <w:t xml:space="preserve"> </w:t>
        </w:r>
      </w:ins>
      <w:r w:rsidR="00581800">
        <w:t xml:space="preserve">SA algorithm tested. </w:t>
      </w:r>
      <w:r w:rsidR="000F7600">
        <w:t xml:space="preserve">The performance advantages of </w:t>
      </w:r>
      <w:ins w:id="25" w:author="richard" w:date="2020-02-26T08:25:00Z">
        <w:r w:rsidR="00773A47">
          <w:t>E</w:t>
        </w:r>
      </w:ins>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ins w:id="26" w:author="richard" w:date="2020-02-26T08:25:00Z">
        <w:r w:rsidR="00BD3851">
          <w:t>E</w:t>
        </w:r>
      </w:ins>
      <w:r w:rsidR="00581800">
        <w:t xml:space="preserve">ILP over SA is that the analysis does not require calibration, saving even more time. Given the performance of </w:t>
      </w:r>
      <w:ins w:id="27" w:author="richard" w:date="2020-02-26T08:25:00Z">
        <w:r w:rsidR="00881946">
          <w:t>E</w:t>
        </w:r>
      </w:ins>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5440E9E4"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28" w:name="__Fieldmark__99_924499877"/>
      <w:r w:rsidR="001E5364" w:rsidRPr="001E5364">
        <w:rPr>
          <w:rFonts w:cs="Times New Roman"/>
        </w:rPr>
        <w:t>(Margules and Pressey 2000)</w:t>
      </w:r>
      <w:r w:rsidR="00581800">
        <w:fldChar w:fldCharType="end"/>
      </w:r>
      <w:bookmarkEnd w:id="28"/>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29" w:name="__Fieldmark__115_924499877"/>
      <w:r w:rsidR="001E5364" w:rsidRPr="001E5364">
        <w:rPr>
          <w:rFonts w:cs="Times New Roman"/>
        </w:rPr>
        <w:t>(Pressey et al. 1993, Pressey and Bottrill 2008)</w:t>
      </w:r>
      <w:r w:rsidR="00581800">
        <w:fldChar w:fldCharType="end"/>
      </w:r>
      <w:bookmarkEnd w:id="29"/>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0" w:name="__Fieldmark__126_924499877"/>
      <w:r w:rsidR="001E5364" w:rsidRPr="001E5364">
        <w:rPr>
          <w:rFonts w:cs="Times New Roman"/>
        </w:rPr>
        <w:t>(Joppa and Pfaff 2009, Venter et al. 2014)</w:t>
      </w:r>
      <w:r w:rsidR="00581800">
        <w:fldChar w:fldCharType="end"/>
      </w:r>
      <w:bookmarkEnd w:id="30"/>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xml:space="preserve">, on the other hand, </w:t>
      </w:r>
      <w:ins w:id="31" w:author="richard" w:date="2020-03-05T14:06:00Z">
        <w:r w:rsidR="00952A13">
          <w:rPr>
            <w:rFonts w:eastAsia="Times New Roman" w:cs="Times New Roman"/>
            <w:szCs w:val="24"/>
          </w:rPr>
          <w:t>is a</w:t>
        </w:r>
      </w:ins>
      <w:r w:rsidR="008723CF">
        <w:rPr>
          <w:rFonts w:eastAsia="Times New Roman" w:cs="Times New Roman"/>
          <w:szCs w:val="24"/>
        </w:rPr>
        <w:t xml:space="preserve"> </w:t>
      </w:r>
      <w:ins w:id="32" w:author="richard" w:date="2020-03-05T14:07:00Z">
        <w:r w:rsidR="008723CF">
          <w:rPr>
            <w:rFonts w:eastAsia="Times New Roman" w:cs="Times New Roman"/>
            <w:szCs w:val="24"/>
          </w:rPr>
          <w:t xml:space="preserve">multi-step </w:t>
        </w:r>
      </w:ins>
      <w:ins w:id="33" w:author="richard" w:date="2020-03-05T14:06:00Z">
        <w:r w:rsidR="00952A13">
          <w:rPr>
            <w:rFonts w:eastAsia="Times New Roman" w:cs="Times New Roman"/>
            <w:szCs w:val="24"/>
          </w:rPr>
          <w:t xml:space="preserve">process that </w:t>
        </w:r>
      </w:ins>
      <w:r w:rsidR="00581800">
        <w:rPr>
          <w:rFonts w:eastAsia="Times New Roman" w:cs="Times New Roman"/>
          <w:szCs w:val="24"/>
        </w:rPr>
        <w:t>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(e.g. minimize acquisition cost) and constraints</w:t>
      </w:r>
      <w:ins w:id="34" w:author="richard" w:date="2020-03-05T14:06:00Z">
        <w:r w:rsidR="00DC5F1E">
          <w:rPr>
            <w:rFonts w:eastAsia="Times New Roman" w:cs="Times New Roman"/>
            <w:szCs w:val="24"/>
          </w:rPr>
          <w:t xml:space="preserve"> </w:t>
        </w:r>
      </w:ins>
      <w:r w:rsidR="00DC5F1E">
        <w:rPr>
          <w:rFonts w:eastAsia="Times New Roman" w:cs="Times New Roman"/>
          <w:szCs w:val="24"/>
        </w:rPr>
        <w:fldChar w:fldCharType="begin"/>
      </w:r>
      <w:r w:rsidR="00DC5F1E">
        <w:rPr>
          <w:rFonts w:eastAsia="Times New Roman" w:cs="Times New Roman"/>
          <w:szCs w:val="24"/>
        </w:rPr>
        <w:instrText xml:space="preserve"> ADDIN ZOTERO_ITEM CSL_CITATION {"citationID":"lI9cjjkG","properties":{"formattedCitation":"(Margules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DC5F1E">
        <w:rPr>
          <w:rFonts w:eastAsia="Times New Roman" w:cs="Times New Roman"/>
          <w:szCs w:val="24"/>
        </w:rPr>
        <w:fldChar w:fldCharType="separate"/>
      </w:r>
      <w:r w:rsidR="00DC5F1E" w:rsidRPr="00DC5F1E">
        <w:rPr>
          <w:rFonts w:cs="Times New Roman"/>
        </w:rPr>
        <w:t>(Margules and Pressey 2000)</w:t>
      </w:r>
      <w:r w:rsidR="00DC5F1E">
        <w:rPr>
          <w:rFonts w:eastAsia="Times New Roman" w:cs="Times New Roman"/>
          <w:szCs w:val="24"/>
        </w:rPr>
        <w:fldChar w:fldCharType="end"/>
      </w:r>
      <w:r w:rsidR="00581800">
        <w:rPr>
          <w:rFonts w:eastAsia="Times New Roman" w:cs="Times New Roman"/>
          <w:szCs w:val="24"/>
        </w:rPr>
        <w:t xml:space="preserve">.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5" w:name="__Fieldmark__134_924499877"/>
      <w:r w:rsidR="001E5364" w:rsidRPr="001E5364">
        <w:rPr>
          <w:rFonts w:cs="Times New Roman"/>
        </w:rPr>
        <w:t>(Schwartz et al. 2018)</w:t>
      </w:r>
      <w:r w:rsidR="00581800">
        <w:fldChar w:fldCharType="end"/>
      </w:r>
      <w:bookmarkEnd w:id="35"/>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65186A47"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36" w:name="__Fieldmark__2268_924499877"/>
      <w:r w:rsidR="001E5364" w:rsidRPr="001E5364">
        <w:rPr>
          <w:rFonts w:cs="Times New Roman"/>
        </w:rPr>
        <w:t>(Ball et al. 2009)</w:t>
      </w:r>
      <w:r>
        <w:fldChar w:fldCharType="end"/>
      </w:r>
      <w:bookmarkEnd w:id="36"/>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del w:id="37" w:author="richard" w:date="2020-02-26T14:52:00Z">
        <w:r w:rsidDel="00557B42">
          <w:rPr>
            <w:rFonts w:eastAsia="Times New Roman" w:cs="Times New Roman"/>
            <w:szCs w:val="24"/>
          </w:rPr>
          <w:delText>individual runs</w:delText>
        </w:r>
      </w:del>
      <w:ins w:id="38" w:author="richard" w:date="2020-02-26T14:52:00Z">
        <w:r w:rsidR="00557B42">
          <w:rPr>
            <w:rFonts w:eastAsia="Times New Roman" w:cs="Times New Roman"/>
            <w:szCs w:val="24"/>
          </w:rPr>
          <w:t xml:space="preserve">simulations to determine </w:t>
        </w:r>
      </w:ins>
      <w:ins w:id="39" w:author="richard" w:date="2020-02-26T14:53:00Z">
        <w:r w:rsidR="00557B42">
          <w:rPr>
            <w:rFonts w:eastAsia="Times New Roman" w:cs="Times New Roman"/>
            <w:szCs w:val="24"/>
          </w:rPr>
          <w:t>the impact of different candidate solutions</w:t>
        </w:r>
      </w:ins>
      <w:r>
        <w:rPr>
          <w:rFonts w:eastAsia="Times New Roman" w:cs="Times New Roman"/>
          <w:szCs w:val="24"/>
        </w:rPr>
        <w:t xml:space="preserve">, </w:t>
      </w:r>
      <w:del w:id="40" w:author="richard" w:date="2020-02-26T14:53:00Z">
        <w:r w:rsidDel="00557B42">
          <w:rPr>
            <w:rFonts w:eastAsia="Times New Roman" w:cs="Times New Roman"/>
            <w:szCs w:val="24"/>
          </w:rPr>
          <w:delText>each with millions of iterations,</w:delText>
        </w:r>
      </w:del>
      <w:r>
        <w:rPr>
          <w:rFonts w:eastAsia="Times New Roman" w:cs="Times New Roman"/>
          <w:szCs w:val="24"/>
        </w:rPr>
        <w:t xml:space="preserve">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lastRenderedPageBreak/>
        <w:t>Marxan</w:t>
      </w:r>
      <w:proofErr w:type="spellEnd"/>
      <w:r w:rsidR="00335468">
        <w:rPr>
          <w:rFonts w:eastAsia="Times New Roman" w:cs="Times New Roman"/>
          <w:szCs w:val="24"/>
        </w:rPr>
        <w:t xml:space="preserve"> uses SA instead of </w:t>
      </w:r>
      <w:ins w:id="41" w:author="richard" w:date="2020-02-26T08:26:00Z">
        <w:r w:rsidR="00D86798">
          <w:rPr>
            <w:rFonts w:eastAsia="Times New Roman" w:cs="Times New Roman"/>
            <w:szCs w:val="24"/>
          </w:rPr>
          <w:t xml:space="preserve">exact </w:t>
        </w:r>
      </w:ins>
      <w:r w:rsidR="00335468">
        <w:rPr>
          <w:rFonts w:eastAsia="Times New Roman" w:cs="Times New Roman"/>
          <w:szCs w:val="24"/>
        </w:rPr>
        <w:t>integer linear programming (</w:t>
      </w:r>
      <w:ins w:id="42" w:author="richard" w:date="2020-02-26T08:26:00Z">
        <w:r w:rsidR="00D86798">
          <w:rPr>
            <w:rFonts w:eastAsia="Times New Roman" w:cs="Times New Roman"/>
            <w:szCs w:val="24"/>
          </w:rPr>
          <w:t>E</w:t>
        </w:r>
      </w:ins>
      <w:r w:rsidR="00335468">
        <w:rPr>
          <w:rFonts w:eastAsia="Times New Roman" w:cs="Times New Roman"/>
          <w:szCs w:val="24"/>
        </w:rPr>
        <w:t>ILP)</w:t>
      </w:r>
      <w:ins w:id="43" w:author="richard" w:date="2020-02-26T08:26:00Z">
        <w:r w:rsidR="00D86798">
          <w:rPr>
            <w:rFonts w:eastAsia="Times New Roman" w:cs="Times New Roman"/>
            <w:szCs w:val="24"/>
          </w:rPr>
          <w:t xml:space="preserve"> </w:t>
        </w:r>
      </w:ins>
      <w:ins w:id="44" w:author="richard" w:date="2020-03-05T14:01:00Z">
        <w:r w:rsidR="00952A13">
          <w:rPr>
            <w:rFonts w:eastAsia="Times New Roman" w:cs="Times New Roman"/>
            <w:szCs w:val="24"/>
          </w:rPr>
          <w:t>solvers</w:t>
        </w:r>
      </w:ins>
      <w:r w:rsidR="00335468">
        <w:rPr>
          <w:rFonts w:eastAsia="Times New Roman" w:cs="Times New Roman"/>
          <w:szCs w:val="24"/>
        </w:rPr>
        <w:t xml:space="preserve">, is that </w:t>
      </w:r>
      <w:ins w:id="45" w:author="richard" w:date="2020-02-26T08:26:00Z">
        <w:r w:rsidR="006B61B9">
          <w:rPr>
            <w:rFonts w:eastAsia="Times New Roman" w:cs="Times New Roman"/>
            <w:szCs w:val="24"/>
          </w:rPr>
          <w:t>E</w:t>
        </w:r>
      </w:ins>
      <w:r w:rsidR="00335468">
        <w:rPr>
          <w:rFonts w:eastAsia="Times New Roman" w:cs="Times New Roman"/>
          <w:szCs w:val="24"/>
        </w:rPr>
        <w:t xml:space="preserve">ILP </w:t>
      </w:r>
      <w:ins w:id="46" w:author="richard" w:date="2020-03-05T14:01:00Z">
        <w:r w:rsidR="00952A13">
          <w:rPr>
            <w:rFonts w:eastAsia="Times New Roman" w:cs="Times New Roman"/>
            <w:szCs w:val="24"/>
          </w:rPr>
          <w:t>solvers</w:t>
        </w:r>
      </w:ins>
      <w:ins w:id="47" w:author="richard" w:date="2020-02-26T08:26:00Z">
        <w:r w:rsidR="006B61B9">
          <w:rPr>
            <w:rFonts w:eastAsia="Times New Roman" w:cs="Times New Roman"/>
            <w:szCs w:val="24"/>
          </w:rPr>
          <w:t xml:space="preserve"> </w:t>
        </w:r>
      </w:ins>
      <w:del w:id="48" w:author="richard" w:date="2020-02-26T08:26:00Z">
        <w:r w:rsidR="00335468" w:rsidDel="006B61B9">
          <w:rPr>
            <w:rFonts w:eastAsia="Times New Roman" w:cs="Times New Roman"/>
            <w:szCs w:val="24"/>
          </w:rPr>
          <w:delText>was</w:delText>
        </w:r>
      </w:del>
      <w:ins w:id="49" w:author="richard" w:date="2020-02-26T08:26:00Z">
        <w:r w:rsidR="006B61B9">
          <w:rPr>
            <w:rFonts w:eastAsia="Times New Roman" w:cs="Times New Roman"/>
            <w:szCs w:val="24"/>
          </w:rPr>
          <w:t>were</w:t>
        </w:r>
      </w:ins>
      <w:r w:rsidR="00335468">
        <w:rPr>
          <w:rFonts w:eastAsia="Times New Roman" w:cs="Times New Roman"/>
          <w:szCs w:val="24"/>
        </w:rPr>
        <w:t xml:space="preserve"> </w:t>
      </w:r>
      <w:ins w:id="50" w:author="richard" w:date="2020-02-25T08:31:00Z">
        <w:r w:rsidR="00C503CB">
          <w:rPr>
            <w:rFonts w:eastAsia="Times New Roman" w:cs="Times New Roman"/>
            <w:szCs w:val="24"/>
          </w:rPr>
          <w:t xml:space="preserve">historically </w:t>
        </w:r>
      </w:ins>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w:t>
      </w:r>
      <w:del w:id="51" w:author="Joseph Bennett" w:date="2020-03-16T07:50:00Z">
        <w:r w:rsidR="005E1C76" w:rsidDel="001E784B">
          <w:rPr>
            <w:rFonts w:eastAsia="Times New Roman" w:cs="Times New Roman"/>
            <w:szCs w:val="24"/>
          </w:rPr>
          <w:delText>a lot</w:delText>
        </w:r>
      </w:del>
      <w:ins w:id="52" w:author="Joseph Bennett" w:date="2020-03-16T07:50:00Z">
        <w:r w:rsidR="001E784B">
          <w:rPr>
            <w:rFonts w:eastAsia="Times New Roman" w:cs="Times New Roman"/>
            <w:szCs w:val="24"/>
          </w:rPr>
          <w:t>considerably</w:t>
        </w:r>
      </w:ins>
      <w:r w:rsidR="005E1C76">
        <w:rPr>
          <w:rFonts w:eastAsia="Times New Roman" w:cs="Times New Roman"/>
          <w:szCs w:val="24"/>
        </w:rPr>
        <w:t xml:space="preserve">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ins w:id="53" w:author="Joseph Bennett" w:date="2020-03-16T07:48:00Z">
        <w:r w:rsidR="00CD71E4">
          <w:rPr>
            <w:rFonts w:eastAsia="Times New Roman" w:cs="Times New Roman"/>
            <w:szCs w:val="24"/>
          </w:rPr>
          <w:t>, and c</w:t>
        </w:r>
      </w:ins>
      <w:del w:id="54" w:author="Joseph Bennett" w:date="2020-03-16T07:48:00Z">
        <w:r w:rsidR="00ED62FF" w:rsidDel="00CD71E4">
          <w:rPr>
            <w:rFonts w:eastAsia="Times New Roman" w:cs="Times New Roman"/>
            <w:szCs w:val="24"/>
          </w:rPr>
          <w:delText>.</w:delText>
        </w:r>
      </w:del>
      <w:r w:rsidR="00ED62FF">
        <w:rPr>
          <w:rFonts w:eastAsia="Times New Roman" w:cs="Times New Roman"/>
          <w:szCs w:val="24"/>
        </w:rPr>
        <w:t xml:space="preserve"> </w:t>
      </w:r>
      <w:del w:id="55" w:author="Joseph Bennett" w:date="2020-03-16T07:48:00Z">
        <w:r w:rsidR="002A4644" w:rsidDel="00CD71E4">
          <w:rPr>
            <w:rFonts w:eastAsia="Times New Roman" w:cs="Times New Roman"/>
            <w:szCs w:val="24"/>
          </w:rPr>
          <w:delText>As a consequence, c</w:delText>
        </w:r>
      </w:del>
      <w:proofErr w:type="spellStart"/>
      <w:r w:rsidR="002A4644">
        <w:rPr>
          <w:rFonts w:eastAsia="Times New Roman" w:cs="Times New Roman"/>
          <w:szCs w:val="24"/>
        </w:rPr>
        <w:t>onservation</w:t>
      </w:r>
      <w:proofErr w:type="spellEnd"/>
      <w:r w:rsidR="002A4644">
        <w:rPr>
          <w:rFonts w:eastAsia="Times New Roman" w:cs="Times New Roman"/>
          <w:szCs w:val="24"/>
        </w:rPr>
        <w:t xml:space="preserve"> scientists and practitioners have no way of knowing </w:t>
      </w:r>
      <w:del w:id="56" w:author="richard" w:date="2020-02-26T14:58:00Z">
        <w:r w:rsidR="002A4644" w:rsidDel="00662676">
          <w:rPr>
            <w:rFonts w:eastAsia="Times New Roman" w:cs="Times New Roman"/>
            <w:szCs w:val="24"/>
          </w:rPr>
          <w:delText xml:space="preserve">if </w:delText>
        </w:r>
      </w:del>
      <w:ins w:id="57" w:author="richard" w:date="2020-02-26T14:58:00Z">
        <w:r w:rsidR="00662676">
          <w:rPr>
            <w:rFonts w:eastAsia="Times New Roman" w:cs="Times New Roman"/>
            <w:szCs w:val="24"/>
          </w:rPr>
          <w:t xml:space="preserve">how </w:t>
        </w:r>
        <w:commentRangeStart w:id="58"/>
        <w:r w:rsidR="00662676">
          <w:rPr>
            <w:rFonts w:eastAsia="Times New Roman" w:cs="Times New Roman"/>
            <w:szCs w:val="24"/>
          </w:rPr>
          <w:t xml:space="preserve">suboptimal </w:t>
        </w:r>
      </w:ins>
      <w:commentRangeEnd w:id="58"/>
      <w:r w:rsidR="00CD71E4">
        <w:rPr>
          <w:rStyle w:val="CommentReference"/>
        </w:rPr>
        <w:commentReference w:id="58"/>
      </w:r>
      <w:r w:rsidR="002A4644">
        <w:rPr>
          <w:rFonts w:eastAsia="Times New Roman" w:cs="Times New Roman"/>
          <w:szCs w:val="24"/>
        </w:rPr>
        <w:t>their solutions are</w:t>
      </w:r>
      <w:del w:id="59" w:author="richard" w:date="2020-02-26T14:58:00Z">
        <w:r w:rsidR="002A4644" w:rsidDel="00662676">
          <w:rPr>
            <w:rFonts w:eastAsia="Times New Roman" w:cs="Times New Roman"/>
            <w:szCs w:val="24"/>
          </w:rPr>
          <w:delText xml:space="preserve"> highly suboptimal</w:delText>
        </w:r>
      </w:del>
      <w:r w:rsidR="002A4644">
        <w:rPr>
          <w:rFonts w:eastAsia="Times New Roman" w:cs="Times New Roman"/>
          <w:szCs w:val="24"/>
        </w:rPr>
        <w:t>.</w:t>
      </w:r>
      <w:ins w:id="60" w:author="richard" w:date="2020-02-25T08:32:00Z">
        <w:r w:rsidR="00BD36DF">
          <w:rPr>
            <w:rFonts w:eastAsia="Times New Roman" w:cs="Times New Roman"/>
            <w:szCs w:val="24"/>
          </w:rPr>
          <w:t xml:space="preserve"> </w:t>
        </w:r>
      </w:ins>
      <w:ins w:id="61" w:author="Joseph Bennett" w:date="2020-03-16T07:48:00Z">
        <w:r w:rsidR="00CD71E4">
          <w:rPr>
            <w:rFonts w:eastAsia="Times New Roman" w:cs="Times New Roman"/>
            <w:szCs w:val="24"/>
          </w:rPr>
          <w:t xml:space="preserve">In this case, </w:t>
        </w:r>
      </w:ins>
      <w:ins w:id="62" w:author="Joseph Bennett" w:date="2020-03-16T07:49:00Z">
        <w:r w:rsidR="00CD71E4">
          <w:rPr>
            <w:rFonts w:eastAsia="Times New Roman" w:cs="Times New Roman"/>
            <w:szCs w:val="24"/>
          </w:rPr>
          <w:t>“</w:t>
        </w:r>
      </w:ins>
      <w:ins w:id="63" w:author="richard" w:date="2020-02-25T08:32:00Z">
        <w:r w:rsidR="00BD36DF">
          <w:rPr>
            <w:rFonts w:eastAsia="Times New Roman" w:cs="Times New Roman"/>
            <w:szCs w:val="24"/>
          </w:rPr>
          <w:t>O</w:t>
        </w:r>
        <w:r w:rsidR="00BD36DF" w:rsidRPr="00BD36DF">
          <w:rPr>
            <w:rFonts w:eastAsia="Times New Roman" w:cs="Times New Roman"/>
            <w:szCs w:val="24"/>
          </w:rPr>
          <w:t>ptimal</w:t>
        </w:r>
      </w:ins>
      <w:ins w:id="64" w:author="Joseph Bennett" w:date="2020-03-16T07:49:00Z">
        <w:r w:rsidR="00CD71E4">
          <w:rPr>
            <w:rFonts w:eastAsia="Times New Roman" w:cs="Times New Roman"/>
            <w:szCs w:val="24"/>
          </w:rPr>
          <w:t>” refers to</w:t>
        </w:r>
      </w:ins>
      <w:ins w:id="65" w:author="richard" w:date="2020-02-25T08:32:00Z">
        <w:del w:id="66" w:author="Joseph Bennett" w:date="2020-03-16T07:49:00Z">
          <w:r w:rsidR="00BD36DF" w:rsidRPr="00BD36DF" w:rsidDel="00CD71E4">
            <w:rPr>
              <w:rFonts w:eastAsia="Times New Roman" w:cs="Times New Roman"/>
              <w:szCs w:val="24"/>
            </w:rPr>
            <w:delText xml:space="preserve"> being</w:delText>
          </w:r>
        </w:del>
        <w:r w:rsidR="00BD36DF" w:rsidRPr="00BD36DF">
          <w:rPr>
            <w:rFonts w:eastAsia="Times New Roman" w:cs="Times New Roman"/>
            <w:szCs w:val="24"/>
          </w:rPr>
          <w:t xml:space="preserve"> the configuration of protected areas that delivers the desired benefits and the lowest cost</w:t>
        </w:r>
        <w:r w:rsidR="00BD36DF">
          <w:rPr>
            <w:rFonts w:eastAsia="Times New Roman" w:cs="Times New Roman"/>
            <w:szCs w:val="24"/>
          </w:rPr>
          <w:t>.</w:t>
        </w:r>
      </w:ins>
      <w:ins w:id="67" w:author="richard" w:date="2020-03-05T15:24:00Z">
        <w:r w:rsidR="00286DAC">
          <w:rPr>
            <w:rFonts w:eastAsia="Times New Roman" w:cs="Times New Roman"/>
            <w:szCs w:val="24"/>
          </w:rPr>
          <w:t xml:space="preserve"> </w:t>
        </w:r>
      </w:ins>
      <w:bookmarkStart w:id="68" w:name="_Hlk33621449"/>
      <w:ins w:id="69" w:author="richard" w:date="2020-03-05T15:25:00Z">
        <w:r w:rsidR="0048258C">
          <w:rPr>
            <w:rFonts w:eastAsia="Times New Roman" w:cs="Times New Roman"/>
            <w:szCs w:val="24"/>
          </w:rPr>
          <w:t xml:space="preserve">The discussion about the </w:t>
        </w:r>
        <w:del w:id="70" w:author="Joseph Bennett" w:date="2020-03-16T07:49:00Z">
          <w:r w:rsidR="0048258C" w:rsidDel="00CD71E4">
            <w:rPr>
              <w:rFonts w:eastAsia="Times New Roman" w:cs="Times New Roman"/>
              <w:szCs w:val="24"/>
            </w:rPr>
            <w:delText>pros and cons</w:delText>
          </w:r>
        </w:del>
      </w:ins>
      <w:ins w:id="71" w:author="Joseph Bennett" w:date="2020-03-16T07:49:00Z">
        <w:r w:rsidR="00CD71E4">
          <w:rPr>
            <w:rFonts w:eastAsia="Times New Roman" w:cs="Times New Roman"/>
            <w:szCs w:val="24"/>
          </w:rPr>
          <w:t>relative merits</w:t>
        </w:r>
      </w:ins>
      <w:ins w:id="72" w:author="richard" w:date="2020-03-05T15:25:00Z">
        <w:r w:rsidR="0048258C">
          <w:rPr>
            <w:rFonts w:eastAsia="Times New Roman" w:cs="Times New Roman"/>
            <w:szCs w:val="24"/>
          </w:rPr>
          <w:t xml:space="preserve"> of linear programming versus </w:t>
        </w:r>
        <w:proofErr w:type="spellStart"/>
        <w:r w:rsidR="0048258C">
          <w:rPr>
            <w:rFonts w:eastAsia="Times New Roman" w:cs="Times New Roman"/>
            <w:szCs w:val="24"/>
          </w:rPr>
          <w:t>heurists</w:t>
        </w:r>
      </w:ins>
      <w:ins w:id="73" w:author="Joseph Bennett" w:date="2020-03-16T07:00:00Z">
        <w:r w:rsidR="001A7690">
          <w:rPr>
            <w:rFonts w:eastAsia="Times New Roman" w:cs="Times New Roman"/>
            <w:szCs w:val="24"/>
          </w:rPr>
          <w:t>ics</w:t>
        </w:r>
      </w:ins>
      <w:proofErr w:type="spellEnd"/>
      <w:ins w:id="74" w:author="richard" w:date="2020-03-05T15:25:00Z">
        <w:del w:id="75" w:author="Joseph Bennett" w:date="2020-03-16T07:00:00Z">
          <w:r w:rsidR="0048258C" w:rsidDel="001A7690">
            <w:rPr>
              <w:rFonts w:eastAsia="Times New Roman" w:cs="Times New Roman"/>
              <w:szCs w:val="24"/>
            </w:rPr>
            <w:delText>,</w:delText>
          </w:r>
        </w:del>
        <w:r w:rsidR="0048258C">
          <w:rPr>
            <w:rFonts w:eastAsia="Times New Roman" w:cs="Times New Roman"/>
            <w:szCs w:val="24"/>
          </w:rPr>
          <w:t xml:space="preserve"> such as </w:t>
        </w:r>
      </w:ins>
      <w:ins w:id="76" w:author="richard" w:date="2020-03-05T15:30:00Z">
        <w:r w:rsidR="00C8745D">
          <w:rPr>
            <w:rFonts w:eastAsia="Times New Roman" w:cs="Times New Roman"/>
            <w:szCs w:val="24"/>
          </w:rPr>
          <w:t>SA</w:t>
        </w:r>
        <w:del w:id="77" w:author="Joseph Bennett" w:date="2020-03-16T07:00:00Z">
          <w:r w:rsidR="00C8745D" w:rsidDel="001A7690">
            <w:rPr>
              <w:rFonts w:eastAsia="Times New Roman" w:cs="Times New Roman"/>
              <w:szCs w:val="24"/>
            </w:rPr>
            <w:delText>,</w:delText>
          </w:r>
        </w:del>
      </w:ins>
      <w:ins w:id="78" w:author="richard" w:date="2020-03-05T15:25:00Z">
        <w:r w:rsidR="0048258C">
          <w:rPr>
            <w:rFonts w:eastAsia="Times New Roman" w:cs="Times New Roman"/>
            <w:szCs w:val="24"/>
          </w:rPr>
          <w:t xml:space="preserve"> in conservation planning spans more than two decades</w:t>
        </w:r>
      </w:ins>
      <w:ins w:id="79" w:author="richard" w:date="2020-03-05T15:26:00Z">
        <w:r w:rsidR="00073AD9">
          <w:rPr>
            <w:rFonts w:eastAsia="Times New Roman" w:cs="Times New Roman"/>
            <w:szCs w:val="24"/>
          </w:rPr>
          <w:t xml:space="preserve"> </w:t>
        </w:r>
      </w:ins>
      <w:ins w:id="80" w:author="richard" w:date="2020-03-05T15:28:00Z">
        <w:r w:rsidR="00C8745D">
          <w:rPr>
            <w:rFonts w:eastAsia="Times New Roman" w:cs="Times New Roman"/>
            <w:szCs w:val="24"/>
          </w:rPr>
          <w:fldChar w:fldCharType="begin"/>
        </w:r>
      </w:ins>
      <w:ins w:id="81" w:author="richard" w:date="2020-03-05T15:29:00Z">
        <w:r w:rsidR="00C8745D">
          <w:rPr>
            <w:rFonts w:eastAsia="Times New Roman" w:cs="Times New Roman"/>
            <w:szCs w:val="24"/>
          </w:rPr>
          <w:instrText xml:space="preserve"> ADDIN ZOTERO_ITEM CSL_CITATION {"citationID":"fv26YBeA","properties":{"formattedCitation":"(Cocks and Baird 1989, Underhill 1994, Church et al. 1996, Rodrigues and Gaston 2002, \\uc0\\u214{}nal 2004)","plainCitation":"(Cocks and Baird 1989, Underhill 1994, Church et al. 1996, Rodrigues and Gaston 2002, Önal 2004)","noteIndex":0},"citationItems":[{"id":754,"uris":["http://zotero.org/users/878981/items/GZPRM3LJ"],"uri":["http://zotero.org/users/878981/items/GZPRM3LJ"],"itemData":{"id":754,"type":"article-journal","abstract":"It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G."}],"issued":{"date-parts":[["1994",1,1]]}}},{"id":2706,"uris":["http://zotero.org/users/878981/items/F8K7U88N"],"uri":["http://zotero.org/users/878981/items/F8K7U88N"],"itemData":{"id":2706,"type":"article-journal","abstract":"Many alternative approaches have been proposed for setting conservation priorities from a database of species (or communities) by site. We present a model based on the premise that reserve selection or site prioritization can be structured as a classic covering problem commonly used in many location problems. Specifically, we utilize a form of the maximal covering location model to identify sets of sites which represent the maximum possible representation of specific species. An example application is given for vertebrate data of Southwestern California, which is then compared to an iterative solution process used in previous studies. It is shown that the maximal covering model can quickly meet or exceed iterative models in terms of the coverage objective and automatically satisfies a complementarity objective. Refinements to the basic model are also proposed to address additional objectives such as irreplaceability and flexibility.","container-title":"Biological Conservation","DOI":"10.1016/0006-3207(95)00102-6","ISSN":"0006-3207","issue":"2","journalAbbreviation":"Biological Conservation","language":"en","page":"105-112","source":"ScienceDirect","title":"Reserve selection as a maximal covering location problem","volume":"76","author":[{"family":"Church","given":"Richard L."},{"family":"Stoms","given":"David M."},{"family":"Davis","given":"Frank W."}],"issued":{"date-parts":[["1996",1,1]]}}},{"id":761,"uris":["http://zotero.org/users/878981/items/PWPFKVQX"],"uri":["http://zotero.org/users/878981/items/PWPFKVQX"],"itemData":{"id":761,"type":"article-journal","abstract":"Linear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J."}],"issued":{"date-parts":[["2002",9,1]]}}},{"id":2709,"uris":["http://zotero.org/users/878981/items/ZC34UXYY"],"uri":["http://zotero.org/users/878981/items/ZC34UXYY"],"itemData":{"id":2709,"type":"article-journal","abstract":"Previous studies which dealt with the conservation reserve site selection problem used either optimization methods, specifically linear integer programming (IP), or heuristic algorithms. The trade-off between computational efficiency versus optimality has been discussed in some articles and conflicting messages were signaled. Although the problem of suboptimality was acknowledged, some authors argued that heuristics may be preferable to exact optimization because IP models are computationally complex and may not be solvable when too many reserve sites are involved. On the other hand, some studies reported that fairly large problems could be solved easily. This paper shows that although the computational complexity argument can be valid for large reserve selection problems, by properly guiding the solver and exploiting the problem structure, formal optimization can deliver second-best (near-optimal) solutions that dominate the greedy heuristic solutions.","container-title":"Biological Conservation","DOI":"10.1016/S0006-3207(03)00093-4","ISSN":"0006-3207","issue":"1","journalAbbreviation":"Biological Conservation","language":"en","page":"55-62","source":"ScienceDirect","title":"First-best, second-best, and heuristic solutions in conservation reserve site selection","volume":"115","author":[{"family":"Önal","given":"Hayri"}],"issued":{"date-parts":[["2004",1,1]]}}}],"schema":"https://github.com/citation-style-language/schema/raw/master/csl-citation.json"} </w:instrText>
        </w:r>
      </w:ins>
      <w:r w:rsidR="00C8745D">
        <w:rPr>
          <w:rFonts w:eastAsia="Times New Roman" w:cs="Times New Roman"/>
          <w:szCs w:val="24"/>
        </w:rPr>
        <w:fldChar w:fldCharType="separate"/>
      </w:r>
      <w:ins w:id="82" w:author="richard" w:date="2020-03-05T15:29:00Z">
        <w:r w:rsidR="00C8745D" w:rsidRPr="00C8745D">
          <w:rPr>
            <w:rFonts w:cs="Times New Roman"/>
            <w:szCs w:val="24"/>
          </w:rPr>
          <w:t>(Cocks and Baird 1989, Underhill 1994, Church et al. 1996, Rodrigues and Gaston 2002, Önal 2004)</w:t>
        </w:r>
      </w:ins>
      <w:ins w:id="83" w:author="richard" w:date="2020-03-05T15:28:00Z">
        <w:r w:rsidR="00C8745D">
          <w:rPr>
            <w:rFonts w:eastAsia="Times New Roman" w:cs="Times New Roman"/>
            <w:szCs w:val="24"/>
          </w:rPr>
          <w:fldChar w:fldCharType="end"/>
        </w:r>
      </w:ins>
      <w:ins w:id="84" w:author="richard" w:date="2020-03-05T15:25:00Z">
        <w:r w:rsidR="0048258C">
          <w:rPr>
            <w:rFonts w:eastAsia="Times New Roman" w:cs="Times New Roman"/>
            <w:szCs w:val="24"/>
          </w:rPr>
          <w:t xml:space="preserve">, </w:t>
        </w:r>
      </w:ins>
      <w:ins w:id="85" w:author="richard" w:date="2020-03-05T15:26:00Z">
        <w:r w:rsidR="0048258C">
          <w:rPr>
            <w:rFonts w:eastAsia="Times New Roman" w:cs="Times New Roman"/>
            <w:szCs w:val="24"/>
          </w:rPr>
          <w:t xml:space="preserve">but the </w:t>
        </w:r>
      </w:ins>
      <w:ins w:id="86" w:author="richard" w:date="2020-03-05T15:24:00Z">
        <w:r w:rsidR="00286DAC">
          <w:rPr>
            <w:rFonts w:eastAsia="Times New Roman" w:cs="Times New Roman"/>
            <w:szCs w:val="24"/>
          </w:rPr>
          <w:t xml:space="preserve">EILP shortcomings </w:t>
        </w:r>
      </w:ins>
      <w:ins w:id="87" w:author="richard" w:date="2020-03-05T15:26:00Z">
        <w:r w:rsidR="0048258C">
          <w:rPr>
            <w:rFonts w:eastAsia="Times New Roman" w:cs="Times New Roman"/>
            <w:szCs w:val="24"/>
          </w:rPr>
          <w:t xml:space="preserve">mentioned above </w:t>
        </w:r>
      </w:ins>
      <w:ins w:id="88" w:author="richard" w:date="2020-03-05T15:24:00Z">
        <w:r w:rsidR="00286DAC">
          <w:rPr>
            <w:rFonts w:eastAsia="Times New Roman" w:cs="Times New Roman"/>
            <w:szCs w:val="24"/>
          </w:rPr>
          <w:t xml:space="preserve">have largely been overcome in recent years </w:t>
        </w:r>
        <w:r w:rsidR="00286DAC">
          <w:rPr>
            <w:rFonts w:eastAsia="Times New Roman" w:cs="Times New Roman"/>
            <w:szCs w:val="24"/>
          </w:rPr>
          <w:fldChar w:fldCharType="begin"/>
        </w:r>
        <w:r w:rsidR="00286DAC">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286DAC">
          <w:rPr>
            <w:rFonts w:eastAsia="Times New Roman" w:cs="Times New Roman"/>
            <w:szCs w:val="24"/>
          </w:rPr>
          <w:fldChar w:fldCharType="separate"/>
        </w:r>
        <w:r w:rsidR="00286DAC" w:rsidRPr="00662676">
          <w:rPr>
            <w:rFonts w:cs="Times New Roman"/>
          </w:rPr>
          <w:t>(Beyer et al. 2016)</w:t>
        </w:r>
        <w:r w:rsidR="00286DAC">
          <w:rPr>
            <w:rFonts w:eastAsia="Times New Roman" w:cs="Times New Roman"/>
            <w:szCs w:val="24"/>
          </w:rPr>
          <w:fldChar w:fldCharType="end"/>
        </w:r>
        <w:r w:rsidR="00286DAC">
          <w:rPr>
            <w:rFonts w:eastAsia="Times New Roman" w:cs="Times New Roman"/>
            <w:szCs w:val="24"/>
          </w:rPr>
          <w:t>.</w:t>
        </w:r>
      </w:ins>
      <w:bookmarkEnd w:id="68"/>
    </w:p>
    <w:p w14:paraId="52D39678" w14:textId="556E3FA6" w:rsidR="000F1B1D" w:rsidRDefault="00581800" w:rsidP="009C6D1A">
      <w:pPr>
        <w:spacing w:after="0" w:line="480" w:lineRule="auto"/>
        <w:ind w:firstLine="720"/>
        <w:rPr>
          <w:rFonts w:eastAsia="Times New Roman" w:cs="Times New Roman"/>
          <w:szCs w:val="24"/>
        </w:rPr>
      </w:pPr>
      <w:r>
        <w:fldChar w:fldCharType="begin"/>
      </w:r>
      <w:bookmarkStart w:id="89" w:name="__Fieldmark__2290_924499877"/>
      <w:r>
        <w:fldChar w:fldCharType="separate"/>
      </w:r>
      <w:r>
        <w:rPr>
          <w:rFonts w:eastAsia="Times New Roman" w:cs="Times New Roman"/>
          <w:szCs w:val="24"/>
        </w:rPr>
        <w:t>e</w:t>
      </w:r>
      <w:r>
        <w:fldChar w:fldCharType="end"/>
      </w:r>
      <w:bookmarkEnd w:id="89"/>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w:t>
      </w:r>
      <w:ins w:id="90" w:author="richard" w:date="2020-02-26T08:27:00Z">
        <w:r w:rsidR="000B417E">
          <w:rPr>
            <w:rFonts w:eastAsia="Times New Roman" w:cs="Times New Roman"/>
            <w:szCs w:val="24"/>
          </w:rPr>
          <w:t xml:space="preserve">exact </w:t>
        </w:r>
      </w:ins>
      <w:r>
        <w:rPr>
          <w:rFonts w:eastAsia="Times New Roman" w:cs="Times New Roman"/>
          <w:szCs w:val="24"/>
        </w:rPr>
        <w:t>integer linear programming (</w:t>
      </w:r>
      <w:ins w:id="91" w:author="richard" w:date="2020-02-26T08:27:00Z">
        <w:r w:rsidR="000B417E">
          <w:rPr>
            <w:rFonts w:eastAsia="Times New Roman" w:cs="Times New Roman"/>
            <w:szCs w:val="24"/>
          </w:rPr>
          <w:t>E</w:t>
        </w:r>
      </w:ins>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92" w:name="__Fieldmark__182_924499877"/>
      <w:r w:rsidR="001E5364" w:rsidRPr="001E5364">
        <w:rPr>
          <w:rFonts w:cs="Times New Roman"/>
        </w:rPr>
        <w:t>(Beyer et al. 2016)</w:t>
      </w:r>
      <w:r>
        <w:fldChar w:fldCharType="end"/>
      </w:r>
      <w:bookmarkEnd w:id="92"/>
      <w:r>
        <w:rPr>
          <w:rFonts w:eastAsia="Times New Roman" w:cs="Times New Roman"/>
          <w:szCs w:val="24"/>
        </w:rPr>
        <w:t>.</w:t>
      </w:r>
      <w:r>
        <w:fldChar w:fldCharType="begin"/>
      </w:r>
      <w:bookmarkStart w:id="93" w:name="__Fieldmark__2383_924499877"/>
      <w:r>
        <w:fldChar w:fldCharType="end"/>
      </w:r>
      <w:bookmarkEnd w:id="93"/>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ins w:id="94" w:author="richard" w:date="2020-02-26T08:27:00Z">
        <w:r w:rsidR="00D2422F">
          <w:rPr>
            <w:rFonts w:eastAsia="Times New Roman" w:cs="Times New Roman"/>
            <w:szCs w:val="24"/>
          </w:rPr>
          <w:t>E</w:t>
        </w:r>
      </w:ins>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ins w:id="95" w:author="richard" w:date="2020-02-26T08:27:00Z">
        <w:r w:rsidR="002150CD">
          <w:rPr>
            <w:rFonts w:eastAsia="Times New Roman" w:cs="Times New Roman"/>
            <w:szCs w:val="24"/>
          </w:rPr>
          <w:t>E</w:t>
        </w:r>
      </w:ins>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96" w:name="__Fieldmark__223_924499877"/>
      <w:r w:rsidR="001E5364" w:rsidRPr="001E5364">
        <w:rPr>
          <w:rFonts w:cs="Times New Roman"/>
        </w:rPr>
        <w:t>(Cocks and Baird 1989, Underhill 1994, Rodrigues and Gaston 2002)</w:t>
      </w:r>
      <w:r>
        <w:fldChar w:fldCharType="end"/>
      </w:r>
      <w:bookmarkEnd w:id="96"/>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w:t>
      </w:r>
      <w:r>
        <w:rPr>
          <w:rFonts w:eastAsia="Times New Roman" w:cs="Times New Roman"/>
          <w:szCs w:val="24"/>
        </w:rPr>
        <w:lastRenderedPageBreak/>
        <w:t xml:space="preserve">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ins w:id="97" w:author="richard" w:date="2020-02-26T08:27:00Z">
        <w:r w:rsidR="00980D4B">
          <w:rPr>
            <w:rFonts w:eastAsia="Times New Roman" w:cs="Times New Roman"/>
            <w:szCs w:val="24"/>
          </w:rPr>
          <w:t>E</w:t>
        </w:r>
      </w:ins>
      <w:r>
        <w:rPr>
          <w:rFonts w:eastAsia="Times New Roman" w:cs="Times New Roman"/>
          <w:szCs w:val="24"/>
        </w:rPr>
        <w:t xml:space="preserve">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98" w:name="__Fieldmark__234_924499877"/>
      <w:r w:rsidR="006E6403" w:rsidRPr="006E6403">
        <w:rPr>
          <w:rFonts w:cs="Times New Roman"/>
        </w:rPr>
        <w:t>(Haight and Snyder 2009, Beyer et al. 2016)</w:t>
      </w:r>
      <w:r>
        <w:fldChar w:fldCharType="end"/>
      </w:r>
      <w:bookmarkEnd w:id="98"/>
      <w:r>
        <w:rPr>
          <w:rFonts w:eastAsia="Times New Roman" w:cs="Times New Roman"/>
          <w:szCs w:val="24"/>
        </w:rPr>
        <w:t xml:space="preserve">. </w:t>
      </w:r>
      <w:commentRangeStart w:id="99"/>
      <w:commentRangeStart w:id="100"/>
      <w:ins w:id="101" w:author="richard" w:date="2020-02-25T08:23:00Z">
        <w:r w:rsidR="00A911AD">
          <w:rPr>
            <w:rFonts w:eastAsia="Times New Roman" w:cs="Times New Roman"/>
            <w:szCs w:val="24"/>
          </w:rPr>
          <w:fldChar w:fldCharType="begin"/>
        </w:r>
        <w:r w:rsidR="00A911AD">
          <w:rPr>
            <w:rFonts w:eastAsia="Times New Roman" w:cs="Times New Roman"/>
            <w:szCs w:val="24"/>
          </w:rPr>
          <w:instrText xml:space="preserve"> ADDIN ZOTERO_ITEM CSL_CITATION {"citationID":"Lgq6Qi8I","properties":{"formattedCitation":"(Beyer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A911AD">
        <w:rPr>
          <w:rFonts w:eastAsia="Times New Roman" w:cs="Times New Roman"/>
          <w:szCs w:val="24"/>
        </w:rPr>
        <w:fldChar w:fldCharType="separate"/>
      </w:r>
      <w:ins w:id="102" w:author="richard" w:date="2020-02-26T08:50:00Z">
        <w:r w:rsidR="00786A1D" w:rsidRPr="00786A1D">
          <w:rPr>
            <w:rFonts w:cs="Times New Roman"/>
          </w:rPr>
          <w:t>(Beyer et al. 2016)</w:t>
        </w:r>
      </w:ins>
      <w:ins w:id="103" w:author="richard" w:date="2020-02-25T08:23:00Z">
        <w:r w:rsidR="00A911AD">
          <w:rPr>
            <w:rFonts w:eastAsia="Times New Roman" w:cs="Times New Roman"/>
            <w:szCs w:val="24"/>
          </w:rPr>
          <w:fldChar w:fldCharType="end"/>
        </w:r>
        <w:r w:rsidR="00A911AD">
          <w:rPr>
            <w:rFonts w:eastAsia="Times New Roman" w:cs="Times New Roman"/>
            <w:szCs w:val="24"/>
          </w:rPr>
          <w:t xml:space="preserve"> </w:t>
        </w:r>
      </w:ins>
      <w:ins w:id="104" w:author="richard" w:date="2020-02-25T08:25:00Z">
        <w:r w:rsidR="000833F3">
          <w:rPr>
            <w:rFonts w:eastAsia="Times New Roman" w:cs="Times New Roman"/>
            <w:szCs w:val="24"/>
          </w:rPr>
          <w:t xml:space="preserve">recently </w:t>
        </w:r>
      </w:ins>
      <w:ins w:id="105" w:author="richard" w:date="2020-02-25T08:24:00Z">
        <w:r w:rsidR="00A911AD">
          <w:rPr>
            <w:rFonts w:eastAsia="Times New Roman" w:cs="Times New Roman"/>
            <w:szCs w:val="24"/>
          </w:rPr>
          <w:t xml:space="preserve">introduced </w:t>
        </w:r>
      </w:ins>
      <w:ins w:id="106" w:author="richard" w:date="2020-02-25T08:25:00Z">
        <w:r w:rsidR="000833F3">
          <w:rPr>
            <w:rFonts w:eastAsia="Times New Roman" w:cs="Times New Roman"/>
            <w:szCs w:val="24"/>
          </w:rPr>
          <w:t xml:space="preserve">a </w:t>
        </w:r>
      </w:ins>
      <w:ins w:id="107" w:author="richard" w:date="2020-02-25T08:24:00Z">
        <w:r w:rsidR="00A911AD">
          <w:rPr>
            <w:rFonts w:eastAsia="Times New Roman" w:cs="Times New Roman"/>
            <w:szCs w:val="24"/>
          </w:rPr>
          <w:t xml:space="preserve">linearization </w:t>
        </w:r>
      </w:ins>
      <w:ins w:id="108" w:author="richard" w:date="2020-02-25T08:25:00Z">
        <w:r w:rsidR="000833F3">
          <w:rPr>
            <w:rFonts w:eastAsia="Times New Roman" w:cs="Times New Roman"/>
            <w:szCs w:val="24"/>
          </w:rPr>
          <w:t xml:space="preserve">solution </w:t>
        </w:r>
      </w:ins>
      <w:ins w:id="109" w:author="richard" w:date="2020-02-25T08:26:00Z">
        <w:r w:rsidR="00B86EA5">
          <w:rPr>
            <w:rFonts w:eastAsia="Times New Roman" w:cs="Times New Roman"/>
            <w:szCs w:val="24"/>
          </w:rPr>
          <w:t>to</w:t>
        </w:r>
      </w:ins>
      <w:ins w:id="110" w:author="richard" w:date="2020-02-25T08:24:00Z">
        <w:r w:rsidR="00A911AD">
          <w:rPr>
            <w:rFonts w:eastAsia="Times New Roman" w:cs="Times New Roman"/>
            <w:szCs w:val="24"/>
          </w:rPr>
          <w:t xml:space="preserve"> the nonlinear constraint problem </w:t>
        </w:r>
      </w:ins>
      <w:ins w:id="111" w:author="richard" w:date="2020-02-25T08:25:00Z">
        <w:r w:rsidR="00A911AD">
          <w:rPr>
            <w:rFonts w:eastAsia="Times New Roman" w:cs="Times New Roman"/>
            <w:szCs w:val="24"/>
          </w:rPr>
          <w:t xml:space="preserve">to find efficient solutions </w:t>
        </w:r>
      </w:ins>
      <w:ins w:id="112" w:author="richard" w:date="2020-02-25T08:26:00Z">
        <w:r w:rsidR="000833F3">
          <w:rPr>
            <w:rFonts w:eastAsia="Times New Roman" w:cs="Times New Roman"/>
            <w:szCs w:val="24"/>
          </w:rPr>
          <w:t xml:space="preserve">in an </w:t>
        </w:r>
      </w:ins>
      <w:ins w:id="113" w:author="richard" w:date="2020-02-26T08:27:00Z">
        <w:r w:rsidR="00980D4B">
          <w:rPr>
            <w:rFonts w:eastAsia="Times New Roman" w:cs="Times New Roman"/>
            <w:szCs w:val="24"/>
          </w:rPr>
          <w:t>E</w:t>
        </w:r>
      </w:ins>
      <w:ins w:id="114" w:author="richard" w:date="2020-02-25T08:26:00Z">
        <w:r w:rsidR="000833F3">
          <w:rPr>
            <w:rFonts w:eastAsia="Times New Roman" w:cs="Times New Roman"/>
            <w:szCs w:val="24"/>
          </w:rPr>
          <w:t>ILP framework</w:t>
        </w:r>
      </w:ins>
      <w:ins w:id="115" w:author="richard" w:date="2020-02-25T08:27:00Z">
        <w:r w:rsidR="0085668C">
          <w:rPr>
            <w:rFonts w:eastAsia="Times New Roman" w:cs="Times New Roman"/>
            <w:szCs w:val="24"/>
          </w:rPr>
          <w:t xml:space="preserve">, which greatly improved the utility of </w:t>
        </w:r>
      </w:ins>
      <w:ins w:id="116" w:author="richard" w:date="2020-02-26T08:27:00Z">
        <w:r w:rsidR="00FA504B">
          <w:rPr>
            <w:rFonts w:eastAsia="Times New Roman" w:cs="Times New Roman"/>
            <w:szCs w:val="24"/>
          </w:rPr>
          <w:t>E</w:t>
        </w:r>
      </w:ins>
      <w:ins w:id="117" w:author="richard" w:date="2020-02-25T08:27:00Z">
        <w:r w:rsidR="0085668C">
          <w:rPr>
            <w:rFonts w:eastAsia="Times New Roman" w:cs="Times New Roman"/>
            <w:szCs w:val="24"/>
          </w:rPr>
          <w:t>ILP for solving conservation planning problems.</w:t>
        </w:r>
      </w:ins>
      <w:commentRangeEnd w:id="99"/>
      <w:r w:rsidR="00196E52">
        <w:rPr>
          <w:rStyle w:val="CommentReference"/>
        </w:rPr>
        <w:commentReference w:id="99"/>
      </w:r>
      <w:commentRangeEnd w:id="100"/>
      <w:r w:rsidR="00196E52">
        <w:rPr>
          <w:rStyle w:val="CommentReference"/>
        </w:rPr>
        <w:commentReference w:id="100"/>
      </w:r>
    </w:p>
    <w:p w14:paraId="03E144A8" w14:textId="4814F055"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ins w:id="118" w:author="richard" w:date="2020-02-26T08:57:00Z">
        <w:r w:rsidR="005846ED">
          <w:rPr>
            <w:rFonts w:eastAsia="Times New Roman" w:cs="Times New Roman"/>
            <w:szCs w:val="24"/>
          </w:rPr>
          <w:t xml:space="preserve">exact </w:t>
        </w:r>
      </w:ins>
      <w:r w:rsidR="00A7328A">
        <w:rPr>
          <w:rFonts w:eastAsia="Times New Roman" w:cs="Times New Roman"/>
          <w:szCs w:val="24"/>
        </w:rPr>
        <w:t xml:space="preserve">integer linear programming </w:t>
      </w:r>
      <w:ins w:id="119" w:author="richard" w:date="2020-03-05T14:01:00Z">
        <w:r w:rsidR="00952A13">
          <w:rPr>
            <w:rFonts w:eastAsia="Times New Roman" w:cs="Times New Roman"/>
            <w:szCs w:val="24"/>
          </w:rPr>
          <w:t>solvers</w:t>
        </w:r>
      </w:ins>
      <w:ins w:id="120" w:author="richard" w:date="2020-02-26T08:57:00Z">
        <w:r w:rsidR="005846ED">
          <w:rPr>
            <w:rFonts w:eastAsia="Times New Roman" w:cs="Times New Roman"/>
            <w:szCs w:val="24"/>
          </w:rPr>
          <w:t xml:space="preserve"> </w:t>
        </w:r>
      </w:ins>
      <w:r w:rsidR="00A7328A">
        <w:rPr>
          <w:rFonts w:eastAsia="Times New Roman" w:cs="Times New Roman"/>
          <w:szCs w:val="24"/>
        </w:rPr>
        <w:t xml:space="preserve">with simulated annealing </w:t>
      </w:r>
      <w:del w:id="121" w:author="richard" w:date="2020-02-26T08:57:00Z">
        <w:r w:rsidR="00A7328A" w:rsidDel="008F0FBD">
          <w:rPr>
            <w:rFonts w:eastAsia="Times New Roman" w:cs="Times New Roman"/>
            <w:szCs w:val="24"/>
          </w:rPr>
          <w:delText xml:space="preserve">(i.e. Marxan) </w:delText>
        </w:r>
      </w:del>
      <w:ins w:id="122" w:author="richard" w:date="2020-02-26T08:57:00Z">
        <w:r w:rsidR="008F0FBD">
          <w:rPr>
            <w:rFonts w:eastAsia="Times New Roman" w:cs="Times New Roman"/>
            <w:szCs w:val="24"/>
          </w:rPr>
          <w:t xml:space="preserve">as used in </w:t>
        </w:r>
        <w:proofErr w:type="spellStart"/>
        <w:r w:rsidR="008F0FBD">
          <w:rPr>
            <w:rFonts w:eastAsia="Times New Roman" w:cs="Times New Roman"/>
            <w:szCs w:val="24"/>
          </w:rPr>
          <w:t>Marxan</w:t>
        </w:r>
        <w:proofErr w:type="spellEnd"/>
        <w:r w:rsidR="008F0FBD">
          <w:rPr>
            <w:rFonts w:eastAsia="Times New Roman" w:cs="Times New Roman"/>
            <w:szCs w:val="24"/>
          </w:rPr>
          <w:t xml:space="preserve">, </w:t>
        </w:r>
      </w:ins>
      <w:r w:rsidR="003A64C3">
        <w:rPr>
          <w:rFonts w:eastAsia="Times New Roman" w:cs="Times New Roman"/>
          <w:szCs w:val="24"/>
        </w:rPr>
        <w:t xml:space="preserve">for solving </w:t>
      </w:r>
      <w:ins w:id="123" w:author="richard" w:date="2020-02-26T08:57:00Z">
        <w:r w:rsidR="008F0FBD">
          <w:rPr>
            <w:rFonts w:eastAsia="Times New Roman" w:cs="Times New Roman"/>
            <w:szCs w:val="24"/>
          </w:rPr>
          <w:t xml:space="preserve">minimum set </w:t>
        </w:r>
      </w:ins>
      <w:r w:rsidR="003A64C3">
        <w:rPr>
          <w:rFonts w:eastAsia="Times New Roman" w:cs="Times New Roman"/>
          <w:szCs w:val="24"/>
        </w:rPr>
        <w:t xml:space="preserve">systematic conservation planning problems </w:t>
      </w:r>
      <w:ins w:id="124" w:author="richard" w:date="2020-02-26T09:04:00Z">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ins>
      <w:r w:rsidR="00D13BCC">
        <w:rPr>
          <w:rFonts w:eastAsia="Times New Roman" w:cs="Times New Roman"/>
          <w:szCs w:val="24"/>
        </w:rPr>
        <w:fldChar w:fldCharType="separate"/>
      </w:r>
      <w:ins w:id="125" w:author="richard" w:date="2020-02-26T09:04:00Z">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ins>
      <w:r w:rsidR="003A64C3">
        <w:rPr>
          <w:rFonts w:eastAsia="Times New Roman" w:cs="Times New Roman"/>
          <w:szCs w:val="24"/>
        </w:rPr>
        <w:t>using real-world data from Western North America.</w:t>
      </w:r>
      <w:r w:rsidR="00A7328A">
        <w:rPr>
          <w:rFonts w:eastAsia="Times New Roman" w:cs="Times New Roman"/>
          <w:szCs w:val="24"/>
        </w:rPr>
        <w:t xml:space="preserve"> </w:t>
      </w:r>
      <w:ins w:id="126" w:author="richard" w:date="2020-02-26T09:06:00Z">
        <w:r w:rsidR="00EF0308">
          <w:rPr>
            <w:rFonts w:eastAsia="Times New Roman" w:cs="Times New Roman"/>
            <w:szCs w:val="24"/>
          </w:rPr>
          <w:t xml:space="preserve">The goal of </w:t>
        </w:r>
      </w:ins>
      <w:ins w:id="127" w:author="richard" w:date="2020-02-26T09:09:00Z">
        <w:r w:rsidR="002140F4">
          <w:rPr>
            <w:rFonts w:eastAsia="Times New Roman" w:cs="Times New Roman"/>
            <w:szCs w:val="24"/>
          </w:rPr>
          <w:t xml:space="preserve">solving </w:t>
        </w:r>
      </w:ins>
      <w:ins w:id="128" w:author="richard" w:date="2020-02-26T09:06:00Z">
        <w:r w:rsidR="00EF0308">
          <w:rPr>
            <w:rFonts w:eastAsia="Times New Roman" w:cs="Times New Roman"/>
            <w:szCs w:val="24"/>
          </w:rPr>
          <w:t xml:space="preserve">the </w:t>
        </w:r>
      </w:ins>
      <w:ins w:id="129" w:author="richard" w:date="2020-02-26T09:07:00Z">
        <w:r w:rsidR="00EF0308">
          <w:rPr>
            <w:rFonts w:eastAsia="Times New Roman" w:cs="Times New Roman"/>
            <w:szCs w:val="24"/>
          </w:rPr>
          <w:t xml:space="preserve">minimum set problem is to find the places that maximize biodiversity, while minimizing reserve cost. </w:t>
        </w:r>
      </w:ins>
      <w:r w:rsidR="00560421">
        <w:rPr>
          <w:rFonts w:eastAsia="Times New Roman" w:cs="Times New Roman"/>
          <w:szCs w:val="24"/>
        </w:rPr>
        <w:t xml:space="preserve">We found that </w:t>
      </w:r>
      <w:ins w:id="130" w:author="richard" w:date="2020-02-26T08:27:00Z">
        <w:r w:rsidR="00406F00">
          <w:rPr>
            <w:rFonts w:eastAsia="Times New Roman" w:cs="Times New Roman"/>
            <w:szCs w:val="24"/>
          </w:rPr>
          <w:t>E</w:t>
        </w:r>
      </w:ins>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proofErr w:type="gramStart"/>
      <w:r w:rsidR="00C254C0">
        <w:rPr>
          <w:rFonts w:eastAsia="Times New Roman" w:cs="Times New Roman"/>
          <w:szCs w:val="24"/>
        </w:rPr>
        <w:t>open up</w:t>
      </w:r>
      <w:proofErr w:type="gramEnd"/>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971873A"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31" w:name="__Fieldmark__292_924499877"/>
      <w:r w:rsidR="001E5364" w:rsidRPr="001E5364">
        <w:rPr>
          <w:rFonts w:cs="Times New Roman"/>
        </w:rPr>
        <w:t>(Meidinger and Pojar 1991)</w:t>
      </w:r>
      <w:r>
        <w:fldChar w:fldCharType="end"/>
      </w:r>
      <w:bookmarkEnd w:id="131"/>
      <w:r w:rsidR="00D01882">
        <w:t xml:space="preserve"> (</w:t>
      </w:r>
      <w:del w:id="132" w:author="richard" w:date="2020-02-26T11:14:00Z">
        <w:r w:rsidR="00F67FDD" w:rsidDel="0095652F">
          <w:delText>Appendix S1:</w:delText>
        </w:r>
      </w:del>
      <w:ins w:id="133" w:author="richard" w:date="2020-02-26T11:15:00Z">
        <w:r w:rsidR="0095652F">
          <w:t xml:space="preserve">Supplementary </w:t>
        </w:r>
      </w:ins>
      <w:ins w:id="134" w:author="richard" w:date="2020-02-26T11:16:00Z">
        <w:r w:rsidR="007778AA">
          <w:t>Information</w:t>
        </w:r>
      </w:ins>
      <w:r w:rsidR="00F67FDD">
        <w:t xml:space="preserve"> </w:t>
      </w:r>
      <w:r w:rsidR="00D01882">
        <w:t xml:space="preserve">Figure </w:t>
      </w:r>
      <w:r w:rsidR="00F67FDD">
        <w:t>S</w:t>
      </w:r>
      <w:r w:rsidR="00D01882">
        <w:t>1)</w:t>
      </w:r>
      <w:r>
        <w:rPr>
          <w:rFonts w:cs="Times New Roman"/>
          <w:lang w:val="en-CA"/>
        </w:rPr>
        <w:t xml:space="preserve">. Land cover in the region is diverse, with approximately 57% of the land </w:t>
      </w:r>
      <w:r>
        <w:rPr>
          <w:rFonts w:cs="Times New Roman"/>
          <w:lang w:val="en-CA"/>
        </w:rPr>
        <w:lastRenderedPageBreak/>
        <w:t>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0E8086F7"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5" w:name="__Fieldmark__320_924499877"/>
      <w:r w:rsidR="001E5364" w:rsidRPr="001E5364">
        <w:rPr>
          <w:rFonts w:cs="Times New Roman"/>
        </w:rPr>
        <w:t>(Hochachka et al. 2012, Sullivan et al. 2014)</w:t>
      </w:r>
      <w:r>
        <w:fldChar w:fldCharType="end"/>
      </w:r>
      <w:bookmarkEnd w:id="135"/>
      <w:r>
        <w:rPr>
          <w:rFonts w:cs="Times New Roman"/>
        </w:rPr>
        <w:t>. From the 2013 eBird Reference Dataset (</w:t>
      </w:r>
      <w:hyperlink r:id="rId12">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DC5F1E">
        <w:instrText xml:space="preserve"> ADDIN ZOTERO_ITEM CSL_CITATION {"citationID":"l1mIRPpm","properties":{"formattedCitation":"(Fiske and Chandler 2011)","plainCitation":"(Fiske and Chandler 2011)","dontUpdate":true,"noteIndex":0},"citationItems":[{"id":"cnOAORvt/CB1EOhSB","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6"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6"/>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DC5F1E">
        <w:instrText xml:space="preserve"> ADDIN ZOTERO_ITEM CSL_CITATION {"citationID":"R3goWj68","properties":{"formattedCitation":"(Mackenzie et al. 2002)","plainCitation":"(Mackenzie et al. 2002)","noteIndex":0},"citationItems":[{"id":"cnOAORvt/cEceV4Ov","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37" w:name="__Fieldmark__345_924499877"/>
      <w:r w:rsidR="001E5364" w:rsidRPr="001E5364">
        <w:rPr>
          <w:rFonts w:cs="Times New Roman"/>
        </w:rPr>
        <w:t>(Mackenzie et al. 2002)</w:t>
      </w:r>
      <w:r>
        <w:fldChar w:fldCharType="end"/>
      </w:r>
      <w:bookmarkEnd w:id="137"/>
      <w:r>
        <w:rPr>
          <w:rFonts w:cs="Times New Roman"/>
          <w:lang w:val="en-CA"/>
        </w:rPr>
        <w:t xml:space="preserve">. </w:t>
      </w:r>
      <w:ins w:id="138" w:author="richard" w:date="2020-02-25T08:36:00Z">
        <w:r w:rsidR="005546B9">
          <w:rPr>
            <w:rFonts w:cs="Times New Roman"/>
            <w:lang w:val="en-CA"/>
          </w:rPr>
          <w:t>This form of distribution modelling, also known</w:t>
        </w:r>
      </w:ins>
      <w:ins w:id="139" w:author="richard" w:date="2020-02-25T08:37:00Z">
        <w:r w:rsidR="005546B9">
          <w:rPr>
            <w:rFonts w:cs="Times New Roman"/>
            <w:lang w:val="en-CA"/>
          </w:rPr>
          <w:t xml:space="preserve"> as occupancy modelling</w:t>
        </w:r>
      </w:ins>
      <w:ins w:id="140" w:author="Joseph Bennett" w:date="2020-03-16T06:43:00Z">
        <w:r w:rsidR="001F3E6A">
          <w:rPr>
            <w:rFonts w:cs="Times New Roman"/>
            <w:lang w:val="en-CA"/>
          </w:rPr>
          <w:t>,</w:t>
        </w:r>
      </w:ins>
      <w:ins w:id="141" w:author="richard" w:date="2020-02-25T08:37:00Z">
        <w:r w:rsidR="005546B9">
          <w:rPr>
            <w:rFonts w:cs="Times New Roman"/>
            <w:lang w:val="en-CA"/>
          </w:rPr>
          <w:t xml:space="preserve"> uses the information from repeat visits to a site to infer estimates of detectability of a species as well as estimates of </w:t>
        </w:r>
      </w:ins>
      <w:ins w:id="142" w:author="richard" w:date="2020-02-25T08:38:00Z">
        <w:r w:rsidR="005546B9">
          <w:rPr>
            <w:rFonts w:cs="Times New Roman"/>
            <w:lang w:val="en-CA"/>
          </w:rPr>
          <w:t xml:space="preserve">probability of occurrence. </w:t>
        </w:r>
      </w:ins>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0FC6E390" w:rsidR="0056142A" w:rsidRDefault="00581800">
      <w:pPr>
        <w:spacing w:after="0" w:line="480" w:lineRule="auto"/>
        <w:rPr>
          <w:rFonts w:cs="Times New Roman"/>
          <w:lang w:val="en-CA"/>
        </w:rPr>
      </w:pPr>
      <w:del w:id="143" w:author="richard" w:date="2020-02-26T15:02:00Z">
        <w:r w:rsidDel="00F60A18">
          <w:rPr>
            <w:rFonts w:cs="Times New Roman"/>
            <w:i/>
            <w:lang w:val="en-CA"/>
          </w:rPr>
          <w:delText xml:space="preserve">Cadastral </w:delText>
        </w:r>
      </w:del>
      <w:ins w:id="144" w:author="richard" w:date="2020-02-26T15:02:00Z">
        <w:r w:rsidR="00F60A18">
          <w:rPr>
            <w:rFonts w:cs="Times New Roman"/>
            <w:i/>
            <w:lang w:val="en-CA"/>
          </w:rPr>
          <w:t xml:space="preserve">Property </w:t>
        </w:r>
      </w:ins>
      <w:r>
        <w:rPr>
          <w:rFonts w:cs="Times New Roman"/>
          <w:i/>
          <w:lang w:val="en-CA"/>
        </w:rPr>
        <w:t>layer and land cost</w:t>
      </w:r>
      <w:r>
        <w:rPr>
          <w:rFonts w:cs="Times New Roman"/>
          <w:lang w:val="en-CA"/>
        </w:rPr>
        <w:t>.</w:t>
      </w:r>
      <w:r w:rsidR="00615F01">
        <w:rPr>
          <w:rFonts w:cs="Times New Roman"/>
          <w:lang w:val="en-CA"/>
        </w:rPr>
        <w:t xml:space="preserve"> </w:t>
      </w:r>
    </w:p>
    <w:p w14:paraId="26EFDA49" w14:textId="41C87346"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45" w:name="__Fieldmark__364_924499877"/>
      <w:r w:rsidR="001E5364" w:rsidRPr="001E5364">
        <w:rPr>
          <w:rFonts w:cs="Times New Roman"/>
        </w:rPr>
        <w:t>(Ando et al. 1998, Polasky et al. 2001, Ferraro 2003, Naidoo et al. 2006)</w:t>
      </w:r>
      <w:r>
        <w:fldChar w:fldCharType="end"/>
      </w:r>
      <w:bookmarkEnd w:id="145"/>
      <w:r>
        <w:rPr>
          <w:rFonts w:cs="Times New Roman"/>
          <w:lang w:val="en-CA"/>
        </w:rPr>
        <w:t xml:space="preserve"> in our plan</w:t>
      </w:r>
      <w:r w:rsidR="007F5AC8">
        <w:rPr>
          <w:rFonts w:cs="Times New Roman"/>
          <w:lang w:val="en-CA"/>
        </w:rPr>
        <w:t>s</w:t>
      </w:r>
      <w:r>
        <w:rPr>
          <w:rFonts w:cs="Times New Roman"/>
          <w:lang w:val="en-CA"/>
        </w:rPr>
        <w:t xml:space="preserve"> by using </w:t>
      </w:r>
      <w:del w:id="146" w:author="richard" w:date="2020-02-26T15:02:00Z">
        <w:r w:rsidDel="00F60A18">
          <w:rPr>
            <w:rFonts w:cs="Times New Roman"/>
            <w:lang w:val="en-CA"/>
          </w:rPr>
          <w:delText xml:space="preserve">cadastral </w:delText>
        </w:r>
      </w:del>
      <w:ins w:id="147" w:author="richard" w:date="2020-02-26T15:02:00Z">
        <w:r w:rsidR="00F60A18">
          <w:rPr>
            <w:rFonts w:cs="Times New Roman"/>
            <w:lang w:val="en-CA"/>
          </w:rPr>
          <w:t>property</w:t>
        </w:r>
      </w:ins>
      <w:ins w:id="148" w:author="richard" w:date="2020-02-26T15:03:00Z">
        <w:r w:rsidR="007A3A5C">
          <w:rPr>
            <w:rFonts w:cs="Times New Roman"/>
            <w:lang w:val="en-CA"/>
          </w:rPr>
          <w:t xml:space="preserve"> </w:t>
        </w:r>
      </w:ins>
      <w:r>
        <w:rPr>
          <w:rFonts w:cs="Times New Roman"/>
          <w:lang w:val="en-CA"/>
        </w:rPr>
        <w:t xml:space="preserve">data and 2012 land </w:t>
      </w:r>
      <w:r>
        <w:rPr>
          <w:rFonts w:cs="Times New Roman"/>
          <w:lang w:val="en-CA"/>
        </w:rPr>
        <w:lastRenderedPageBreak/>
        <w:t xml:space="preserve">value 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del w:id="149" w:author="richard" w:date="2020-02-26T15:01:00Z">
        <w:r w:rsidR="00E2182D" w:rsidDel="00660ADC">
          <w:rPr>
            <w:rFonts w:cs="Times New Roman"/>
            <w:lang w:val="en-CA"/>
          </w:rPr>
          <w:delText>polygons</w:delText>
        </w:r>
        <w:r w:rsidR="00615F01" w:rsidDel="00660ADC">
          <w:rPr>
            <w:rFonts w:cs="Times New Roman"/>
            <w:lang w:val="en-CA"/>
          </w:rPr>
          <w:delText xml:space="preserve"> </w:delText>
        </w:r>
      </w:del>
      <w:ins w:id="150" w:author="richard" w:date="2020-02-26T15:01:00Z">
        <w:r w:rsidR="00660ADC">
          <w:rPr>
            <w:rFonts w:cs="Times New Roman"/>
            <w:lang w:val="en-CA"/>
          </w:rPr>
          <w:t>pr</w:t>
        </w:r>
      </w:ins>
      <w:ins w:id="151" w:author="richard" w:date="2020-02-26T15:02:00Z">
        <w:r w:rsidR="00660ADC">
          <w:rPr>
            <w:rFonts w:cs="Times New Roman"/>
            <w:lang w:val="en-CA"/>
          </w:rPr>
          <w:t xml:space="preserve">operties </w:t>
        </w:r>
      </w:ins>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52" w:name="__Fieldmark__369_924499877"/>
      <w:r w:rsidR="001E5364" w:rsidRPr="001E5364">
        <w:rPr>
          <w:rFonts w:cs="Times New Roman"/>
        </w:rPr>
        <w:t>(Schuster et al. 2014)</w:t>
      </w:r>
      <w:r>
        <w:fldChar w:fldCharType="end"/>
      </w:r>
      <w:bookmarkEnd w:id="152"/>
      <w:r>
        <w:rPr>
          <w:rFonts w:cs="Times New Roman"/>
          <w:lang w:val="en-CA"/>
        </w:rPr>
        <w:t xml:space="preserve">. </w:t>
      </w:r>
      <w:del w:id="153" w:author="richard" w:date="2020-02-26T15:02:00Z">
        <w:r w:rsidDel="00F60A18">
          <w:rPr>
            <w:rFonts w:cs="Times New Roman"/>
            <w:lang w:val="en-CA"/>
          </w:rPr>
          <w:delText>Cadastral</w:delText>
        </w:r>
      </w:del>
      <w:ins w:id="154" w:author="richard" w:date="2020-02-26T15:02:00Z">
        <w:r w:rsidR="00F60A18">
          <w:rPr>
            <w:rFonts w:cs="Times New Roman"/>
            <w:lang w:val="en-CA"/>
          </w:rPr>
          <w:t>Property</w:t>
        </w:r>
      </w:ins>
      <w:r>
        <w:rPr>
          <w:rFonts w:cs="Times New Roman"/>
          <w:lang w:val="en-CA"/>
        </w:rPr>
        <w:t xml:space="preserve"> data, including tax assessment land values from Washington State came from the University of Washington’s Washington State Parcel Database (</w:t>
      </w:r>
      <w:hyperlink r:id="rId13">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del w:id="155" w:author="richard" w:date="2020-02-26T15:02:00Z">
        <w:r w:rsidDel="00F60A18">
          <w:rPr>
            <w:rFonts w:cs="Times New Roman"/>
            <w:lang w:val="en-CA"/>
          </w:rPr>
          <w:delText>cadastral</w:delText>
        </w:r>
      </w:del>
      <w:ins w:id="156" w:author="richard" w:date="2020-02-26T15:02:00Z">
        <w:r w:rsidR="00F60A18">
          <w:rPr>
            <w:rFonts w:cs="Times New Roman"/>
            <w:lang w:val="en-CA"/>
          </w:rPr>
          <w:t>property</w:t>
        </w:r>
      </w:ins>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del w:id="157" w:author="richard" w:date="2020-02-26T15:02:00Z">
        <w:r w:rsidDel="00F60A18">
          <w:rPr>
            <w:rFonts w:cs="Times New Roman"/>
            <w:lang w:val="en-CA"/>
          </w:rPr>
          <w:delText>Cadastral</w:delText>
        </w:r>
      </w:del>
      <w:ins w:id="158" w:author="richard" w:date="2020-02-26T15:02:00Z">
        <w:r w:rsidR="00F60A18">
          <w:rPr>
            <w:rFonts w:cs="Times New Roman"/>
            <w:lang w:val="en-CA"/>
          </w:rPr>
          <w:t>Property</w:t>
        </w:r>
      </w:ins>
      <w:r>
        <w:rPr>
          <w:rFonts w:cs="Times New Roman"/>
          <w:lang w:val="en-CA"/>
        </w:rPr>
        <w:t xml:space="preserve">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w:t>
      </w:r>
      <w:del w:id="159" w:author="richard" w:date="2020-02-26T15:02:00Z">
        <w:r w:rsidDel="00F60A18">
          <w:rPr>
            <w:rFonts w:cs="Times New Roman"/>
            <w:lang w:val="en-CA"/>
          </w:rPr>
          <w:delText>cadastral</w:delText>
        </w:r>
      </w:del>
      <w:ins w:id="160" w:author="richard" w:date="2020-02-26T15:02:00Z">
        <w:r w:rsidR="00F60A18">
          <w:rPr>
            <w:rFonts w:cs="Times New Roman"/>
            <w:lang w:val="en-CA"/>
          </w:rPr>
          <w:t>property</w:t>
        </w:r>
      </w:ins>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ins w:id="161" w:author="richard" w:date="2020-02-25T08:39:00Z">
        <w:r w:rsidR="0088025D">
          <w:rPr>
            <w:rFonts w:cs="Times New Roman"/>
            <w:lang w:val="en-CA"/>
          </w:rPr>
          <w:t xml:space="preserve"> </w:t>
        </w:r>
        <w:bookmarkStart w:id="162" w:name="_Hlk33512478"/>
        <w:r w:rsidR="0088025D">
          <w:rPr>
            <w:rFonts w:cs="Times New Roman"/>
            <w:lang w:val="en-CA"/>
          </w:rPr>
          <w:t xml:space="preserve">Using </w:t>
        </w:r>
        <w:r w:rsidR="0088025D" w:rsidRPr="0088025D">
          <w:rPr>
            <w:rFonts w:cs="Times New Roman"/>
            <w:lang w:val="en-CA"/>
          </w:rPr>
          <w:t xml:space="preserve">tax assessment values as an estimate of conservation cost is an underestimate because tax assessment values are often lower than market </w:t>
        </w:r>
        <w:proofErr w:type="gramStart"/>
        <w:r w:rsidR="0088025D" w:rsidRPr="0088025D">
          <w:rPr>
            <w:rFonts w:cs="Times New Roman"/>
            <w:lang w:val="en-CA"/>
          </w:rPr>
          <w:t>value</w:t>
        </w:r>
        <w:r w:rsidR="0088025D">
          <w:rPr>
            <w:rFonts w:cs="Times New Roman"/>
            <w:lang w:val="en-CA"/>
          </w:rPr>
          <w:t>, but</w:t>
        </w:r>
        <w:proofErr w:type="gramEnd"/>
        <w:r w:rsidR="0088025D">
          <w:rPr>
            <w:rFonts w:cs="Times New Roman"/>
            <w:lang w:val="en-CA"/>
          </w:rPr>
          <w:t xml:space="preserve"> </w:t>
        </w:r>
      </w:ins>
      <w:ins w:id="163" w:author="richard" w:date="2020-02-25T08:40:00Z">
        <w:r w:rsidR="0088025D">
          <w:rPr>
            <w:rFonts w:cs="Times New Roman"/>
            <w:lang w:val="en-CA"/>
          </w:rPr>
          <w:t>estimates of market values over larger areas are rarely available and tax assessments do provide a good general approximation.</w:t>
        </w:r>
      </w:ins>
      <w:bookmarkEnd w:id="162"/>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204384A" w:rsidR="005621A1" w:rsidRDefault="00B033D0" w:rsidP="005621A1">
      <w:pPr>
        <w:pStyle w:val="xmsolistparagraph"/>
        <w:spacing w:beforeAutospacing="0" w:after="0" w:afterAutospacing="0" w:line="480" w:lineRule="auto"/>
        <w:ind w:firstLine="720"/>
        <w:rPr>
          <w:ins w:id="164" w:author="richard" w:date="2020-02-26T09:36:00Z"/>
          <w:rStyle w:val="apple-converted-space"/>
          <w:shd w:val="clear" w:color="auto" w:fill="FFFFFF"/>
        </w:rPr>
      </w:pPr>
      <w:r>
        <w:rPr>
          <w:rStyle w:val="apple-converted-space"/>
          <w:shd w:val="clear" w:color="auto" w:fill="FFFFFF"/>
        </w:rPr>
        <w:t xml:space="preserve">We compared </w:t>
      </w:r>
      <w:ins w:id="165" w:author="richard" w:date="2020-02-26T08:28:00Z">
        <w:r w:rsidR="00671FCF">
          <w:rPr>
            <w:rStyle w:val="apple-converted-space"/>
            <w:shd w:val="clear" w:color="auto" w:fill="FFFFFF"/>
          </w:rPr>
          <w:t>E</w:t>
        </w:r>
      </w:ins>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del w:id="166" w:author="richard" w:date="2020-02-26T15:06:00Z">
        <w:r w:rsidR="00637F9E" w:rsidDel="00C7053E">
          <w:rPr>
            <w:rStyle w:val="apple-converted-space"/>
            <w:shd w:val="clear" w:color="auto" w:fill="FFFFFF"/>
          </w:rPr>
          <w:delText xml:space="preserve">socioeconomic </w:delText>
        </w:r>
      </w:del>
      <w:ins w:id="167" w:author="richard" w:date="2020-02-26T15:06:00Z">
        <w:r w:rsidR="00C7053E">
          <w:rPr>
            <w:rStyle w:val="apple-converted-space"/>
            <w:shd w:val="clear" w:color="auto" w:fill="FFFFFF"/>
          </w:rPr>
          <w:t xml:space="preserve">financial </w:t>
        </w:r>
      </w:ins>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w:t>
      </w:r>
      <w:r w:rsidR="00913A2B">
        <w:rPr>
          <w:rStyle w:val="apple-converted-space"/>
          <w:shd w:val="clear" w:color="auto" w:fill="FFFFFF"/>
        </w:rPr>
        <w:lastRenderedPageBreak/>
        <w:t>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del w:id="168" w:author="richard" w:date="2020-02-26T15:06:00Z">
        <w:r w:rsidR="00544E6E" w:rsidDel="00A37080">
          <w:rPr>
            <w:rStyle w:val="apple-converted-space"/>
            <w:shd w:val="clear" w:color="auto" w:fill="FFFFFF"/>
          </w:rPr>
          <w:delText xml:space="preserve">socioeconomic </w:delText>
        </w:r>
      </w:del>
      <w:ins w:id="169" w:author="richard" w:date="2020-02-26T15:06:00Z">
        <w:r w:rsidR="00A37080">
          <w:rPr>
            <w:rStyle w:val="apple-converted-space"/>
            <w:shd w:val="clear" w:color="auto" w:fill="FFFFFF"/>
          </w:rPr>
          <w:t xml:space="preserve">financial </w:t>
        </w:r>
      </w:ins>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0" w:name="__Fieldmark__396_924499877"/>
      <w:r w:rsidR="001E5364" w:rsidRPr="001E5364">
        <w:t>(McIntosh et al. 2017)</w:t>
      </w:r>
      <w:r w:rsidR="00581800">
        <w:fldChar w:fldCharType="end"/>
      </w:r>
      <w:bookmarkEnd w:id="170"/>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ins w:id="171" w:author="richard" w:date="2020-02-26T08:28:00Z">
        <w:r w:rsidR="00125CEB">
          <w:rPr>
            <w:rStyle w:val="apple-converted-space"/>
            <w:shd w:val="clear" w:color="auto" w:fill="FFFFFF"/>
          </w:rPr>
          <w:t>E</w:t>
        </w:r>
      </w:ins>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ins w:id="172" w:author="Joseph Bennett" w:date="2020-03-16T09:38:00Z">
        <w:r w:rsidR="00A74DF9">
          <w:rPr>
            <w:rStyle w:val="apple-converted-space"/>
            <w:shd w:val="clear" w:color="auto" w:fill="FFFFFF"/>
          </w:rPr>
          <w:t xml:space="preserve"> and </w:t>
        </w:r>
      </w:ins>
      <w:ins w:id="173" w:author="Joseph Bennett" w:date="2020-03-16T09:39:00Z">
        <w:r w:rsidR="00A74DF9">
          <w:rPr>
            <w:rStyle w:val="apple-converted-space"/>
            <w:shd w:val="clear" w:color="auto" w:fill="FFFFFF"/>
          </w:rPr>
          <w:t>SI Appendix S2</w:t>
        </w:r>
      </w:ins>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ins w:id="174" w:author="richard" w:date="2020-02-26T09:36:00Z">
        <w:r w:rsidR="00F91BC5">
          <w:rPr>
            <w:rStyle w:val="apple-converted-space"/>
            <w:shd w:val="clear" w:color="auto" w:fill="FFFFFF"/>
          </w:rPr>
          <w:t xml:space="preserve"> (for more details see </w:t>
        </w:r>
      </w:ins>
      <w:ins w:id="175" w:author="richard" w:date="2020-02-26T11:17:00Z">
        <w:r w:rsidR="009361B8">
          <w:rPr>
            <w:rStyle w:val="apple-converted-space"/>
            <w:shd w:val="clear" w:color="auto" w:fill="FFFFFF"/>
          </w:rPr>
          <w:t xml:space="preserve">SI </w:t>
        </w:r>
      </w:ins>
      <w:ins w:id="176" w:author="richard" w:date="2020-02-26T09:36:00Z">
        <w:r w:rsidR="00F91BC5">
          <w:rPr>
            <w:rStyle w:val="apple-converted-space"/>
            <w:shd w:val="clear" w:color="auto" w:fill="FFFFFF"/>
          </w:rPr>
          <w:t>Appendix S</w:t>
        </w:r>
      </w:ins>
      <w:ins w:id="177" w:author="richard" w:date="2020-02-26T10:57:00Z">
        <w:r w:rsidR="00B16F6D">
          <w:rPr>
            <w:rStyle w:val="apple-converted-space"/>
            <w:shd w:val="clear" w:color="auto" w:fill="FFFFFF"/>
          </w:rPr>
          <w:t>1</w:t>
        </w:r>
      </w:ins>
      <w:ins w:id="178" w:author="richard" w:date="2020-02-26T09:36:00Z">
        <w:r w:rsidR="00F91BC5">
          <w:rPr>
            <w:rStyle w:val="apple-converted-space"/>
            <w:shd w:val="clear" w:color="auto" w:fill="FFFFFF"/>
          </w:rPr>
          <w:t>)</w:t>
        </w:r>
      </w:ins>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4F648F0E" w14:textId="365D9C01" w:rsidR="00F91BC5" w:rsidDel="00F91BC5" w:rsidRDefault="00F91BC5" w:rsidP="00EE3F47">
      <w:pPr>
        <w:pStyle w:val="xmsolistparagraph"/>
        <w:spacing w:beforeAutospacing="0" w:after="0" w:afterAutospacing="0" w:line="480" w:lineRule="auto"/>
        <w:ind w:firstLine="720"/>
        <w:rPr>
          <w:del w:id="179" w:author="richard" w:date="2020-02-26T09:36:00Z"/>
          <w:rStyle w:val="apple-converted-space"/>
          <w:shd w:val="clear" w:color="auto" w:fill="FFFFFF"/>
        </w:rPr>
      </w:pPr>
    </w:p>
    <w:p w14:paraId="64EBD651" w14:textId="4036A35C" w:rsidR="0056142A" w:rsidRDefault="005621A1" w:rsidP="005621A1">
      <w:pPr>
        <w:pStyle w:val="xmsolistparagraph"/>
        <w:spacing w:beforeAutospacing="0" w:after="0" w:afterAutospacing="0" w:line="480" w:lineRule="auto"/>
        <w:ind w:firstLine="720"/>
        <w:rPr>
          <w:i/>
          <w:lang w:val="en-CA"/>
        </w:rPr>
      </w:pPr>
      <w:del w:id="180" w:author="richard" w:date="2020-02-26T09:36:00Z">
        <w:r w:rsidDel="00F91BC5">
          <w:rPr>
            <w:i/>
            <w:lang w:val="en-CA"/>
          </w:rPr>
          <w:delText xml:space="preserve"> </w:delText>
        </w:r>
      </w:del>
    </w:p>
    <w:p w14:paraId="4689CB13" w14:textId="38307B1B" w:rsidR="0056142A" w:rsidRDefault="00AB0E42">
      <w:pPr>
        <w:pStyle w:val="xmsonormal"/>
        <w:spacing w:beforeAutospacing="0" w:after="0" w:afterAutospacing="0" w:line="480" w:lineRule="auto"/>
        <w:rPr>
          <w:i/>
          <w:lang w:val="en-CA"/>
        </w:rPr>
      </w:pPr>
      <w:ins w:id="181" w:author="richard" w:date="2020-02-26T08:28:00Z">
        <w:r>
          <w:rPr>
            <w:i/>
            <w:lang w:val="en-CA"/>
          </w:rPr>
          <w:t>E</w:t>
        </w:r>
      </w:ins>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ins w:id="182" w:author="richard" w:date="2020-02-26T08:28:00Z">
        <w:r w:rsidR="00AB0E42">
          <w:rPr>
            <w:lang w:val="en-CA"/>
          </w:rPr>
          <w:t>E</w:t>
        </w:r>
      </w:ins>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ins w:id="183" w:author="richard" w:date="2020-02-26T08:28:00Z">
        <w:r w:rsidR="00636651">
          <w:rPr>
            <w:lang w:val="en-CA"/>
          </w:rPr>
          <w:t>E</w:t>
        </w:r>
      </w:ins>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84" w:name="__Fieldmark__429_924499877"/>
      <w:r w:rsidR="001E5364" w:rsidRPr="001E5364">
        <w:t>(Gurobi Optimization Inc. 2017)</w:t>
      </w:r>
      <w:r w:rsidR="00581800">
        <w:fldChar w:fldCharType="end"/>
      </w:r>
      <w:bookmarkEnd w:id="184"/>
      <w:r w:rsidR="00581800">
        <w:rPr>
          <w:lang w:val="en-CA"/>
        </w:rPr>
        <w:t xml:space="preserve">. In a recent </w:t>
      </w:r>
      <w:r w:rsidR="00581800">
        <w:rPr>
          <w:lang w:val="en-CA"/>
        </w:rPr>
        <w:lastRenderedPageBreak/>
        <w:t xml:space="preserve">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85" w:name="__Fieldmark__445_924499877"/>
      <w:r w:rsidR="001E5364" w:rsidRPr="001E5364">
        <w:t>(Luppold et al. 2018)</w:t>
      </w:r>
      <w:r w:rsidR="00581800">
        <w:fldChar w:fldCharType="end"/>
      </w:r>
      <w:bookmarkEnd w:id="185"/>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86" w:name="__Fieldmark__464_924499877"/>
      <w:r w:rsidR="001E5364" w:rsidRPr="001E5364">
        <w:t>(Ralphs et al. 2019)</w:t>
      </w:r>
      <w:r w:rsidR="00581800">
        <w:fldChar w:fldCharType="end"/>
      </w:r>
      <w:bookmarkEnd w:id="186"/>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187"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187"/>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w:t>
      </w:r>
      <w:ins w:id="188" w:author="richard" w:date="2020-02-26T08:29:00Z">
        <w:r w:rsidR="00A53911">
          <w:rPr>
            <w:lang w:val="en-CA"/>
          </w:rPr>
          <w:t>E</w:t>
        </w:r>
      </w:ins>
      <w:r w:rsidR="0021322A">
        <w:rPr>
          <w:lang w:val="en-CA"/>
        </w:rPr>
        <w:t xml:space="preserve">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1E10A579"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 xml:space="preserve">in 10% increments (9 variations), using ii) 10 – 72 </w:t>
      </w:r>
      <w:del w:id="189" w:author="richard" w:date="2020-02-25T08:41:00Z">
        <w:r w:rsidDel="0088025D">
          <w:rPr>
            <w:lang w:val="en-CA"/>
          </w:rPr>
          <w:delText>species/</w:delText>
        </w:r>
      </w:del>
      <w:r>
        <w:rPr>
          <w:lang w:val="en-CA"/>
        </w:rPr>
        <w:t xml:space="preserve">features (5 variations) as targets, and iii) with spatial extents </w:t>
      </w:r>
      <w:commentRangeStart w:id="190"/>
      <w:commentRangeStart w:id="191"/>
      <w:r>
        <w:rPr>
          <w:lang w:val="en-CA"/>
        </w:rPr>
        <w:t>of 9</w:t>
      </w:r>
      <w:r w:rsidR="00250222">
        <w:rPr>
          <w:lang w:val="en-CA"/>
        </w:rPr>
        <w:t>,</w:t>
      </w:r>
      <w:r>
        <w:rPr>
          <w:lang w:val="en-CA"/>
        </w:rPr>
        <w:t>282</w:t>
      </w:r>
      <w:ins w:id="192" w:author="richard" w:date="2020-03-05T13:57:00Z">
        <w:r w:rsidR="00CA3F8B">
          <w:rPr>
            <w:lang w:val="en-CA"/>
          </w:rPr>
          <w:t xml:space="preserve"> planning units</w:t>
        </w:r>
      </w:ins>
      <w:r>
        <w:rPr>
          <w:lang w:val="en-CA"/>
        </w:rPr>
        <w:t>, 37</w:t>
      </w:r>
      <w:r w:rsidR="00250222">
        <w:rPr>
          <w:lang w:val="en-CA"/>
        </w:rPr>
        <w:t>,</w:t>
      </w:r>
      <w:r>
        <w:rPr>
          <w:lang w:val="en-CA"/>
        </w:rPr>
        <w:t>128</w:t>
      </w:r>
      <w:ins w:id="193" w:author="richard" w:date="2020-03-05T13:58:00Z">
        <w:r w:rsidR="00CA3F8B">
          <w:rPr>
            <w:lang w:val="en-CA"/>
          </w:rPr>
          <w:t xml:space="preserve"> planning units</w:t>
        </w:r>
      </w:ins>
      <w:r>
        <w:rPr>
          <w:lang w:val="en-CA"/>
        </w:rPr>
        <w:t xml:space="preserve">, </w:t>
      </w:r>
      <w:commentRangeEnd w:id="190"/>
      <w:r w:rsidR="0029651A">
        <w:rPr>
          <w:rStyle w:val="CommentReference"/>
          <w:rFonts w:eastAsiaTheme="minorHAnsi" w:cstheme="minorBidi"/>
        </w:rPr>
        <w:commentReference w:id="190"/>
      </w:r>
      <w:commentRangeEnd w:id="191"/>
      <w:r w:rsidR="00EE5AE9">
        <w:rPr>
          <w:rStyle w:val="CommentReference"/>
          <w:rFonts w:eastAsiaTheme="minorHAnsi" w:cstheme="minorBidi"/>
        </w:rPr>
        <w:commentReference w:id="191"/>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w:t>
      </w:r>
      <w:ins w:id="194" w:author="richard" w:date="2020-02-25T08:45:00Z">
        <w:r w:rsidR="002F71C7">
          <w:rPr>
            <w:lang w:val="en-CA"/>
          </w:rPr>
          <w:t xml:space="preserve">Exploring </w:t>
        </w:r>
      </w:ins>
      <w:ins w:id="195" w:author="richard" w:date="2020-02-25T08:46:00Z">
        <w:r w:rsidR="002F71C7">
          <w:rPr>
            <w:lang w:val="en-CA"/>
          </w:rPr>
          <w:t xml:space="preserve">ranges of </w:t>
        </w:r>
      </w:ins>
      <w:ins w:id="196" w:author="richard" w:date="2020-02-25T08:45:00Z">
        <w:r w:rsidR="002F71C7">
          <w:rPr>
            <w:lang w:val="en-CA"/>
          </w:rPr>
          <w:t xml:space="preserve">values for number of iterations and SPF </w:t>
        </w:r>
        <w:del w:id="197" w:author="Joseph Bennett" w:date="2020-03-16T10:15:00Z">
          <w:r w:rsidR="002F71C7" w:rsidDel="00EE5AE9">
            <w:rPr>
              <w:lang w:val="en-CA"/>
            </w:rPr>
            <w:delText>are</w:delText>
          </w:r>
        </w:del>
      </w:ins>
      <w:ins w:id="198" w:author="Joseph Bennett" w:date="2020-03-16T10:15:00Z">
        <w:r w:rsidR="00EE5AE9">
          <w:rPr>
            <w:lang w:val="en-CA"/>
          </w:rPr>
          <w:t>is</w:t>
        </w:r>
      </w:ins>
      <w:ins w:id="199" w:author="richard" w:date="2020-02-25T08:45:00Z">
        <w:r w:rsidR="002F71C7">
          <w:rPr>
            <w:lang w:val="en-CA"/>
          </w:rPr>
          <w:t xml:space="preserve"> recommended </w:t>
        </w:r>
      </w:ins>
      <w:ins w:id="200" w:author="richard" w:date="2020-02-25T08:46:00Z">
        <w:r w:rsidR="002F71C7">
          <w:rPr>
            <w:lang w:val="en-CA"/>
          </w:rPr>
          <w:t xml:space="preserve">for calibration of </w:t>
        </w:r>
        <w:proofErr w:type="spellStart"/>
        <w:r w:rsidR="002F71C7">
          <w:rPr>
            <w:lang w:val="en-CA"/>
          </w:rPr>
          <w:t>Marxan</w:t>
        </w:r>
        <w:proofErr w:type="spellEnd"/>
        <w:r w:rsidR="002F71C7">
          <w:rPr>
            <w:lang w:val="en-CA"/>
          </w:rPr>
          <w:t xml:space="preserve"> to increase </w:t>
        </w:r>
        <w:del w:id="201" w:author="Joseph Bennett" w:date="2020-03-16T10:15:00Z">
          <w:r w:rsidR="002F71C7" w:rsidDel="00EE5AE9">
            <w:rPr>
              <w:lang w:val="en-CA"/>
            </w:rPr>
            <w:delText>Marxan’s</w:delText>
          </w:r>
        </w:del>
      </w:ins>
      <w:ins w:id="202" w:author="Joseph Bennett" w:date="2020-03-16T10:15:00Z">
        <w:r w:rsidR="00EE5AE9">
          <w:rPr>
            <w:lang w:val="en-CA"/>
          </w:rPr>
          <w:t>its</w:t>
        </w:r>
      </w:ins>
      <w:ins w:id="203" w:author="richard" w:date="2020-02-25T08:46:00Z">
        <w:r w:rsidR="002F71C7">
          <w:rPr>
            <w:lang w:val="en-CA"/>
          </w:rPr>
          <w:t xml:space="preserve"> ability to approximate the optimal solution </w:t>
        </w:r>
        <w:r w:rsidR="002F71C7">
          <w:rPr>
            <w:lang w:val="en-CA"/>
          </w:rPr>
          <w:fldChar w:fldCharType="begin"/>
        </w:r>
      </w:ins>
      <w:ins w:id="204" w:author="richard" w:date="2020-02-25T08:47:00Z">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ins>
      <w:r w:rsidR="002F71C7">
        <w:rPr>
          <w:lang w:val="en-CA"/>
        </w:rPr>
        <w:fldChar w:fldCharType="separate"/>
      </w:r>
      <w:ins w:id="205" w:author="richard" w:date="2020-02-25T08:47:00Z">
        <w:r w:rsidR="002F71C7" w:rsidRPr="002F71C7">
          <w:t>(Ardron et al. 2010)</w:t>
        </w:r>
      </w:ins>
      <w:ins w:id="206" w:author="richard" w:date="2020-02-25T08:46:00Z">
        <w:r w:rsidR="002F71C7">
          <w:rPr>
            <w:lang w:val="en-CA"/>
          </w:rPr>
          <w:fldChar w:fldCharType="end"/>
        </w:r>
        <w:r w:rsidR="002F71C7">
          <w:rPr>
            <w:lang w:val="en-CA"/>
          </w:rPr>
          <w:t xml:space="preserve">. </w:t>
        </w:r>
      </w:ins>
      <w:r>
        <w:rPr>
          <w:lang w:val="en-CA"/>
        </w:rPr>
        <w:t xml:space="preserve">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lastRenderedPageBreak/>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07" w:name="__Fieldmark__550_924499877"/>
      <w:r w:rsidR="001E5364" w:rsidRPr="001E5364">
        <w:t>(Ardron et al. 2010)</w:t>
      </w:r>
      <w:r>
        <w:fldChar w:fldCharType="end"/>
      </w:r>
      <w:bookmarkEnd w:id="207"/>
      <w:r>
        <w:rPr>
          <w:lang w:val="en-CA"/>
        </w:rPr>
        <w:t>.</w:t>
      </w:r>
      <w:r w:rsidR="009B79F7">
        <w:rPr>
          <w:lang w:val="en-CA"/>
        </w:rPr>
        <w:t xml:space="preserve"> </w:t>
      </w:r>
      <w:bookmarkStart w:id="208" w:name="_Hlk33693883"/>
      <w:ins w:id="209" w:author="richard" w:date="2020-02-27T11:01:00Z">
        <w:r w:rsidR="00EE7F9D">
          <w:rPr>
            <w:lang w:val="en-CA"/>
          </w:rPr>
          <w:t xml:space="preserve">To allow for a fair </w:t>
        </w:r>
      </w:ins>
      <w:ins w:id="210" w:author="richard" w:date="2020-02-27T11:03:00Z">
        <w:r w:rsidR="00A41C85">
          <w:rPr>
            <w:lang w:val="en-CA"/>
          </w:rPr>
          <w:t>contra</w:t>
        </w:r>
      </w:ins>
      <w:ins w:id="211" w:author="richard" w:date="2020-02-27T11:04:00Z">
        <w:r w:rsidR="00A41C85">
          <w:rPr>
            <w:lang w:val="en-CA"/>
          </w:rPr>
          <w:t xml:space="preserve">st </w:t>
        </w:r>
      </w:ins>
      <w:ins w:id="212" w:author="richard" w:date="2020-02-27T11:01:00Z">
        <w:r w:rsidR="00EE7F9D">
          <w:rPr>
            <w:lang w:val="en-CA"/>
          </w:rPr>
          <w:t>be</w:t>
        </w:r>
      </w:ins>
      <w:ins w:id="213" w:author="richard" w:date="2020-02-27T11:02:00Z">
        <w:r w:rsidR="00EE7F9D">
          <w:rPr>
            <w:lang w:val="en-CA"/>
          </w:rPr>
          <w:t>tween SA and EILP</w:t>
        </w:r>
        <w:del w:id="214" w:author="Joseph Bennett" w:date="2020-03-16T11:09:00Z">
          <w:r w:rsidR="00EE7F9D" w:rsidDel="00376BC0">
            <w:rPr>
              <w:lang w:val="en-CA"/>
            </w:rPr>
            <w:delText>,</w:delText>
          </w:r>
        </w:del>
        <w:r w:rsidR="00EE7F9D">
          <w:rPr>
            <w:lang w:val="en-CA"/>
          </w:rPr>
          <w:t xml:space="preserve"> that focuses </w:t>
        </w:r>
      </w:ins>
      <w:ins w:id="215" w:author="richard" w:date="2020-02-27T11:04:00Z">
        <w:r w:rsidR="00E867D0">
          <w:rPr>
            <w:lang w:val="en-CA"/>
          </w:rPr>
          <w:t>o</w:t>
        </w:r>
      </w:ins>
      <w:ins w:id="216" w:author="richard" w:date="2020-02-27T11:02:00Z">
        <w:r w:rsidR="00EE7F9D">
          <w:rPr>
            <w:lang w:val="en-CA"/>
          </w:rPr>
          <w:t>n algorithmic comparisons and not within S</w:t>
        </w:r>
      </w:ins>
      <w:ins w:id="217" w:author="richard" w:date="2020-02-27T11:03:00Z">
        <w:r w:rsidR="00EE7F9D">
          <w:rPr>
            <w:lang w:val="en-CA"/>
          </w:rPr>
          <w:t xml:space="preserve">A variation, we focused our results and discussion on the best solution achieved with </w:t>
        </w:r>
        <w:proofErr w:type="spellStart"/>
        <w:r w:rsidR="00EE7F9D">
          <w:rPr>
            <w:lang w:val="en-CA"/>
          </w:rPr>
          <w:t>Marxan</w:t>
        </w:r>
        <w:proofErr w:type="spellEnd"/>
        <w:r w:rsidR="00EE7F9D">
          <w:rPr>
            <w:lang w:val="en-CA"/>
          </w:rPr>
          <w:t xml:space="preserve"> across 10 repeat runs.</w:t>
        </w:r>
      </w:ins>
      <w:bookmarkEnd w:id="208"/>
    </w:p>
    <w:p w14:paraId="0C6BD9D7" w14:textId="02E9E538"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xml:space="preserve">. We varied targets between 10 and 90% protection of features in 10% </w:t>
      </w:r>
      <w:proofErr w:type="gramStart"/>
      <w:r w:rsidR="000C3391">
        <w:rPr>
          <w:lang w:val="en-CA"/>
        </w:rPr>
        <w:t>increments, and</w:t>
      </w:r>
      <w:proofErr w:type="gramEnd"/>
      <w:r w:rsidR="000C3391">
        <w:rPr>
          <w:lang w:val="en-CA"/>
        </w:rPr>
        <w:t xml:space="preserve"> used the following BLM values: 0.1; 1; 10; 100; 1,000 for a total of 45 scenarios.</w:t>
      </w:r>
      <w:ins w:id="218" w:author="richard" w:date="2020-02-25T08:57:00Z">
        <w:r w:rsidR="009319A3">
          <w:rPr>
            <w:lang w:val="en-CA"/>
          </w:rPr>
          <w:t xml:space="preserve"> </w:t>
        </w:r>
        <w:bookmarkStart w:id="219" w:name="_Hlk33513607"/>
        <w:r w:rsidR="009319A3">
          <w:rPr>
            <w:lang w:val="en-CA"/>
          </w:rPr>
          <w:t xml:space="preserve">Both </w:t>
        </w:r>
        <w:proofErr w:type="spellStart"/>
        <w:r w:rsidR="009319A3">
          <w:rPr>
            <w:lang w:val="en-CA"/>
          </w:rPr>
          <w:t>Marxan</w:t>
        </w:r>
        <w:proofErr w:type="spellEnd"/>
        <w:r w:rsidR="009319A3">
          <w:rPr>
            <w:lang w:val="en-CA"/>
          </w:rPr>
          <w:t xml:space="preserve"> and </w:t>
        </w:r>
        <w:proofErr w:type="spellStart"/>
        <w:r w:rsidR="009319A3">
          <w:rPr>
            <w:lang w:val="en-CA"/>
          </w:rPr>
          <w:t>prioritzr</w:t>
        </w:r>
        <w:proofErr w:type="spellEnd"/>
        <w:r w:rsidR="009319A3">
          <w:rPr>
            <w:lang w:val="en-CA"/>
          </w:rPr>
          <w:t xml:space="preserve"> allow a user to specify BLM values as </w:t>
        </w:r>
      </w:ins>
      <w:ins w:id="220" w:author="richard" w:date="2020-02-25T08:58:00Z">
        <w:r w:rsidR="009319A3">
          <w:rPr>
            <w:lang w:val="en-CA"/>
          </w:rPr>
          <w:t xml:space="preserve">presented here. For </w:t>
        </w:r>
        <w:del w:id="221" w:author="Joseph Bennett" w:date="2020-03-16T06:49:00Z">
          <w:r w:rsidR="009319A3" w:rsidDel="001F3E6A">
            <w:rPr>
              <w:lang w:val="en-CA"/>
            </w:rPr>
            <w:delText xml:space="preserve">the </w:delText>
          </w:r>
        </w:del>
        <w:r w:rsidR="009319A3">
          <w:rPr>
            <w:lang w:val="en-CA"/>
          </w:rPr>
          <w:t xml:space="preserve">details on the mathematical formulation of the spatial compactness constraint in </w:t>
        </w:r>
      </w:ins>
      <w:ins w:id="222" w:author="richard" w:date="2020-02-25T08:59:00Z">
        <w:r w:rsidR="009319A3">
          <w:rPr>
            <w:lang w:val="en-CA"/>
          </w:rPr>
          <w:t xml:space="preserve">ILP, please see </w:t>
        </w:r>
      </w:ins>
      <w:ins w:id="223" w:author="richard" w:date="2020-02-26T11:17:00Z">
        <w:r w:rsidR="00FC6681">
          <w:rPr>
            <w:lang w:val="en-CA"/>
          </w:rPr>
          <w:t xml:space="preserve">SI </w:t>
        </w:r>
      </w:ins>
      <w:ins w:id="224" w:author="richard" w:date="2020-02-25T08:59:00Z">
        <w:r w:rsidR="009319A3">
          <w:rPr>
            <w:lang w:val="en-CA"/>
          </w:rPr>
          <w:t>Appendix S</w:t>
        </w:r>
      </w:ins>
      <w:ins w:id="225" w:author="richard" w:date="2020-02-26T10:57:00Z">
        <w:r w:rsidR="006F7FBB">
          <w:rPr>
            <w:lang w:val="en-CA"/>
          </w:rPr>
          <w:t>2</w:t>
        </w:r>
      </w:ins>
      <w:ins w:id="226" w:author="richard" w:date="2020-02-26T08:50:00Z">
        <w:r w:rsidR="00786A1D">
          <w:rPr>
            <w:lang w:val="en-CA"/>
          </w:rPr>
          <w:t xml:space="preserve"> and </w:t>
        </w:r>
        <w:commentRangeStart w:id="227"/>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ins>
      <w:r w:rsidR="00786A1D">
        <w:rPr>
          <w:lang w:val="en-CA"/>
        </w:rPr>
        <w:fldChar w:fldCharType="separate"/>
      </w:r>
      <w:ins w:id="228" w:author="richard" w:date="2020-02-26T08:50:00Z">
        <w:r w:rsidR="00786A1D" w:rsidRPr="00786A1D">
          <w:t>(Beyer et al. 2016)</w:t>
        </w:r>
        <w:r w:rsidR="00786A1D">
          <w:rPr>
            <w:lang w:val="en-CA"/>
          </w:rPr>
          <w:fldChar w:fldCharType="end"/>
        </w:r>
      </w:ins>
      <w:ins w:id="229" w:author="richard" w:date="2020-02-25T08:59:00Z">
        <w:r w:rsidR="00475016">
          <w:rPr>
            <w:lang w:val="en-CA"/>
          </w:rPr>
          <w:t>.</w:t>
        </w:r>
      </w:ins>
      <w:bookmarkEnd w:id="219"/>
      <w:commentRangeEnd w:id="227"/>
      <w:r w:rsidR="00376BC0">
        <w:rPr>
          <w:rStyle w:val="CommentReference"/>
          <w:rFonts w:eastAsiaTheme="minorHAnsi" w:cstheme="minorBidi"/>
        </w:rPr>
        <w:commentReference w:id="227"/>
      </w:r>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4"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2B240BBA" w:rsidR="0056142A" w:rsidRDefault="00541C48" w:rsidP="002E47A9">
      <w:pPr>
        <w:pStyle w:val="xmsonormal"/>
        <w:spacing w:beforeAutospacing="0" w:after="0" w:afterAutospacing="0" w:line="480" w:lineRule="auto"/>
        <w:ind w:firstLine="720"/>
      </w:pPr>
      <w:ins w:id="230" w:author="richard" w:date="2020-02-26T08:29:00Z">
        <w:r>
          <w:lastRenderedPageBreak/>
          <w:t>E</w:t>
        </w:r>
      </w:ins>
      <w:r w:rsidR="00581800">
        <w:t>ILP algorithms (</w:t>
      </w:r>
      <w:proofErr w:type="spellStart"/>
      <w:r w:rsidR="00581800">
        <w:t>Gurobi</w:t>
      </w:r>
      <w:proofErr w:type="spellEnd"/>
      <w:r w:rsidR="00581800">
        <w:t xml:space="preserve">, </w:t>
      </w:r>
      <w:r w:rsidR="00581800" w:rsidRPr="00A4221D">
        <w:rPr>
          <w:caps/>
        </w:rPr>
        <w:t>Symphony</w:t>
      </w:r>
      <w:r w:rsidR="00581800">
        <w:t>) outperformed SA (</w:t>
      </w:r>
      <w:proofErr w:type="spellStart"/>
      <w:r w:rsidR="00581800">
        <w:t>Marxan</w:t>
      </w:r>
      <w:proofErr w:type="spellEnd"/>
      <w:r w:rsidR="00581800">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del w:id="231" w:author="richard" w:date="2020-02-26T15:08:00Z">
        <w:r w:rsidR="008E6557" w:rsidDel="00A97139">
          <w:delText xml:space="preserve">Through finding </w:delText>
        </w:r>
        <w:r w:rsidR="00A84BF7" w:rsidDel="00A97139">
          <w:delText xml:space="preserve">optimal </w:delText>
        </w:r>
        <w:r w:rsidR="008E6557" w:rsidDel="00A97139">
          <w:delText>solutions, using ILP</w:delText>
        </w:r>
        <w:r w:rsidR="00581800" w:rsidDel="00A97139">
          <w:delText xml:space="preserve"> </w:delText>
        </w:r>
        <w:r w:rsidR="008E6557" w:rsidDel="00A97139">
          <w:delText xml:space="preserve">resulted in </w:delText>
        </w:r>
        <w:r w:rsidR="00581800" w:rsidDel="00A97139">
          <w:delText xml:space="preserve">cost savings ranging from </w:delText>
        </w:r>
        <w:r w:rsidR="00B46843" w:rsidDel="00A97139">
          <w:delText>0.8</w:delText>
        </w:r>
        <w:r w:rsidR="002435DF" w:rsidDel="00A97139">
          <w:delText>%</w:delText>
        </w:r>
        <w:r w:rsidR="00581800" w:rsidDel="00A97139">
          <w:delText xml:space="preserve"> to </w:delText>
        </w:r>
        <w:r w:rsidR="00B46843" w:rsidDel="00A97139">
          <w:delText>4,369</w:delText>
        </w:r>
        <w:r w:rsidR="00581800" w:rsidDel="00A97139">
          <w:delText>%</w:delText>
        </w:r>
        <w:r w:rsidR="00350C00" w:rsidDel="00A97139">
          <w:delText xml:space="preserve"> (</w:delText>
        </w:r>
        <w:r w:rsidR="003C31EF" w:rsidDel="00A97139">
          <w:delText>median 72.7</w:delText>
        </w:r>
        <w:r w:rsidR="00350C00" w:rsidDel="00A97139">
          <w:delText>%)</w:delText>
        </w:r>
        <w:r w:rsidR="008E6557" w:rsidDel="00A97139">
          <w:delText>.</w:delText>
        </w:r>
        <w:r w:rsidR="00C63EAB" w:rsidDel="00A97139">
          <w:delText xml:space="preserve"> </w:delText>
        </w:r>
      </w:del>
      <w:ins w:id="232" w:author="richard" w:date="2020-02-26T15:11:00Z">
        <w:r w:rsidR="00FD3218">
          <w:t xml:space="preserve">Summarizing </w:t>
        </w:r>
      </w:ins>
      <w:del w:id="233" w:author="richard" w:date="2020-02-26T15:11:00Z">
        <w:r w:rsidR="00C63EAB" w:rsidDel="00FD3218">
          <w:delText xml:space="preserve">When we restricted results to only take into account </w:delText>
        </w:r>
      </w:del>
      <w:ins w:id="234" w:author="richard" w:date="2020-02-26T15:11:00Z">
        <w:r w:rsidR="00FD3218">
          <w:t xml:space="preserve">across </w:t>
        </w:r>
      </w:ins>
      <w:r w:rsidR="00C63EAB">
        <w:t xml:space="preserve">calibrated </w:t>
      </w:r>
      <w:proofErr w:type="spellStart"/>
      <w:r w:rsidR="00C63EAB">
        <w:t>Marxan</w:t>
      </w:r>
      <w:proofErr w:type="spellEnd"/>
      <w:r w:rsidR="00C63EAB">
        <w:t xml:space="preserve"> scenarios (number of iterations &gt; 100,000 and species penalty factor 5 or 25), </w:t>
      </w:r>
      <w:r w:rsidR="00BF75FE">
        <w:t xml:space="preserve">the range of savings </w:t>
      </w:r>
      <w:del w:id="235" w:author="richard" w:date="2020-02-26T15:10:00Z">
        <w:r w:rsidR="00BF75FE" w:rsidDel="00A97139">
          <w:delText>was reduced to</w:delText>
        </w:r>
      </w:del>
      <w:ins w:id="236" w:author="richard" w:date="2020-02-26T15:10:00Z">
        <w:r w:rsidR="00A97139">
          <w:t>ranged from</w:t>
        </w:r>
      </w:ins>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del w:id="237" w:author="richard" w:date="2020-02-26T11:15:00Z">
        <w:r w:rsidR="0096390A" w:rsidDel="00EE3F47">
          <w:delText xml:space="preserve">Appendix S1: </w:delText>
        </w:r>
      </w:del>
      <w:ins w:id="238" w:author="richard" w:date="2020-02-26T11:15:00Z">
        <w:r w:rsidR="00EE3F47">
          <w:t xml:space="preserve">SI </w:t>
        </w:r>
      </w:ins>
      <w:r w:rsidR="006A4F44">
        <w:t>Figure S</w:t>
      </w:r>
      <w:r w:rsidR="00874342">
        <w:t>2</w:t>
      </w:r>
      <w:r w:rsidR="00BF75FE">
        <w:t>)</w:t>
      </w:r>
      <w:ins w:id="239" w:author="richard" w:date="2020-02-27T10:53:00Z">
        <w:r w:rsidR="00A1487D">
          <w:t xml:space="preserve"> when comparing EILP results to the best (cheapest) solution for a </w:t>
        </w:r>
        <w:proofErr w:type="spellStart"/>
        <w:r w:rsidR="00A1487D">
          <w:t>Marxan</w:t>
        </w:r>
        <w:proofErr w:type="spellEnd"/>
        <w:r w:rsidR="00A1487D">
          <w:t xml:space="preserve"> scenario</w:t>
        </w:r>
      </w:ins>
      <w:r w:rsidR="00BF75FE">
        <w:t xml:space="preserve">. </w:t>
      </w:r>
      <w:r w:rsidR="00C80D58">
        <w:t>For example, a</w:t>
      </w:r>
      <w:r w:rsidR="00581800">
        <w:t>t the 30% protection target</w:t>
      </w:r>
      <w:r w:rsidR="007C73E0">
        <w:t xml:space="preserve"> </w:t>
      </w:r>
      <w:del w:id="240" w:author="richard" w:date="2020-02-26T08:29:00Z">
        <w:r w:rsidR="00581800" w:rsidDel="001C6809">
          <w:delText>ILP</w:delText>
        </w:r>
      </w:del>
      <w:ins w:id="241" w:author="richard" w:date="2020-02-26T08:29:00Z">
        <w:r w:rsidR="001C6809">
          <w:t>EILP</w:t>
        </w:r>
      </w:ins>
      <w:r w:rsidR="00581800">
        <w:t xml:space="preserve"> solvers resulted in solutions that were $</w:t>
      </w:r>
      <w:del w:id="242" w:author="richard" w:date="2020-02-26T12:41:00Z">
        <w:r w:rsidR="00581800" w:rsidDel="006F00EE">
          <w:delText>144</w:delText>
        </w:r>
        <w:r w:rsidR="00110512" w:rsidDel="006F00EE">
          <w:delText xml:space="preserve"> </w:delText>
        </w:r>
      </w:del>
      <w:ins w:id="243" w:author="richard" w:date="2020-02-26T12:41:00Z">
        <w:r w:rsidR="006F00EE">
          <w:t xml:space="preserve">55 </w:t>
        </w:r>
      </w:ins>
      <w:r w:rsidR="00110512">
        <w:t>million</w:t>
      </w:r>
      <w:r w:rsidR="00581800">
        <w:t xml:space="preserve"> cheaper than SA (Figure 1</w:t>
      </w:r>
      <w:r w:rsidR="00862562">
        <w:t>a</w:t>
      </w:r>
      <w:r w:rsidR="00581800">
        <w:t>)</w:t>
      </w:r>
      <w:bookmarkStart w:id="244" w:name="_Hlk33514041"/>
      <w:ins w:id="245" w:author="richard" w:date="2020-02-25T09:06:00Z">
        <w:r w:rsidR="00475016">
          <w:t xml:space="preserve">, because </w:t>
        </w:r>
        <w:del w:id="246" w:author="Joseph Bennett" w:date="2020-03-16T11:11:00Z">
          <w:r w:rsidR="00475016" w:rsidDel="00376BC0">
            <w:delText>it</w:delText>
          </w:r>
        </w:del>
      </w:ins>
      <w:ins w:id="247" w:author="Joseph Bennett" w:date="2020-03-16T11:11:00Z">
        <w:r w:rsidR="00376BC0">
          <w:t>the EILP solvers</w:t>
        </w:r>
      </w:ins>
      <w:ins w:id="248" w:author="richard" w:date="2020-02-25T09:06:00Z">
        <w:r w:rsidR="00475016">
          <w:t xml:space="preserve"> selected cheaper and </w:t>
        </w:r>
        <w:del w:id="249" w:author="Joseph Bennett" w:date="2020-03-16T06:44:00Z">
          <w:r w:rsidR="00475016" w:rsidDel="001F3E6A">
            <w:delText>less</w:delText>
          </w:r>
        </w:del>
      </w:ins>
      <w:ins w:id="250" w:author="Joseph Bennett" w:date="2020-03-16T06:44:00Z">
        <w:r w:rsidR="001F3E6A">
          <w:t>fewer</w:t>
        </w:r>
      </w:ins>
      <w:ins w:id="251" w:author="richard" w:date="2020-02-25T09:06:00Z">
        <w:r w:rsidR="00475016">
          <w:t xml:space="preserve"> parcels in the optimal solution</w:t>
        </w:r>
      </w:ins>
      <w:bookmarkEnd w:id="244"/>
      <w:r w:rsidR="00581800">
        <w:t xml:space="preserve">. With </w:t>
      </w:r>
      <w:r w:rsidR="0034473C">
        <w:t>these savings</w:t>
      </w:r>
      <w:r w:rsidR="00581800">
        <w:t xml:space="preserve"> an additional </w:t>
      </w:r>
      <w:del w:id="252" w:author="richard" w:date="2020-02-26T13:18:00Z">
        <w:r w:rsidR="00581800" w:rsidDel="00B7713F">
          <w:delText>3</w:delText>
        </w:r>
        <w:r w:rsidR="006C559B" w:rsidDel="00B7713F">
          <w:delText>,</w:delText>
        </w:r>
        <w:r w:rsidR="00581800" w:rsidDel="00B7713F">
          <w:delText>039</w:delText>
        </w:r>
      </w:del>
      <w:ins w:id="253" w:author="richard" w:date="2020-02-26T13:18:00Z">
        <w:r w:rsidR="00B7713F">
          <w:t>961</w:t>
        </w:r>
      </w:ins>
      <w:r w:rsidR="00581800">
        <w:t xml:space="preserve"> ha could be protected </w:t>
      </w:r>
      <w:r w:rsidR="006C559B">
        <w:t>(</w:t>
      </w:r>
      <w:del w:id="254" w:author="richard" w:date="2020-02-26T13:18:00Z">
        <w:r w:rsidR="006C559B" w:rsidDel="00B7713F">
          <w:delText>53,934</w:delText>
        </w:r>
      </w:del>
      <w:ins w:id="255" w:author="richard" w:date="2020-02-26T13:18:00Z">
        <w:r w:rsidR="00B7713F">
          <w:t>13,897</w:t>
        </w:r>
      </w:ins>
      <w:r w:rsidR="006C559B">
        <w:t xml:space="preserve"> ha vs </w:t>
      </w:r>
      <w:del w:id="256" w:author="richard" w:date="2020-02-26T13:18:00Z">
        <w:r w:rsidR="006C559B" w:rsidDel="00B7713F">
          <w:delText>50,895</w:delText>
        </w:r>
      </w:del>
      <w:ins w:id="257" w:author="richard" w:date="2020-02-26T13:18:00Z">
        <w:r w:rsidR="00B7713F">
          <w:t>12,936</w:t>
        </w:r>
      </w:ins>
      <w:r w:rsidR="006C559B">
        <w:t xml:space="preserve"> ha) </w:t>
      </w:r>
      <w:r w:rsidR="00581800">
        <w:t xml:space="preserve">using an </w:t>
      </w:r>
      <w:ins w:id="258" w:author="richard" w:date="2020-02-26T08:29:00Z">
        <w:r w:rsidR="006130B3">
          <w:t>E</w:t>
        </w:r>
      </w:ins>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 xml:space="preserve">of the </w:t>
      </w:r>
      <w:proofErr w:type="spellStart"/>
      <w:r w:rsidR="00581800">
        <w:t>Marxan</w:t>
      </w:r>
      <w:proofErr w:type="spellEnd"/>
      <w:r w:rsidR="00581800">
        <w:t xml:space="preserve">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del w:id="259" w:author="richard" w:date="2020-02-26T11:15:00Z">
        <w:r w:rsidR="0096390A" w:rsidDel="00CD10F4">
          <w:delText>Appendix S1:</w:delText>
        </w:r>
      </w:del>
      <w:ins w:id="260" w:author="richard" w:date="2020-02-26T11:15:00Z">
        <w:r w:rsidR="00CD10F4">
          <w:t>SI</w:t>
        </w:r>
      </w:ins>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del w:id="261" w:author="richard" w:date="2020-02-26T11:15:00Z">
        <w:r w:rsidR="00C27CEC" w:rsidDel="00A42C91">
          <w:delText>Appendix S1:</w:delText>
        </w:r>
      </w:del>
      <w:ins w:id="262" w:author="richard" w:date="2020-02-26T11:15:00Z">
        <w:r w:rsidR="00A42C91">
          <w:t>SI</w:t>
        </w:r>
      </w:ins>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3F8F471A"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del w:id="263" w:author="richard" w:date="2020-02-26T11:16:00Z">
        <w:r w:rsidR="000E4FCA" w:rsidDel="00294D85">
          <w:delText>Appendix S1:</w:delText>
        </w:r>
      </w:del>
      <w:ins w:id="264" w:author="richard" w:date="2020-02-26T11:16:00Z">
        <w:r w:rsidR="00294D85">
          <w:t>SI</w:t>
        </w:r>
      </w:ins>
      <w:r w:rsidR="000E4FCA">
        <w:t xml:space="preserve">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del w:id="265" w:author="richard" w:date="2020-02-26T11:16:00Z">
        <w:r w:rsidR="000E4FCA" w:rsidDel="00F17407">
          <w:delText>Appendix S1:</w:delText>
        </w:r>
      </w:del>
      <w:ins w:id="266" w:author="richard" w:date="2020-02-26T11:16:00Z">
        <w:r w:rsidR="00F17407">
          <w:t>SI</w:t>
        </w:r>
      </w:ins>
      <w:r w:rsidR="000E4FCA">
        <w:t xml:space="preserve"> </w:t>
      </w:r>
      <w:r>
        <w:t>Figure S</w:t>
      </w:r>
      <w:r w:rsidR="001F7E12">
        <w:t>7</w:t>
      </w:r>
      <w:r>
        <w:t xml:space="preserve">). </w:t>
      </w:r>
      <w:r>
        <w:lastRenderedPageBreak/>
        <w:t xml:space="preserve">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del w:id="267" w:author="richard" w:date="2020-02-26T11:16:00Z">
        <w:r w:rsidR="00173E14" w:rsidDel="0083291C">
          <w:delText>Appendix S1:</w:delText>
        </w:r>
      </w:del>
      <w:ins w:id="268" w:author="richard" w:date="2020-02-26T11:16:00Z">
        <w:r w:rsidR="0083291C">
          <w:t>SI</w:t>
        </w:r>
      </w:ins>
      <w:r w:rsidR="00173E14">
        <w:t xml:space="preserve"> </w:t>
      </w:r>
      <w:r>
        <w:t>Figures S</w:t>
      </w:r>
      <w:r w:rsidR="00950BD0">
        <w:t>8</w:t>
      </w:r>
      <w:r>
        <w:t>-</w:t>
      </w:r>
      <w:r w:rsidR="00950BD0">
        <w:t>10</w:t>
      </w:r>
      <w:r>
        <w:t>.</w:t>
      </w:r>
    </w:p>
    <w:p w14:paraId="1499FC73" w14:textId="3B5BBE7F" w:rsidR="00750CFE" w:rsidRDefault="00750CFE" w:rsidP="00102BBF">
      <w:pPr>
        <w:pStyle w:val="xmsonormal"/>
        <w:spacing w:beforeAutospacing="0" w:after="0" w:afterAutospacing="0" w:line="480" w:lineRule="auto"/>
        <w:ind w:firstLine="720"/>
      </w:pPr>
      <w:del w:id="269" w:author="richard" w:date="2020-02-26T08:30:00Z">
        <w:r w:rsidDel="001C6809">
          <w:delText>ILP</w:delText>
        </w:r>
      </w:del>
      <w:ins w:id="270" w:author="richard" w:date="2020-02-26T08:30:00Z">
        <w:r w:rsidR="001C6809">
          <w:t>EILP</w:t>
        </w:r>
      </w:ins>
      <w:r>
        <w:t xml:space="preserve">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w:t>
      </w:r>
      <w:ins w:id="271" w:author="Joseph Bennett" w:date="2020-03-16T11:12:00Z">
        <w:r w:rsidR="00376BC0">
          <w:t xml:space="preserve">more </w:t>
        </w:r>
      </w:ins>
      <w:r w:rsidR="008C69C4">
        <w:t>compact</w:t>
      </w:r>
      <w:del w:id="272" w:author="Joseph Bennett" w:date="2020-03-16T11:12:00Z">
        <w:r w:rsidR="008C69C4" w:rsidDel="00376BC0">
          <w:delText>er</w:delText>
        </w:r>
      </w:del>
      <w:r w:rsidR="008C69C4">
        <w:t xml:space="preserve"> solutions. This was true for objective function values (Figure 2a) as well as for processing times (Figure 2b). </w:t>
      </w:r>
      <w:r w:rsidR="00606A0B">
        <w:t xml:space="preserve">Through finding optimal solutions, using </w:t>
      </w:r>
      <w:del w:id="273" w:author="richard" w:date="2020-02-26T08:30:00Z">
        <w:r w:rsidR="00606A0B" w:rsidDel="001C6809">
          <w:delText>ILP</w:delText>
        </w:r>
      </w:del>
      <w:ins w:id="274" w:author="richard" w:date="2020-02-26T08:30:00Z">
        <w:r w:rsidR="001C6809">
          <w:t>EILP</w:t>
        </w:r>
      </w:ins>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w:t>
      </w:r>
      <w:proofErr w:type="gramStart"/>
      <w:r w:rsidR="007B30F1">
        <w:t>scenarios</w:t>
      </w:r>
      <w:r w:rsidR="00EE4511">
        <w:t xml:space="preserve">, </w:t>
      </w:r>
      <w:r w:rsidR="001B7DF5">
        <w:t>and</w:t>
      </w:r>
      <w:proofErr w:type="gramEnd"/>
      <w:r w:rsidR="001B7DF5">
        <w:t xml:space="preserve">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del w:id="275" w:author="richard" w:date="2020-02-26T11:16:00Z">
        <w:r w:rsidR="00DD70F7" w:rsidDel="00A21E0F">
          <w:delText>Appendix S1:</w:delText>
        </w:r>
      </w:del>
      <w:ins w:id="276" w:author="richard" w:date="2020-02-26T11:16:00Z">
        <w:r w:rsidR="00A21E0F">
          <w:t>SI</w:t>
        </w:r>
      </w:ins>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1B514F00" w:rsidR="0056142A" w:rsidRDefault="00581800">
      <w:pPr>
        <w:pStyle w:val="xmsonormal"/>
        <w:spacing w:beforeAutospacing="0" w:after="0" w:afterAutospacing="0" w:line="480" w:lineRule="auto"/>
        <w:ind w:firstLine="720"/>
      </w:pPr>
      <w:r>
        <w:t xml:space="preserve">We found that </w:t>
      </w:r>
      <w:del w:id="277" w:author="richard" w:date="2020-02-26T08:30:00Z">
        <w:r w:rsidDel="001C6809">
          <w:delText>ILP</w:delText>
        </w:r>
      </w:del>
      <w:ins w:id="278" w:author="richard" w:date="2020-02-26T08:30:00Z">
        <w:r w:rsidR="001C6809">
          <w:t>EILP</w:t>
        </w:r>
      </w:ins>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del w:id="279" w:author="richard" w:date="2020-02-26T08:30:00Z">
        <w:r w:rsidDel="001C6809">
          <w:delText>ILP</w:delText>
        </w:r>
      </w:del>
      <w:ins w:id="280" w:author="richard" w:date="2020-02-26T08:30:00Z">
        <w:r w:rsidR="001C6809">
          <w:t>EILP</w:t>
        </w:r>
      </w:ins>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81" w:name="__Fieldmark__621_924499877"/>
      <w:r w:rsidR="001E5364" w:rsidRPr="001E5364">
        <w:t>(Underhill 1994, Rodrigues and Gaston 2002)</w:t>
      </w:r>
      <w:r>
        <w:fldChar w:fldCharType="end"/>
      </w:r>
      <w:bookmarkEnd w:id="281"/>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ins w:id="282" w:author="richard" w:date="2020-02-27T12:27:00Z">
        <w:r w:rsidR="00804B80">
          <w:t xml:space="preserve">, </w:t>
        </w:r>
        <w:r w:rsidR="00804B80">
          <w:lastRenderedPageBreak/>
          <w:t>where te</w:t>
        </w:r>
      </w:ins>
      <w:ins w:id="283" w:author="richard" w:date="2020-02-27T12:28:00Z">
        <w:r w:rsidR="00804B80">
          <w:t xml:space="preserve">chnical capacity </w:t>
        </w:r>
        <w:commentRangeStart w:id="284"/>
        <w:r w:rsidR="00804B80">
          <w:t>exists</w:t>
        </w:r>
      </w:ins>
      <w:commentRangeEnd w:id="284"/>
      <w:r w:rsidR="003E55DB">
        <w:rPr>
          <w:rStyle w:val="CommentReference"/>
          <w:rFonts w:eastAsiaTheme="minorHAnsi" w:cstheme="minorBidi"/>
        </w:rPr>
        <w:commentReference w:id="284"/>
      </w:r>
      <w:r>
        <w:t xml:space="preserve">. </w:t>
      </w:r>
      <w:r w:rsidR="00E96E85">
        <w:t>Our study provides a systematic test</w:t>
      </w:r>
      <w:del w:id="285" w:author="Joseph Bennett" w:date="2020-03-16T13:03:00Z">
        <w:r w:rsidR="00E96E85" w:rsidDel="003E55DB">
          <w:delText xml:space="preserve"> case</w:delText>
        </w:r>
      </w:del>
      <w:r w:rsidR="00E96E85">
        <w:t xml:space="preserv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ins w:id="286" w:author="Joseph Bennett" w:date="2020-03-16T13:03:00Z">
        <w:r w:rsidR="003E55DB">
          <w:t>,</w:t>
        </w:r>
      </w:ins>
      <w:r w:rsidR="00E96E85">
        <w:t xml:space="preserve"> and show</w:t>
      </w:r>
      <w:ins w:id="287" w:author="Joseph Bennett" w:date="2020-03-16T13:03:00Z">
        <w:r w:rsidR="003E55DB">
          <w:t>s</w:t>
        </w:r>
      </w:ins>
      <w:r w:rsidR="00E96E85">
        <w:t xml:space="preserve">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w:t>
      </w:r>
      <w:del w:id="288" w:author="richard" w:date="2020-02-26T08:30:00Z">
        <w:r w:rsidR="003F2F75" w:rsidDel="001C6809">
          <w:delText>ILP</w:delText>
        </w:r>
      </w:del>
      <w:ins w:id="289" w:author="richard" w:date="2020-02-26T08:30:00Z">
        <w:r w:rsidR="001C6809">
          <w:t>EILP</w:t>
        </w:r>
      </w:ins>
      <w:r w:rsidR="003F2F75">
        <w:t xml:space="preserve">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del w:id="290" w:author="richard" w:date="2020-02-26T08:30:00Z">
        <w:r w:rsidR="00133783" w:rsidDel="001C6809">
          <w:delText>ILP</w:delText>
        </w:r>
      </w:del>
      <w:ins w:id="291" w:author="richard" w:date="2020-02-26T08:30:00Z">
        <w:r w:rsidR="001C6809">
          <w:t>EILP</w:t>
        </w:r>
      </w:ins>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ins w:id="292" w:author="richard" w:date="2020-03-05T14:36:00Z">
        <w:r w:rsidR="008A2166">
          <w:t xml:space="preserve"> Given </w:t>
        </w:r>
        <w:proofErr w:type="spellStart"/>
        <w:r w:rsidR="008A2166">
          <w:t>Marxan’s</w:t>
        </w:r>
        <w:proofErr w:type="spellEnd"/>
        <w:r w:rsidR="008A2166">
          <w:t xml:space="preserve"> flexibility to use </w:t>
        </w:r>
      </w:ins>
      <w:ins w:id="293" w:author="richard" w:date="2020-03-05T14:42:00Z">
        <w:r w:rsidR="00353AD1">
          <w:t xml:space="preserve">optimization methods other than SA, we hope that a future version of </w:t>
        </w:r>
        <w:proofErr w:type="spellStart"/>
        <w:r w:rsidR="00353AD1">
          <w:t>Marxan</w:t>
        </w:r>
        <w:proofErr w:type="spellEnd"/>
        <w:r w:rsidR="00353AD1">
          <w:t xml:space="preserve"> will include EILP solvers</w:t>
        </w:r>
        <w:bookmarkStart w:id="294" w:name="_GoBack"/>
        <w:bookmarkEnd w:id="294"/>
        <w:r w:rsidR="00353AD1">
          <w:t>.</w:t>
        </w:r>
      </w:ins>
    </w:p>
    <w:p w14:paraId="43E546F4" w14:textId="7251EBF8" w:rsidR="0056142A" w:rsidRDefault="00581800">
      <w:pPr>
        <w:pStyle w:val="xmsonormal"/>
        <w:spacing w:beforeAutospacing="0" w:after="0" w:afterAutospacing="0" w:line="480" w:lineRule="auto"/>
      </w:pPr>
      <w:r>
        <w:tab/>
        <w:t xml:space="preserve">One practical advantage of using </w:t>
      </w:r>
      <w:del w:id="295" w:author="richard" w:date="2020-02-26T08:30:00Z">
        <w:r w:rsidDel="001C6809">
          <w:delText>ILP</w:delText>
        </w:r>
      </w:del>
      <w:ins w:id="296" w:author="richard" w:date="2020-02-26T08:30:00Z">
        <w:r w:rsidR="001C6809">
          <w:t>EILP</w:t>
        </w:r>
      </w:ins>
      <w:r>
        <w:t xml:space="preserve"> over SA is that the analysis does not require </w:t>
      </w:r>
      <w:r w:rsidR="00705ED1">
        <w:t xml:space="preserve">parameter </w:t>
      </w:r>
      <w:r>
        <w:t xml:space="preserve">calibration. </w:t>
      </w:r>
      <w:r w:rsidR="003500D5">
        <w:t xml:space="preserve">Unlike </w:t>
      </w:r>
      <w:del w:id="297" w:author="richard" w:date="2020-02-26T08:30:00Z">
        <w:r w:rsidR="003500D5" w:rsidDel="001C6809">
          <w:delText>ILP</w:delText>
        </w:r>
      </w:del>
      <w:ins w:id="298" w:author="richard" w:date="2020-02-26T08:30:00Z">
        <w:r w:rsidR="001C6809">
          <w:t>EILP</w:t>
        </w:r>
      </w:ins>
      <w:r w:rsidR="003500D5">
        <w:t xml:space="preserve">,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99" w:name="__Fieldmark__1017_1005439025"/>
      <w:r w:rsidR="003500D5">
        <w:t>(</w:t>
      </w:r>
      <w:bookmarkStart w:id="300" w:name="__Fieldmark__645_924499877"/>
      <w:r w:rsidR="003500D5">
        <w:t>Ardron et al. 2010)</w:t>
      </w:r>
      <w:r w:rsidR="003500D5">
        <w:fldChar w:fldCharType="end"/>
      </w:r>
      <w:bookmarkEnd w:id="299"/>
      <w:bookmarkEnd w:id="300"/>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w:t>
      </w:r>
      <w:r w:rsidR="00D1090F">
        <w:lastRenderedPageBreak/>
        <w:t>problem we investigated in this study.</w:t>
      </w:r>
      <w:r w:rsidR="002B4ECE">
        <w:t xml:space="preserve"> Yet n</w:t>
      </w:r>
      <w:r>
        <w:t xml:space="preserve">one of this calibration time is necessary using </w:t>
      </w:r>
      <w:del w:id="301" w:author="richard" w:date="2020-02-26T08:30:00Z">
        <w:r w:rsidDel="001C6809">
          <w:delText>ILP</w:delText>
        </w:r>
      </w:del>
      <w:ins w:id="302" w:author="richard" w:date="2020-02-26T08:30:00Z">
        <w:r w:rsidR="001C6809">
          <w:t>EILP</w:t>
        </w:r>
      </w:ins>
      <w:r>
        <w:t xml:space="preserve">. An added benefit is that the somewhat subjective process of setting values for these three parameters can be eliminated using </w:t>
      </w:r>
      <w:del w:id="303" w:author="richard" w:date="2020-02-26T08:30:00Z">
        <w:r w:rsidDel="001C6809">
          <w:delText>ILP</w:delText>
        </w:r>
      </w:del>
      <w:ins w:id="304" w:author="richard" w:date="2020-02-26T08:30:00Z">
        <w:r w:rsidR="001C6809">
          <w:t>EILP</w:t>
        </w:r>
      </w:ins>
      <w:r>
        <w:t xml:space="preserve"> as well.</w:t>
      </w:r>
      <w:ins w:id="305" w:author="richard" w:date="2020-03-05T14:31:00Z">
        <w:r w:rsidR="008A2166">
          <w:t xml:space="preserve"> </w:t>
        </w:r>
      </w:ins>
    </w:p>
    <w:p w14:paraId="700559CC" w14:textId="23A8D22D"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306" w:name="__Fieldmark__678_924499877"/>
      <w:r w:rsidR="001E5364" w:rsidRPr="001E5364">
        <w:t>(Ardron et al. 2010)</w:t>
      </w:r>
      <w:r w:rsidR="00581800">
        <w:fldChar w:fldCharType="end"/>
      </w:r>
      <w:bookmarkEnd w:id="306"/>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del w:id="307" w:author="richard" w:date="2020-02-26T08:30:00Z">
        <w:r w:rsidR="00581800" w:rsidDel="001C6809">
          <w:delText>ILP</w:delText>
        </w:r>
      </w:del>
      <w:ins w:id="308" w:author="richard" w:date="2020-02-26T08:30:00Z">
        <w:r w:rsidR="001C6809">
          <w:t>EILP</w:t>
        </w:r>
      </w:ins>
      <w:r w:rsidR="00581800">
        <w:t>/</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w:t>
      </w:r>
      <w:del w:id="309" w:author="richard" w:date="2020-02-26T08:30:00Z">
        <w:r w:rsidR="00881CA1" w:rsidDel="001C6809">
          <w:delText>ILP</w:delText>
        </w:r>
      </w:del>
      <w:ins w:id="310" w:author="richard" w:date="2020-02-26T08:30:00Z">
        <w:r w:rsidR="001C6809">
          <w:t>EILP</w:t>
        </w:r>
      </w:ins>
      <w:r w:rsidR="00881CA1">
        <w:t xml:space="preserve"> will run into problems solving very large problems (&gt;1 million planning units) that include non-linear constraints, such as optimizing compactness or connectivity, as those problem formulations need to be linearized for </w:t>
      </w:r>
      <w:del w:id="311" w:author="richard" w:date="2020-02-26T08:30:00Z">
        <w:r w:rsidR="00881CA1" w:rsidDel="001C6809">
          <w:delText>ILP</w:delText>
        </w:r>
      </w:del>
      <w:ins w:id="312" w:author="richard" w:date="2020-02-26T08:30:00Z">
        <w:r w:rsidR="001C6809">
          <w:t>EILP</w:t>
        </w:r>
      </w:ins>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del w:id="313" w:author="richard" w:date="2020-02-26T08:30:00Z">
        <w:r w:rsidR="00D00A93" w:rsidRPr="003003DB" w:rsidDel="001C6809">
          <w:delText>ILP</w:delText>
        </w:r>
      </w:del>
      <w:ins w:id="314" w:author="richard" w:date="2020-02-26T08:30:00Z">
        <w:r w:rsidR="001C6809">
          <w:t>EILP</w:t>
        </w:r>
      </w:ins>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5B3347B3" w:rsidR="0056142A" w:rsidRDefault="00581800">
      <w:pPr>
        <w:pStyle w:val="xmsonormal"/>
        <w:spacing w:beforeAutospacing="0" w:after="0" w:afterAutospacing="0" w:line="480" w:lineRule="auto"/>
      </w:pPr>
      <w:r>
        <w:tab/>
        <w:t xml:space="preserve">Finally, we argue that another strength of </w:t>
      </w:r>
      <w:del w:id="315" w:author="richard" w:date="2020-02-26T08:30:00Z">
        <w:r w:rsidDel="001C6809">
          <w:delText>ILP</w:delText>
        </w:r>
      </w:del>
      <w:ins w:id="316" w:author="richard" w:date="2020-02-26T08:30:00Z">
        <w:r w:rsidR="001C6809">
          <w:t>EILP</w:t>
        </w:r>
      </w:ins>
      <w:r>
        <w:t xml:space="preserve">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ins w:id="317" w:author="richard" w:date="2020-03-05T14:32:00Z">
        <w:r w:rsidR="008A2166">
          <w:t xml:space="preserve"> </w:t>
        </w:r>
      </w:ins>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lastRenderedPageBreak/>
        <w:t>Conclusion</w:t>
      </w:r>
    </w:p>
    <w:p w14:paraId="65ABAEB8" w14:textId="6C05C670" w:rsidR="00CD6C98" w:rsidRDefault="00581800" w:rsidP="0082320F">
      <w:pPr>
        <w:spacing w:after="0" w:line="480" w:lineRule="auto"/>
        <w:ind w:firstLine="720"/>
        <w:rPr>
          <w:rFonts w:eastAsia="Times New Roman" w:cs="Times New Roman"/>
          <w:b/>
          <w:szCs w:val="24"/>
        </w:rPr>
      </w:pPr>
      <w:del w:id="318" w:author="richard" w:date="2020-02-26T08:30:00Z">
        <w:r w:rsidDel="001C6809">
          <w:rPr>
            <w:rFonts w:cs="Times New Roman"/>
          </w:rPr>
          <w:delText>ILP</w:delText>
        </w:r>
      </w:del>
      <w:ins w:id="319" w:author="richard" w:date="2020-02-26T08:30:00Z">
        <w:r w:rsidR="001C6809">
          <w:rPr>
            <w:rFonts w:cs="Times New Roman"/>
          </w:rPr>
          <w:t>EILP</w:t>
        </w:r>
      </w:ins>
      <w:r>
        <w:rPr>
          <w:rFonts w:cs="Times New Roman"/>
        </w:rPr>
        <w:t xml:space="preserve">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w:t>
      </w:r>
      <w:del w:id="320" w:author="richard" w:date="2020-02-26T08:30:00Z">
        <w:r w:rsidDel="001C6809">
          <w:rPr>
            <w:rFonts w:cs="Times New Roman"/>
          </w:rPr>
          <w:delText>ILP</w:delText>
        </w:r>
      </w:del>
      <w:ins w:id="321" w:author="richard" w:date="2020-02-26T08:30:00Z">
        <w:r w:rsidR="001C6809">
          <w:rPr>
            <w:rFonts w:cs="Times New Roman"/>
          </w:rPr>
          <w:t>EILP</w:t>
        </w:r>
      </w:ins>
      <w:r>
        <w:rPr>
          <w:rFonts w:cs="Times New Roman"/>
        </w:rPr>
        <w:t xml:space="preserve">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del w:id="322" w:author="richard" w:date="2020-02-26T08:30:00Z">
        <w:r w:rsidR="00DB2D3C" w:rsidDel="001C6809">
          <w:rPr>
            <w:rFonts w:cs="Times New Roman"/>
          </w:rPr>
          <w:delText>ILP</w:delText>
        </w:r>
      </w:del>
      <w:ins w:id="323" w:author="richard" w:date="2020-02-26T08:30:00Z">
        <w:r w:rsidR="001C6809">
          <w:rPr>
            <w:rFonts w:cs="Times New Roman"/>
          </w:rPr>
          <w:t>EILP</w:t>
        </w:r>
      </w:ins>
      <w:r w:rsidR="00DB2D3C">
        <w:rPr>
          <w:rFonts w:cs="Times New Roman"/>
        </w:rPr>
        <w:t xml:space="preserve">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eBird data. </w:t>
      </w:r>
      <w:r w:rsidR="00F95B5C">
        <w:rPr>
          <w:lang w:val="en-CA"/>
        </w:rPr>
        <w:t>All d</w:t>
      </w:r>
      <w:r w:rsidR="00F95B5C" w:rsidRPr="00CF0525">
        <w:rPr>
          <w:lang w:val="en-CA"/>
        </w:rPr>
        <w:t xml:space="preserve">ata, scripts and full results are available </w:t>
      </w:r>
      <w:r w:rsidR="00F95B5C">
        <w:rPr>
          <w:lang w:val="en-CA"/>
        </w:rPr>
        <w:t>online (</w:t>
      </w:r>
      <w:hyperlink r:id="rId15"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1344DC80" w14:textId="77777777" w:rsidR="00C8745D" w:rsidRPr="001F3E6A" w:rsidRDefault="00A16566">
      <w:pPr>
        <w:pStyle w:val="Bibliography"/>
        <w:rPr>
          <w:ins w:id="324" w:author="richard" w:date="2020-03-05T15:29:00Z"/>
          <w:rFonts w:cs="Times New Roman"/>
        </w:rPr>
        <w:pPrChange w:id="325" w:author="richard" w:date="2020-03-05T15:29:00Z">
          <w:pPr>
            <w:widowControl w:val="0"/>
            <w:autoSpaceDE w:val="0"/>
            <w:autoSpaceDN w:val="0"/>
            <w:adjustRightInd w:val="0"/>
            <w:spacing w:after="0" w:line="240" w:lineRule="auto"/>
          </w:pPr>
        </w:pPrChange>
      </w:pPr>
      <w:r>
        <w:rPr>
          <w:b/>
        </w:rPr>
        <w:fldChar w:fldCharType="begin"/>
      </w:r>
      <w:r>
        <w:rPr>
          <w:b/>
        </w:rPr>
        <w:instrText xml:space="preserve"> ADDIN ZOTERO_BIBL {"uncited":[],"omitted":[],"custom":[]} CSL_BIBLIOGRAPHY </w:instrText>
      </w:r>
      <w:r>
        <w:rPr>
          <w:b/>
        </w:rPr>
        <w:fldChar w:fldCharType="separate"/>
      </w:r>
      <w:ins w:id="326" w:author="richard" w:date="2020-03-05T15:29:00Z">
        <w:r w:rsidR="00C8745D" w:rsidRPr="00C8745D">
          <w:rPr>
            <w:rFonts w:cs="Times New Roman"/>
          </w:rPr>
          <w:t>Ando, A. et al. 1998. Species Distributions, Land Values, and Efficient Conservation. - Science 279: 2126–2128.</w:t>
        </w:r>
      </w:ins>
    </w:p>
    <w:p w14:paraId="53CBCFB3" w14:textId="77777777" w:rsidR="00C8745D" w:rsidRPr="00196E52" w:rsidRDefault="00C8745D">
      <w:pPr>
        <w:pStyle w:val="Bibliography"/>
        <w:rPr>
          <w:ins w:id="327" w:author="richard" w:date="2020-03-05T15:29:00Z"/>
          <w:rFonts w:cs="Times New Roman"/>
        </w:rPr>
        <w:pPrChange w:id="328" w:author="richard" w:date="2020-03-05T15:29:00Z">
          <w:pPr>
            <w:widowControl w:val="0"/>
            <w:autoSpaceDE w:val="0"/>
            <w:autoSpaceDN w:val="0"/>
            <w:adjustRightInd w:val="0"/>
            <w:spacing w:after="0" w:line="240" w:lineRule="auto"/>
          </w:pPr>
        </w:pPrChange>
      </w:pPr>
      <w:ins w:id="329" w:author="richard" w:date="2020-03-05T15:29:00Z">
        <w:r w:rsidRPr="00CD71E4">
          <w:rPr>
            <w:rFonts w:cs="Times New Roman"/>
          </w:rPr>
          <w:t xml:space="preserve"> 2010. Marxan Good Practices Handbook, Version 2 (JA Ardron, HP Possingham, and CJ Klein, Eds.). - Pacific Marine Analysis and Research Association.</w:t>
        </w:r>
      </w:ins>
    </w:p>
    <w:p w14:paraId="4CEBDE84" w14:textId="77777777" w:rsidR="00C8745D" w:rsidRPr="00376BC0" w:rsidRDefault="00C8745D">
      <w:pPr>
        <w:pStyle w:val="Bibliography"/>
        <w:rPr>
          <w:ins w:id="330" w:author="richard" w:date="2020-03-05T15:29:00Z"/>
          <w:rFonts w:cs="Times New Roman"/>
        </w:rPr>
        <w:pPrChange w:id="331" w:author="richard" w:date="2020-03-05T15:29:00Z">
          <w:pPr>
            <w:widowControl w:val="0"/>
            <w:autoSpaceDE w:val="0"/>
            <w:autoSpaceDN w:val="0"/>
            <w:adjustRightInd w:val="0"/>
            <w:spacing w:after="0" w:line="240" w:lineRule="auto"/>
          </w:pPr>
        </w:pPrChange>
      </w:pPr>
      <w:ins w:id="332" w:author="richard" w:date="2020-03-05T15:29:00Z">
        <w:r w:rsidRPr="00196E52">
          <w:rPr>
            <w:rFonts w:cs="Times New Roman"/>
          </w:rPr>
          <w:t>Ball, I. R. R. et al. 2009. Marxan and relatives: Software for spatial conservation prioritisation. - In: Moilanen, A. et al. (eds), Spatial conservation prioritisation: Quant</w:t>
        </w:r>
        <w:r w:rsidRPr="00A74DF9">
          <w:rPr>
            <w:rFonts w:cs="Times New Roman"/>
          </w:rPr>
          <w:t xml:space="preserve">itative </w:t>
        </w:r>
        <w:r w:rsidRPr="00EE5AE9">
          <w:rPr>
            <w:rFonts w:cs="Times New Roman"/>
          </w:rPr>
          <w:t>methods and computational tools. Oxford University Press, pp. 185–195.</w:t>
        </w:r>
      </w:ins>
    </w:p>
    <w:p w14:paraId="0FC45BA7" w14:textId="77777777" w:rsidR="00C8745D" w:rsidRPr="00C8745D" w:rsidRDefault="00C8745D">
      <w:pPr>
        <w:pStyle w:val="Bibliography"/>
        <w:rPr>
          <w:ins w:id="333" w:author="richard" w:date="2020-03-05T15:29:00Z"/>
          <w:rFonts w:cs="Times New Roman"/>
          <w:rPrChange w:id="334" w:author="richard" w:date="2020-03-05T15:29:00Z">
            <w:rPr>
              <w:ins w:id="335" w:author="richard" w:date="2020-03-05T15:29:00Z"/>
            </w:rPr>
          </w:rPrChange>
        </w:rPr>
        <w:pPrChange w:id="336" w:author="richard" w:date="2020-03-05T15:29:00Z">
          <w:pPr>
            <w:widowControl w:val="0"/>
            <w:autoSpaceDE w:val="0"/>
            <w:autoSpaceDN w:val="0"/>
            <w:adjustRightInd w:val="0"/>
            <w:spacing w:after="0" w:line="240" w:lineRule="auto"/>
          </w:pPr>
        </w:pPrChange>
      </w:pPr>
      <w:ins w:id="337" w:author="richard" w:date="2020-03-05T15:29:00Z">
        <w:r w:rsidRPr="003E55DB">
          <w:rPr>
            <w:rFonts w:cs="Times New Roman"/>
          </w:rPr>
          <w:t>Beyer, H. L. et al. 2016. Solving conservation planning problems with integer linear programming. - Ecological Modelling 328: 14–22.</w:t>
        </w:r>
      </w:ins>
    </w:p>
    <w:p w14:paraId="7AFCC625" w14:textId="77777777" w:rsidR="00C8745D" w:rsidRPr="00C8745D" w:rsidRDefault="00C8745D">
      <w:pPr>
        <w:pStyle w:val="Bibliography"/>
        <w:rPr>
          <w:ins w:id="338" w:author="richard" w:date="2020-03-05T15:29:00Z"/>
          <w:rFonts w:cs="Times New Roman"/>
          <w:rPrChange w:id="339" w:author="richard" w:date="2020-03-05T15:29:00Z">
            <w:rPr>
              <w:ins w:id="340" w:author="richard" w:date="2020-03-05T15:29:00Z"/>
            </w:rPr>
          </w:rPrChange>
        </w:rPr>
        <w:pPrChange w:id="341" w:author="richard" w:date="2020-03-05T15:29:00Z">
          <w:pPr>
            <w:widowControl w:val="0"/>
            <w:autoSpaceDE w:val="0"/>
            <w:autoSpaceDN w:val="0"/>
            <w:adjustRightInd w:val="0"/>
            <w:spacing w:after="0" w:line="240" w:lineRule="auto"/>
          </w:pPr>
        </w:pPrChange>
      </w:pPr>
      <w:ins w:id="342" w:author="richard" w:date="2020-03-05T15:29:00Z">
        <w:r w:rsidRPr="00C8745D">
          <w:rPr>
            <w:rFonts w:cs="Times New Roman"/>
            <w:rPrChange w:id="343" w:author="richard" w:date="2020-03-05T15:29:00Z">
              <w:rPr/>
            </w:rPrChange>
          </w:rPr>
          <w:t>Church, R. L. et al. 1996. Reserve selection as a maximal covering location problem. - Biological Conservation 76: 105–112.</w:t>
        </w:r>
      </w:ins>
    </w:p>
    <w:p w14:paraId="4E4A6749" w14:textId="77777777" w:rsidR="00C8745D" w:rsidRPr="00C8745D" w:rsidRDefault="00C8745D">
      <w:pPr>
        <w:pStyle w:val="Bibliography"/>
        <w:rPr>
          <w:ins w:id="344" w:author="richard" w:date="2020-03-05T15:29:00Z"/>
          <w:rFonts w:cs="Times New Roman"/>
          <w:rPrChange w:id="345" w:author="richard" w:date="2020-03-05T15:29:00Z">
            <w:rPr>
              <w:ins w:id="346" w:author="richard" w:date="2020-03-05T15:29:00Z"/>
            </w:rPr>
          </w:rPrChange>
        </w:rPr>
        <w:pPrChange w:id="347" w:author="richard" w:date="2020-03-05T15:29:00Z">
          <w:pPr>
            <w:widowControl w:val="0"/>
            <w:autoSpaceDE w:val="0"/>
            <w:autoSpaceDN w:val="0"/>
            <w:adjustRightInd w:val="0"/>
            <w:spacing w:after="0" w:line="240" w:lineRule="auto"/>
          </w:pPr>
        </w:pPrChange>
      </w:pPr>
      <w:ins w:id="348" w:author="richard" w:date="2020-03-05T15:29:00Z">
        <w:r w:rsidRPr="00C8745D">
          <w:rPr>
            <w:rFonts w:cs="Times New Roman"/>
            <w:rPrChange w:id="349" w:author="richard" w:date="2020-03-05T15:29:00Z">
              <w:rPr/>
            </w:rPrChange>
          </w:rPr>
          <w:t>Cocks, K. D. and Baird, I. A. 1989. Using mathematical programming to address the multiple reserve selection problem: An example from the Eyre Peninsula, South Australia. - Biological Conservation 49: 113–130.</w:t>
        </w:r>
      </w:ins>
    </w:p>
    <w:p w14:paraId="17694073" w14:textId="77777777" w:rsidR="00C8745D" w:rsidRPr="00C8745D" w:rsidRDefault="00C8745D">
      <w:pPr>
        <w:pStyle w:val="Bibliography"/>
        <w:rPr>
          <w:ins w:id="350" w:author="richard" w:date="2020-03-05T15:29:00Z"/>
          <w:rFonts w:cs="Times New Roman"/>
          <w:rPrChange w:id="351" w:author="richard" w:date="2020-03-05T15:29:00Z">
            <w:rPr>
              <w:ins w:id="352" w:author="richard" w:date="2020-03-05T15:29:00Z"/>
            </w:rPr>
          </w:rPrChange>
        </w:rPr>
        <w:pPrChange w:id="353" w:author="richard" w:date="2020-03-05T15:29:00Z">
          <w:pPr>
            <w:widowControl w:val="0"/>
            <w:autoSpaceDE w:val="0"/>
            <w:autoSpaceDN w:val="0"/>
            <w:adjustRightInd w:val="0"/>
            <w:spacing w:after="0" w:line="240" w:lineRule="auto"/>
          </w:pPr>
        </w:pPrChange>
      </w:pPr>
      <w:ins w:id="354" w:author="richard" w:date="2020-03-05T15:29:00Z">
        <w:r w:rsidRPr="00C8745D">
          <w:rPr>
            <w:rFonts w:cs="Times New Roman"/>
            <w:rPrChange w:id="355" w:author="richard" w:date="2020-03-05T15:29:00Z">
              <w:rPr/>
            </w:rPrChange>
          </w:rPr>
          <w:t>Ferraro, P. J. 2003. Assigning priority to environmental policy interventions in a heterogeneous world. - Journal of Policy Analysis and Management 22: 27–43.</w:t>
        </w:r>
      </w:ins>
    </w:p>
    <w:p w14:paraId="3BDA48F4" w14:textId="77777777" w:rsidR="00C8745D" w:rsidRPr="00C8745D" w:rsidRDefault="00C8745D">
      <w:pPr>
        <w:pStyle w:val="Bibliography"/>
        <w:rPr>
          <w:ins w:id="356" w:author="richard" w:date="2020-03-05T15:29:00Z"/>
          <w:rFonts w:cs="Times New Roman"/>
          <w:rPrChange w:id="357" w:author="richard" w:date="2020-03-05T15:29:00Z">
            <w:rPr>
              <w:ins w:id="358" w:author="richard" w:date="2020-03-05T15:29:00Z"/>
            </w:rPr>
          </w:rPrChange>
        </w:rPr>
        <w:pPrChange w:id="359" w:author="richard" w:date="2020-03-05T15:29:00Z">
          <w:pPr>
            <w:widowControl w:val="0"/>
            <w:autoSpaceDE w:val="0"/>
            <w:autoSpaceDN w:val="0"/>
            <w:adjustRightInd w:val="0"/>
            <w:spacing w:after="0" w:line="240" w:lineRule="auto"/>
          </w:pPr>
        </w:pPrChange>
      </w:pPr>
      <w:ins w:id="360" w:author="richard" w:date="2020-03-05T15:29:00Z">
        <w:r w:rsidRPr="00C8745D">
          <w:rPr>
            <w:rFonts w:cs="Times New Roman"/>
            <w:rPrChange w:id="361" w:author="richard" w:date="2020-03-05T15:29:00Z">
              <w:rPr/>
            </w:rPrChange>
          </w:rPr>
          <w:t>Fiske, I. J. and Chandler, R. B. 2011. unmarked : An R Package for Fitting Hierarchical Models of Wildlife Occurrence and Abundance. - Journal Of Statistical Software 43: 128–129.</w:t>
        </w:r>
      </w:ins>
    </w:p>
    <w:p w14:paraId="402D95ED" w14:textId="77777777" w:rsidR="00C8745D" w:rsidRPr="00CD71E4" w:rsidRDefault="00C8745D">
      <w:pPr>
        <w:pStyle w:val="Bibliography"/>
        <w:rPr>
          <w:ins w:id="362" w:author="richard" w:date="2020-03-05T15:29:00Z"/>
          <w:rFonts w:cs="Times New Roman"/>
        </w:rPr>
        <w:pPrChange w:id="363" w:author="richard" w:date="2020-03-05T15:29:00Z">
          <w:pPr>
            <w:widowControl w:val="0"/>
            <w:autoSpaceDE w:val="0"/>
            <w:autoSpaceDN w:val="0"/>
            <w:adjustRightInd w:val="0"/>
            <w:spacing w:after="0" w:line="240" w:lineRule="auto"/>
          </w:pPr>
        </w:pPrChange>
      </w:pPr>
      <w:ins w:id="364" w:author="richard" w:date="2020-03-05T15:29:00Z">
        <w:r w:rsidRPr="00C8745D">
          <w:rPr>
            <w:rFonts w:cs="Times New Roman"/>
            <w:lang w:val="de-AT"/>
            <w:rPrChange w:id="365" w:author="richard" w:date="2020-03-05T15:29:00Z">
              <w:rPr/>
            </w:rPrChange>
          </w:rPr>
          <w:t xml:space="preserve">Franco, J. F. et al. 2014. </w:t>
        </w:r>
        <w:r w:rsidRPr="00C8745D">
          <w:rPr>
            <w:rFonts w:cs="Times New Roman"/>
          </w:rPr>
          <w:t>A mixed-integer quadratically-constrained pr</w:t>
        </w:r>
        <w:r w:rsidRPr="001F3E6A">
          <w:rPr>
            <w:rFonts w:cs="Times New Roman"/>
          </w:rPr>
          <w:t>ogramming model for the distribution system expansion planning. - In</w:t>
        </w:r>
        <w:r w:rsidRPr="00CD71E4">
          <w:rPr>
            <w:rFonts w:cs="Times New Roman"/>
          </w:rPr>
          <w:t>ternational Journal of Electrical Power &amp; Energy Systems 62: 265–272.</w:t>
        </w:r>
      </w:ins>
    </w:p>
    <w:p w14:paraId="2FDD8468" w14:textId="77777777" w:rsidR="00C8745D" w:rsidRPr="00196E52" w:rsidRDefault="00C8745D">
      <w:pPr>
        <w:pStyle w:val="Bibliography"/>
        <w:rPr>
          <w:ins w:id="366" w:author="richard" w:date="2020-03-05T15:29:00Z"/>
          <w:rFonts w:cs="Times New Roman"/>
        </w:rPr>
        <w:pPrChange w:id="367" w:author="richard" w:date="2020-03-05T15:29:00Z">
          <w:pPr>
            <w:widowControl w:val="0"/>
            <w:autoSpaceDE w:val="0"/>
            <w:autoSpaceDN w:val="0"/>
            <w:adjustRightInd w:val="0"/>
            <w:spacing w:after="0" w:line="240" w:lineRule="auto"/>
          </w:pPr>
        </w:pPrChange>
      </w:pPr>
      <w:ins w:id="368" w:author="richard" w:date="2020-03-05T15:29:00Z">
        <w:r w:rsidRPr="00196E52">
          <w:rPr>
            <w:rFonts w:cs="Times New Roman"/>
          </w:rPr>
          <w:t>Grossmann, I. E. 2002. Review of Nonlinear Mixed-Integer and Disjunctive Programming Techniques. - Optimization and Engineering 3: 227–252.</w:t>
        </w:r>
      </w:ins>
    </w:p>
    <w:p w14:paraId="602D656B" w14:textId="77777777" w:rsidR="00C8745D" w:rsidRPr="003E55DB" w:rsidRDefault="00C8745D">
      <w:pPr>
        <w:pStyle w:val="Bibliography"/>
        <w:rPr>
          <w:ins w:id="369" w:author="richard" w:date="2020-03-05T15:29:00Z"/>
          <w:rFonts w:cs="Times New Roman"/>
        </w:rPr>
        <w:pPrChange w:id="370" w:author="richard" w:date="2020-03-05T15:29:00Z">
          <w:pPr>
            <w:widowControl w:val="0"/>
            <w:autoSpaceDE w:val="0"/>
            <w:autoSpaceDN w:val="0"/>
            <w:adjustRightInd w:val="0"/>
            <w:spacing w:after="0" w:line="240" w:lineRule="auto"/>
          </w:pPr>
        </w:pPrChange>
      </w:pPr>
      <w:ins w:id="371" w:author="richard" w:date="2020-03-05T15:29:00Z">
        <w:r w:rsidRPr="00A74DF9">
          <w:rPr>
            <w:rFonts w:cs="Times New Roman"/>
          </w:rPr>
          <w:t>Gurobi Optimization Inc. 2017. Gurobi Optimize</w:t>
        </w:r>
        <w:r w:rsidRPr="00EE5AE9">
          <w:rPr>
            <w:rFonts w:cs="Times New Roman"/>
          </w:rPr>
          <w:t>r Refere</w:t>
        </w:r>
        <w:r w:rsidRPr="00376BC0">
          <w:rPr>
            <w:rFonts w:cs="Times New Roman"/>
          </w:rPr>
          <w:t>nce Manual, Version 7.5.1.</w:t>
        </w:r>
      </w:ins>
    </w:p>
    <w:p w14:paraId="48989954" w14:textId="77777777" w:rsidR="00C8745D" w:rsidRPr="00C8745D" w:rsidRDefault="00C8745D">
      <w:pPr>
        <w:pStyle w:val="Bibliography"/>
        <w:rPr>
          <w:ins w:id="372" w:author="richard" w:date="2020-03-05T15:29:00Z"/>
          <w:rFonts w:cs="Times New Roman"/>
          <w:rPrChange w:id="373" w:author="richard" w:date="2020-03-05T15:29:00Z">
            <w:rPr>
              <w:ins w:id="374" w:author="richard" w:date="2020-03-05T15:29:00Z"/>
            </w:rPr>
          </w:rPrChange>
        </w:rPr>
        <w:pPrChange w:id="375" w:author="richard" w:date="2020-03-05T15:29:00Z">
          <w:pPr>
            <w:widowControl w:val="0"/>
            <w:autoSpaceDE w:val="0"/>
            <w:autoSpaceDN w:val="0"/>
            <w:adjustRightInd w:val="0"/>
            <w:spacing w:after="0" w:line="240" w:lineRule="auto"/>
          </w:pPr>
        </w:pPrChange>
      </w:pPr>
      <w:ins w:id="376" w:author="richard" w:date="2020-03-05T15:29:00Z">
        <w:r w:rsidRPr="00C8745D">
          <w:rPr>
            <w:rFonts w:cs="Times New Roman"/>
            <w:rPrChange w:id="377" w:author="richard" w:date="2020-03-05T15:29:00Z">
              <w:rPr/>
            </w:rPrChange>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ins>
    </w:p>
    <w:p w14:paraId="213F1517" w14:textId="77777777" w:rsidR="00C8745D" w:rsidRPr="00C8745D" w:rsidRDefault="00C8745D">
      <w:pPr>
        <w:pStyle w:val="Bibliography"/>
        <w:rPr>
          <w:ins w:id="378" w:author="richard" w:date="2020-03-05T15:29:00Z"/>
          <w:rFonts w:cs="Times New Roman"/>
          <w:rPrChange w:id="379" w:author="richard" w:date="2020-03-05T15:29:00Z">
            <w:rPr>
              <w:ins w:id="380" w:author="richard" w:date="2020-03-05T15:29:00Z"/>
            </w:rPr>
          </w:rPrChange>
        </w:rPr>
        <w:pPrChange w:id="381" w:author="richard" w:date="2020-03-05T15:29:00Z">
          <w:pPr>
            <w:widowControl w:val="0"/>
            <w:autoSpaceDE w:val="0"/>
            <w:autoSpaceDN w:val="0"/>
            <w:adjustRightInd w:val="0"/>
            <w:spacing w:after="0" w:line="240" w:lineRule="auto"/>
          </w:pPr>
        </w:pPrChange>
      </w:pPr>
      <w:ins w:id="382" w:author="richard" w:date="2020-03-05T15:29:00Z">
        <w:r w:rsidRPr="00C8745D">
          <w:rPr>
            <w:rFonts w:cs="Times New Roman"/>
            <w:rPrChange w:id="383" w:author="richard" w:date="2020-03-05T15:29:00Z">
              <w:rPr/>
            </w:rPrChange>
          </w:rPr>
          <w:t>Hanson, J. 2018. Conserving evolutionary processes.</w:t>
        </w:r>
      </w:ins>
    </w:p>
    <w:p w14:paraId="0C18EA93" w14:textId="77777777" w:rsidR="00C8745D" w:rsidRPr="00C8745D" w:rsidRDefault="00C8745D">
      <w:pPr>
        <w:pStyle w:val="Bibliography"/>
        <w:rPr>
          <w:ins w:id="384" w:author="richard" w:date="2020-03-05T15:29:00Z"/>
          <w:rFonts w:cs="Times New Roman"/>
          <w:rPrChange w:id="385" w:author="richard" w:date="2020-03-05T15:29:00Z">
            <w:rPr>
              <w:ins w:id="386" w:author="richard" w:date="2020-03-05T15:29:00Z"/>
            </w:rPr>
          </w:rPrChange>
        </w:rPr>
        <w:pPrChange w:id="387" w:author="richard" w:date="2020-03-05T15:29:00Z">
          <w:pPr>
            <w:widowControl w:val="0"/>
            <w:autoSpaceDE w:val="0"/>
            <w:autoSpaceDN w:val="0"/>
            <w:adjustRightInd w:val="0"/>
            <w:spacing w:after="0" w:line="240" w:lineRule="auto"/>
          </w:pPr>
        </w:pPrChange>
      </w:pPr>
      <w:ins w:id="388" w:author="richard" w:date="2020-03-05T15:29:00Z">
        <w:r w:rsidRPr="00C8745D">
          <w:rPr>
            <w:rFonts w:cs="Times New Roman"/>
            <w:rPrChange w:id="389" w:author="richard" w:date="2020-03-05T15:29:00Z">
              <w:rPr/>
            </w:rPrChange>
          </w:rPr>
          <w:t>Hanson, J. et al. 2019. prioritizr: Systematic Conservation Prioritization in R, Version 4.0.2.</w:t>
        </w:r>
      </w:ins>
    </w:p>
    <w:p w14:paraId="32EBCD5D" w14:textId="77777777" w:rsidR="00C8745D" w:rsidRPr="00C8745D" w:rsidRDefault="00C8745D">
      <w:pPr>
        <w:pStyle w:val="Bibliography"/>
        <w:rPr>
          <w:ins w:id="390" w:author="richard" w:date="2020-03-05T15:29:00Z"/>
          <w:rFonts w:cs="Times New Roman"/>
          <w:rPrChange w:id="391" w:author="richard" w:date="2020-03-05T15:29:00Z">
            <w:rPr>
              <w:ins w:id="392" w:author="richard" w:date="2020-03-05T15:29:00Z"/>
            </w:rPr>
          </w:rPrChange>
        </w:rPr>
        <w:pPrChange w:id="393" w:author="richard" w:date="2020-03-05T15:29:00Z">
          <w:pPr>
            <w:widowControl w:val="0"/>
            <w:autoSpaceDE w:val="0"/>
            <w:autoSpaceDN w:val="0"/>
            <w:adjustRightInd w:val="0"/>
            <w:spacing w:after="0" w:line="240" w:lineRule="auto"/>
          </w:pPr>
        </w:pPrChange>
      </w:pPr>
      <w:ins w:id="394" w:author="richard" w:date="2020-03-05T15:29:00Z">
        <w:r w:rsidRPr="00C8745D">
          <w:rPr>
            <w:rFonts w:cs="Times New Roman"/>
            <w:rPrChange w:id="395" w:author="richard" w:date="2020-03-05T15:29:00Z">
              <w:rPr/>
            </w:rPrChange>
          </w:rPr>
          <w:t>Harter, R. et al. 2017. Rsymphony: SYMPHONY in R.</w:t>
        </w:r>
      </w:ins>
    </w:p>
    <w:p w14:paraId="1B3238F6" w14:textId="77777777" w:rsidR="00C8745D" w:rsidRPr="001F3E6A" w:rsidRDefault="00C8745D">
      <w:pPr>
        <w:pStyle w:val="Bibliography"/>
        <w:rPr>
          <w:ins w:id="396" w:author="richard" w:date="2020-03-05T15:29:00Z"/>
          <w:rFonts w:cs="Times New Roman"/>
        </w:rPr>
        <w:pPrChange w:id="397" w:author="richard" w:date="2020-03-05T15:29:00Z">
          <w:pPr>
            <w:widowControl w:val="0"/>
            <w:autoSpaceDE w:val="0"/>
            <w:autoSpaceDN w:val="0"/>
            <w:adjustRightInd w:val="0"/>
            <w:spacing w:after="0" w:line="240" w:lineRule="auto"/>
          </w:pPr>
        </w:pPrChange>
      </w:pPr>
      <w:ins w:id="398" w:author="richard" w:date="2020-03-05T15:29:00Z">
        <w:r w:rsidRPr="00C8745D">
          <w:rPr>
            <w:rFonts w:cs="Times New Roman"/>
            <w:lang w:val="de-AT"/>
            <w:rPrChange w:id="399" w:author="richard" w:date="2020-03-05T15:29:00Z">
              <w:rPr/>
            </w:rPrChange>
          </w:rPr>
          <w:lastRenderedPageBreak/>
          <w:t xml:space="preserve">Hochachka, W. M. et al. 2012. </w:t>
        </w:r>
        <w:r w:rsidRPr="00C8745D">
          <w:rPr>
            <w:rFonts w:cs="Times New Roman"/>
          </w:rPr>
          <w:t>Data-intensive science applied to broad-scale citizen science. - Trends in ecology &amp; evolution 27: 130–137.</w:t>
        </w:r>
      </w:ins>
    </w:p>
    <w:p w14:paraId="70BFF67A" w14:textId="77777777" w:rsidR="00C8745D" w:rsidRPr="00196E52" w:rsidRDefault="00C8745D">
      <w:pPr>
        <w:pStyle w:val="Bibliography"/>
        <w:rPr>
          <w:ins w:id="400" w:author="richard" w:date="2020-03-05T15:29:00Z"/>
          <w:rFonts w:cs="Times New Roman"/>
        </w:rPr>
        <w:pPrChange w:id="401" w:author="richard" w:date="2020-03-05T15:29:00Z">
          <w:pPr>
            <w:widowControl w:val="0"/>
            <w:autoSpaceDE w:val="0"/>
            <w:autoSpaceDN w:val="0"/>
            <w:adjustRightInd w:val="0"/>
            <w:spacing w:after="0" w:line="240" w:lineRule="auto"/>
          </w:pPr>
        </w:pPrChange>
      </w:pPr>
      <w:ins w:id="402" w:author="richard" w:date="2020-03-05T15:29:00Z">
        <w:r w:rsidRPr="00CD71E4">
          <w:rPr>
            <w:rFonts w:cs="Times New Roman"/>
          </w:rPr>
          <w:t>Joppa, L. N. and Pfaff, A. 2009. High and far: biases in the location of protected areas. - PloS one 4: e8273.</w:t>
        </w:r>
      </w:ins>
    </w:p>
    <w:p w14:paraId="0F5FA09B" w14:textId="77777777" w:rsidR="00C8745D" w:rsidRPr="00A74DF9" w:rsidRDefault="00C8745D">
      <w:pPr>
        <w:pStyle w:val="Bibliography"/>
        <w:rPr>
          <w:ins w:id="403" w:author="richard" w:date="2020-03-05T15:29:00Z"/>
          <w:rFonts w:cs="Times New Roman"/>
        </w:rPr>
        <w:pPrChange w:id="404" w:author="richard" w:date="2020-03-05T15:29:00Z">
          <w:pPr>
            <w:widowControl w:val="0"/>
            <w:autoSpaceDE w:val="0"/>
            <w:autoSpaceDN w:val="0"/>
            <w:adjustRightInd w:val="0"/>
            <w:spacing w:after="0" w:line="240" w:lineRule="auto"/>
          </w:pPr>
        </w:pPrChange>
      </w:pPr>
      <w:ins w:id="405" w:author="richard" w:date="2020-03-05T15:29:00Z">
        <w:r w:rsidRPr="00196E52">
          <w:rPr>
            <w:rFonts w:cs="Times New Roman"/>
          </w:rPr>
          <w:t>Kirkpatrick, S. et al. 1983. Optimization by Simulated Annealing. - Science 220: 671–680.</w:t>
        </w:r>
      </w:ins>
    </w:p>
    <w:p w14:paraId="62A11E91" w14:textId="77777777" w:rsidR="00C8745D" w:rsidRPr="00376BC0" w:rsidRDefault="00C8745D">
      <w:pPr>
        <w:pStyle w:val="Bibliography"/>
        <w:rPr>
          <w:ins w:id="406" w:author="richard" w:date="2020-03-05T15:29:00Z"/>
          <w:rFonts w:cs="Times New Roman"/>
        </w:rPr>
        <w:pPrChange w:id="407" w:author="richard" w:date="2020-03-05T15:29:00Z">
          <w:pPr>
            <w:widowControl w:val="0"/>
            <w:autoSpaceDE w:val="0"/>
            <w:autoSpaceDN w:val="0"/>
            <w:adjustRightInd w:val="0"/>
            <w:spacing w:after="0" w:line="240" w:lineRule="auto"/>
          </w:pPr>
        </w:pPrChange>
      </w:pPr>
      <w:ins w:id="408" w:author="richard" w:date="2020-03-05T15:29:00Z">
        <w:r w:rsidRPr="00EE5AE9">
          <w:rPr>
            <w:rFonts w:cs="Times New Roman"/>
          </w:rPr>
          <w:t>Lee, J. and Leyffer, S. 2011. Mixed Integer Nonlinear Programming. - Springer Science &amp; Business Media.</w:t>
        </w:r>
      </w:ins>
    </w:p>
    <w:p w14:paraId="5A1E8CB9" w14:textId="77777777" w:rsidR="00C8745D" w:rsidRPr="00C8745D" w:rsidRDefault="00C8745D">
      <w:pPr>
        <w:pStyle w:val="Bibliography"/>
        <w:rPr>
          <w:ins w:id="409" w:author="richard" w:date="2020-03-05T15:29:00Z"/>
          <w:rFonts w:cs="Times New Roman"/>
          <w:rPrChange w:id="410" w:author="richard" w:date="2020-03-05T15:29:00Z">
            <w:rPr>
              <w:ins w:id="411" w:author="richard" w:date="2020-03-05T15:29:00Z"/>
            </w:rPr>
          </w:rPrChange>
        </w:rPr>
        <w:pPrChange w:id="412" w:author="richard" w:date="2020-03-05T15:29:00Z">
          <w:pPr>
            <w:widowControl w:val="0"/>
            <w:autoSpaceDE w:val="0"/>
            <w:autoSpaceDN w:val="0"/>
            <w:adjustRightInd w:val="0"/>
            <w:spacing w:after="0" w:line="240" w:lineRule="auto"/>
          </w:pPr>
        </w:pPrChange>
      </w:pPr>
      <w:ins w:id="413" w:author="richard" w:date="2020-03-05T15:29:00Z">
        <w:r w:rsidRPr="003E55DB">
          <w:rPr>
            <w:rFonts w:cs="Times New Roman"/>
          </w:rPr>
          <w:t xml:space="preserve">Lin, C. Y. et al. </w:t>
        </w:r>
        <w:r w:rsidRPr="00C8745D">
          <w:rPr>
            <w:rFonts w:cs="Times New Roman"/>
            <w:rPrChange w:id="414" w:author="richard" w:date="2020-03-05T15:29:00Z">
              <w:rPr/>
            </w:rPrChange>
          </w:rPr>
          <w:t>2017. Participant Selection Problem: Relative Performance of Five Optimization Solvers. - Proceedings of the 8th International Conference on Computer Modeling and Simulation: 24–31.</w:t>
        </w:r>
      </w:ins>
    </w:p>
    <w:p w14:paraId="61096C32" w14:textId="77777777" w:rsidR="00C8745D" w:rsidRPr="00C8745D" w:rsidRDefault="00C8745D">
      <w:pPr>
        <w:pStyle w:val="Bibliography"/>
        <w:rPr>
          <w:ins w:id="415" w:author="richard" w:date="2020-03-05T15:29:00Z"/>
          <w:rFonts w:cs="Times New Roman"/>
          <w:rPrChange w:id="416" w:author="richard" w:date="2020-03-05T15:29:00Z">
            <w:rPr>
              <w:ins w:id="417" w:author="richard" w:date="2020-03-05T15:29:00Z"/>
            </w:rPr>
          </w:rPrChange>
        </w:rPr>
        <w:pPrChange w:id="418" w:author="richard" w:date="2020-03-05T15:29:00Z">
          <w:pPr>
            <w:widowControl w:val="0"/>
            <w:autoSpaceDE w:val="0"/>
            <w:autoSpaceDN w:val="0"/>
            <w:adjustRightInd w:val="0"/>
            <w:spacing w:after="0" w:line="240" w:lineRule="auto"/>
          </w:pPr>
        </w:pPrChange>
      </w:pPr>
      <w:ins w:id="419" w:author="richard" w:date="2020-03-05T15:29:00Z">
        <w:r w:rsidRPr="00C8745D">
          <w:rPr>
            <w:rFonts w:cs="Times New Roman"/>
            <w:rPrChange w:id="420" w:author="richard" w:date="2020-03-05T15:29:00Z">
              <w:rPr/>
            </w:rPrChange>
          </w:rPr>
          <w:t>Luppold, A. et al. 2018. Evaluating the performance of solvers for integer-linear programming. in press.</w:t>
        </w:r>
      </w:ins>
    </w:p>
    <w:p w14:paraId="4188B5F2" w14:textId="77777777" w:rsidR="00C8745D" w:rsidRPr="001F3E6A" w:rsidRDefault="00C8745D">
      <w:pPr>
        <w:pStyle w:val="Bibliography"/>
        <w:rPr>
          <w:ins w:id="421" w:author="richard" w:date="2020-03-05T15:29:00Z"/>
          <w:rFonts w:cs="Times New Roman"/>
        </w:rPr>
        <w:pPrChange w:id="422" w:author="richard" w:date="2020-03-05T15:29:00Z">
          <w:pPr>
            <w:widowControl w:val="0"/>
            <w:autoSpaceDE w:val="0"/>
            <w:autoSpaceDN w:val="0"/>
            <w:adjustRightInd w:val="0"/>
            <w:spacing w:after="0" w:line="240" w:lineRule="auto"/>
          </w:pPr>
        </w:pPrChange>
      </w:pPr>
      <w:ins w:id="423" w:author="richard" w:date="2020-03-05T15:29:00Z">
        <w:r w:rsidRPr="00C8745D">
          <w:rPr>
            <w:rFonts w:cs="Times New Roman"/>
            <w:lang w:val="de-AT"/>
            <w:rPrChange w:id="424" w:author="richard" w:date="2020-03-05T15:29:00Z">
              <w:rPr/>
            </w:rPrChange>
          </w:rPr>
          <w:t xml:space="preserve">Mackenzie, D. I. et al. 2002. </w:t>
        </w:r>
        <w:r w:rsidRPr="00C8745D">
          <w:rPr>
            <w:rFonts w:cs="Times New Roman"/>
          </w:rPr>
          <w:t>Estimating site occupancy rates when detection probabilities are less than one. - Ecology 83: 2248–2255.</w:t>
        </w:r>
      </w:ins>
    </w:p>
    <w:p w14:paraId="34B8E174" w14:textId="77777777" w:rsidR="00C8745D" w:rsidRPr="00196E52" w:rsidRDefault="00C8745D">
      <w:pPr>
        <w:pStyle w:val="Bibliography"/>
        <w:rPr>
          <w:ins w:id="425" w:author="richard" w:date="2020-03-05T15:29:00Z"/>
          <w:rFonts w:cs="Times New Roman"/>
        </w:rPr>
        <w:pPrChange w:id="426" w:author="richard" w:date="2020-03-05T15:29:00Z">
          <w:pPr>
            <w:widowControl w:val="0"/>
            <w:autoSpaceDE w:val="0"/>
            <w:autoSpaceDN w:val="0"/>
            <w:adjustRightInd w:val="0"/>
            <w:spacing w:after="0" w:line="240" w:lineRule="auto"/>
          </w:pPr>
        </w:pPrChange>
      </w:pPr>
      <w:ins w:id="427" w:author="richard" w:date="2020-03-05T15:29:00Z">
        <w:r w:rsidRPr="00CD71E4">
          <w:rPr>
            <w:rFonts w:cs="Times New Roman"/>
          </w:rPr>
          <w:t>Margules, C. R. and Pressey, R. L. 2000. Systematic conservation planning. - Nature 405: 243–53.</w:t>
        </w:r>
      </w:ins>
    </w:p>
    <w:p w14:paraId="33ADDF21" w14:textId="77777777" w:rsidR="00C8745D" w:rsidRPr="00A74DF9" w:rsidRDefault="00C8745D">
      <w:pPr>
        <w:pStyle w:val="Bibliography"/>
        <w:rPr>
          <w:ins w:id="428" w:author="richard" w:date="2020-03-05T15:29:00Z"/>
          <w:rFonts w:cs="Times New Roman"/>
        </w:rPr>
        <w:pPrChange w:id="429" w:author="richard" w:date="2020-03-05T15:29:00Z">
          <w:pPr>
            <w:widowControl w:val="0"/>
            <w:autoSpaceDE w:val="0"/>
            <w:autoSpaceDN w:val="0"/>
            <w:adjustRightInd w:val="0"/>
            <w:spacing w:after="0" w:line="240" w:lineRule="auto"/>
          </w:pPr>
        </w:pPrChange>
      </w:pPr>
      <w:ins w:id="430" w:author="richard" w:date="2020-03-05T15:29:00Z">
        <w:r w:rsidRPr="00196E52">
          <w:rPr>
            <w:rFonts w:cs="Times New Roman"/>
          </w:rPr>
          <w:t>McDonnell, M. D. et al. 2002. Mathematical Methods for Spatially Cohesive Reserve Design. - Environmental Modeling &amp; Assessment 7: 107–114.</w:t>
        </w:r>
      </w:ins>
    </w:p>
    <w:p w14:paraId="3055D379" w14:textId="77777777" w:rsidR="00C8745D" w:rsidRPr="00C8745D" w:rsidRDefault="00C8745D">
      <w:pPr>
        <w:pStyle w:val="Bibliography"/>
        <w:rPr>
          <w:ins w:id="431" w:author="richard" w:date="2020-03-05T15:29:00Z"/>
          <w:rFonts w:cs="Times New Roman"/>
          <w:rPrChange w:id="432" w:author="richard" w:date="2020-03-05T15:29:00Z">
            <w:rPr>
              <w:ins w:id="433" w:author="richard" w:date="2020-03-05T15:29:00Z"/>
            </w:rPr>
          </w:rPrChange>
        </w:rPr>
        <w:pPrChange w:id="434" w:author="richard" w:date="2020-03-05T15:29:00Z">
          <w:pPr>
            <w:widowControl w:val="0"/>
            <w:autoSpaceDE w:val="0"/>
            <w:autoSpaceDN w:val="0"/>
            <w:adjustRightInd w:val="0"/>
            <w:spacing w:after="0" w:line="240" w:lineRule="auto"/>
          </w:pPr>
        </w:pPrChange>
      </w:pPr>
      <w:ins w:id="435" w:author="richard" w:date="2020-03-05T15:29:00Z">
        <w:r w:rsidRPr="00EE5AE9">
          <w:rPr>
            <w:rFonts w:cs="Times New Roman"/>
          </w:rPr>
          <w:t>McIntosh, E. J. et al. 2017. The Impact of Systematic Conservation Planning. - Annual Review of Environment a</w:t>
        </w:r>
        <w:r w:rsidRPr="00376BC0">
          <w:rPr>
            <w:rFonts w:cs="Times New Roman"/>
          </w:rPr>
          <w:t>nd Resources 42: annurev-env</w:t>
        </w:r>
        <w:r w:rsidRPr="003E55DB">
          <w:rPr>
            <w:rFonts w:cs="Times New Roman"/>
          </w:rPr>
          <w:t>iron-102016-060902.</w:t>
        </w:r>
      </w:ins>
    </w:p>
    <w:p w14:paraId="679EA4AB" w14:textId="77777777" w:rsidR="00C8745D" w:rsidRPr="00C8745D" w:rsidRDefault="00C8745D">
      <w:pPr>
        <w:pStyle w:val="Bibliography"/>
        <w:rPr>
          <w:ins w:id="436" w:author="richard" w:date="2020-03-05T15:29:00Z"/>
          <w:rFonts w:cs="Times New Roman"/>
          <w:rPrChange w:id="437" w:author="richard" w:date="2020-03-05T15:29:00Z">
            <w:rPr>
              <w:ins w:id="438" w:author="richard" w:date="2020-03-05T15:29:00Z"/>
            </w:rPr>
          </w:rPrChange>
        </w:rPr>
        <w:pPrChange w:id="439" w:author="richard" w:date="2020-03-05T15:29:00Z">
          <w:pPr>
            <w:widowControl w:val="0"/>
            <w:autoSpaceDE w:val="0"/>
            <w:autoSpaceDN w:val="0"/>
            <w:adjustRightInd w:val="0"/>
            <w:spacing w:after="0" w:line="240" w:lineRule="auto"/>
          </w:pPr>
        </w:pPrChange>
      </w:pPr>
      <w:ins w:id="440" w:author="richard" w:date="2020-03-05T15:29:00Z">
        <w:r w:rsidRPr="00C8745D">
          <w:rPr>
            <w:rFonts w:cs="Times New Roman"/>
            <w:rPrChange w:id="441" w:author="richard" w:date="2020-03-05T15:29:00Z">
              <w:rPr/>
            </w:rPrChange>
          </w:rPr>
          <w:t>Meidinger, D. and Pojar, J. 1991. Ecosystems of British Columbia. - British Columbia Ministry of Forests.</w:t>
        </w:r>
      </w:ins>
    </w:p>
    <w:p w14:paraId="4C201A8C" w14:textId="77777777" w:rsidR="00C8745D" w:rsidRPr="00C8745D" w:rsidRDefault="00C8745D">
      <w:pPr>
        <w:pStyle w:val="Bibliography"/>
        <w:rPr>
          <w:ins w:id="442" w:author="richard" w:date="2020-03-05T15:29:00Z"/>
          <w:rFonts w:cs="Times New Roman"/>
          <w:rPrChange w:id="443" w:author="richard" w:date="2020-03-05T15:29:00Z">
            <w:rPr>
              <w:ins w:id="444" w:author="richard" w:date="2020-03-05T15:29:00Z"/>
            </w:rPr>
          </w:rPrChange>
        </w:rPr>
        <w:pPrChange w:id="445" w:author="richard" w:date="2020-03-05T15:29:00Z">
          <w:pPr>
            <w:widowControl w:val="0"/>
            <w:autoSpaceDE w:val="0"/>
            <w:autoSpaceDN w:val="0"/>
            <w:adjustRightInd w:val="0"/>
            <w:spacing w:after="0" w:line="240" w:lineRule="auto"/>
          </w:pPr>
        </w:pPrChange>
      </w:pPr>
      <w:ins w:id="446" w:author="richard" w:date="2020-03-05T15:29:00Z">
        <w:r w:rsidRPr="00C8745D">
          <w:rPr>
            <w:rFonts w:cs="Times New Roman"/>
            <w:rPrChange w:id="447" w:author="richard" w:date="2020-03-05T15:29:00Z">
              <w:rPr/>
            </w:rPrChange>
          </w:rPr>
          <w:t>Naidoo, R. et al. 2006. Integrating economic costs into conservation planning. - Trends in ecology &amp; evolution 21: 681–7.</w:t>
        </w:r>
      </w:ins>
    </w:p>
    <w:p w14:paraId="06A75251" w14:textId="77777777" w:rsidR="00C8745D" w:rsidRPr="00C8745D" w:rsidRDefault="00C8745D">
      <w:pPr>
        <w:pStyle w:val="Bibliography"/>
        <w:rPr>
          <w:ins w:id="448" w:author="richard" w:date="2020-03-05T15:29:00Z"/>
          <w:rFonts w:cs="Times New Roman"/>
          <w:rPrChange w:id="449" w:author="richard" w:date="2020-03-05T15:29:00Z">
            <w:rPr>
              <w:ins w:id="450" w:author="richard" w:date="2020-03-05T15:29:00Z"/>
            </w:rPr>
          </w:rPrChange>
        </w:rPr>
        <w:pPrChange w:id="451" w:author="richard" w:date="2020-03-05T15:29:00Z">
          <w:pPr>
            <w:widowControl w:val="0"/>
            <w:autoSpaceDE w:val="0"/>
            <w:autoSpaceDN w:val="0"/>
            <w:adjustRightInd w:val="0"/>
            <w:spacing w:after="0" w:line="240" w:lineRule="auto"/>
          </w:pPr>
        </w:pPrChange>
      </w:pPr>
      <w:ins w:id="452" w:author="richard" w:date="2020-03-05T15:29:00Z">
        <w:r w:rsidRPr="00C8745D">
          <w:rPr>
            <w:rFonts w:cs="Times New Roman"/>
            <w:rPrChange w:id="453" w:author="richard" w:date="2020-03-05T15:29:00Z">
              <w:rPr/>
            </w:rPrChange>
          </w:rPr>
          <w:t>Önal, H. 2004. First-best, second-best, and heuristic solutions in conservation reserve site selection. - Biological Conservation 115: 55–62.</w:t>
        </w:r>
      </w:ins>
    </w:p>
    <w:p w14:paraId="5C0D9EA7" w14:textId="77777777" w:rsidR="00C8745D" w:rsidRPr="00C8745D" w:rsidRDefault="00C8745D">
      <w:pPr>
        <w:pStyle w:val="Bibliography"/>
        <w:rPr>
          <w:ins w:id="454" w:author="richard" w:date="2020-03-05T15:29:00Z"/>
          <w:rFonts w:cs="Times New Roman"/>
          <w:rPrChange w:id="455" w:author="richard" w:date="2020-03-05T15:29:00Z">
            <w:rPr>
              <w:ins w:id="456" w:author="richard" w:date="2020-03-05T15:29:00Z"/>
            </w:rPr>
          </w:rPrChange>
        </w:rPr>
        <w:pPrChange w:id="457" w:author="richard" w:date="2020-03-05T15:29:00Z">
          <w:pPr>
            <w:widowControl w:val="0"/>
            <w:autoSpaceDE w:val="0"/>
            <w:autoSpaceDN w:val="0"/>
            <w:adjustRightInd w:val="0"/>
            <w:spacing w:after="0" w:line="240" w:lineRule="auto"/>
          </w:pPr>
        </w:pPrChange>
      </w:pPr>
      <w:ins w:id="458" w:author="richard" w:date="2020-03-05T15:29:00Z">
        <w:r w:rsidRPr="00C8745D">
          <w:rPr>
            <w:rFonts w:cs="Times New Roman"/>
            <w:rPrChange w:id="459" w:author="richard" w:date="2020-03-05T15:29:00Z">
              <w:rPr/>
            </w:rPrChange>
          </w:rPr>
          <w:t>Polasky, S. et al. 2001. Selecting Biological Reserves Cost-Effectively: An Application to Terrestrial Vertebrate Conservation in Oregon. - Land Economics 77: 68–78.</w:t>
        </w:r>
      </w:ins>
    </w:p>
    <w:p w14:paraId="118C5379" w14:textId="77777777" w:rsidR="00C8745D" w:rsidRPr="00C8745D" w:rsidRDefault="00C8745D">
      <w:pPr>
        <w:pStyle w:val="Bibliography"/>
        <w:rPr>
          <w:ins w:id="460" w:author="richard" w:date="2020-03-05T15:29:00Z"/>
          <w:rFonts w:cs="Times New Roman"/>
          <w:rPrChange w:id="461" w:author="richard" w:date="2020-03-05T15:29:00Z">
            <w:rPr>
              <w:ins w:id="462" w:author="richard" w:date="2020-03-05T15:29:00Z"/>
            </w:rPr>
          </w:rPrChange>
        </w:rPr>
        <w:pPrChange w:id="463" w:author="richard" w:date="2020-03-05T15:29:00Z">
          <w:pPr>
            <w:widowControl w:val="0"/>
            <w:autoSpaceDE w:val="0"/>
            <w:autoSpaceDN w:val="0"/>
            <w:adjustRightInd w:val="0"/>
            <w:spacing w:after="0" w:line="240" w:lineRule="auto"/>
          </w:pPr>
        </w:pPrChange>
      </w:pPr>
      <w:ins w:id="464" w:author="richard" w:date="2020-03-05T15:29:00Z">
        <w:r w:rsidRPr="00C8745D">
          <w:rPr>
            <w:rFonts w:cs="Times New Roman"/>
            <w:rPrChange w:id="465" w:author="richard" w:date="2020-03-05T15:29:00Z">
              <w:rPr/>
            </w:rPrChange>
          </w:rPr>
          <w:t>Pressey, R. L. and Bottrill, M. C. 2008. Opportunism, Threats, and the Evolution of Systematic Conservation Planning. - Conservation Biology 22: 1340–1345.</w:t>
        </w:r>
      </w:ins>
    </w:p>
    <w:p w14:paraId="4F6B0486" w14:textId="77777777" w:rsidR="00C8745D" w:rsidRPr="00C8745D" w:rsidRDefault="00C8745D">
      <w:pPr>
        <w:pStyle w:val="Bibliography"/>
        <w:rPr>
          <w:ins w:id="466" w:author="richard" w:date="2020-03-05T15:29:00Z"/>
          <w:rFonts w:cs="Times New Roman"/>
          <w:rPrChange w:id="467" w:author="richard" w:date="2020-03-05T15:29:00Z">
            <w:rPr>
              <w:ins w:id="468" w:author="richard" w:date="2020-03-05T15:29:00Z"/>
            </w:rPr>
          </w:rPrChange>
        </w:rPr>
        <w:pPrChange w:id="469" w:author="richard" w:date="2020-03-05T15:29:00Z">
          <w:pPr>
            <w:widowControl w:val="0"/>
            <w:autoSpaceDE w:val="0"/>
            <w:autoSpaceDN w:val="0"/>
            <w:adjustRightInd w:val="0"/>
            <w:spacing w:after="0" w:line="240" w:lineRule="auto"/>
          </w:pPr>
        </w:pPrChange>
      </w:pPr>
      <w:ins w:id="470" w:author="richard" w:date="2020-03-05T15:29:00Z">
        <w:r w:rsidRPr="00C8745D">
          <w:rPr>
            <w:rFonts w:cs="Times New Roman"/>
            <w:rPrChange w:id="471" w:author="richard" w:date="2020-03-05T15:29:00Z">
              <w:rPr/>
            </w:rPrChange>
          </w:rPr>
          <w:t>Pressey, R. et al. 1993. Beyond opportunism: key principles for systematic reserve selection. - Trends in ecology &amp; evolution 8: 124–128.</w:t>
        </w:r>
      </w:ins>
    </w:p>
    <w:p w14:paraId="57997207" w14:textId="77777777" w:rsidR="00C8745D" w:rsidRPr="00C8745D" w:rsidRDefault="00C8745D">
      <w:pPr>
        <w:pStyle w:val="Bibliography"/>
        <w:rPr>
          <w:ins w:id="472" w:author="richard" w:date="2020-03-05T15:29:00Z"/>
          <w:rFonts w:cs="Times New Roman"/>
          <w:rPrChange w:id="473" w:author="richard" w:date="2020-03-05T15:29:00Z">
            <w:rPr>
              <w:ins w:id="474" w:author="richard" w:date="2020-03-05T15:29:00Z"/>
            </w:rPr>
          </w:rPrChange>
        </w:rPr>
        <w:pPrChange w:id="475" w:author="richard" w:date="2020-03-05T15:29:00Z">
          <w:pPr>
            <w:widowControl w:val="0"/>
            <w:autoSpaceDE w:val="0"/>
            <w:autoSpaceDN w:val="0"/>
            <w:adjustRightInd w:val="0"/>
            <w:spacing w:after="0" w:line="240" w:lineRule="auto"/>
          </w:pPr>
        </w:pPrChange>
      </w:pPr>
      <w:ins w:id="476" w:author="richard" w:date="2020-03-05T15:29:00Z">
        <w:r w:rsidRPr="00C8745D">
          <w:rPr>
            <w:rFonts w:cs="Times New Roman"/>
            <w:rPrChange w:id="477" w:author="richard" w:date="2020-03-05T15:29:00Z">
              <w:rPr/>
            </w:rPrChange>
          </w:rPr>
          <w:t>Ralphs, T. et al. 2019. coin-or/SYMPHONY: Version 5.6.17. - Zenodo.</w:t>
        </w:r>
      </w:ins>
    </w:p>
    <w:p w14:paraId="34B85F38" w14:textId="77777777" w:rsidR="00C8745D" w:rsidRPr="001F3E6A" w:rsidRDefault="00C8745D">
      <w:pPr>
        <w:pStyle w:val="Bibliography"/>
        <w:rPr>
          <w:ins w:id="478" w:author="richard" w:date="2020-03-05T15:29:00Z"/>
          <w:rFonts w:cs="Times New Roman"/>
        </w:rPr>
        <w:pPrChange w:id="479" w:author="richard" w:date="2020-03-05T15:29:00Z">
          <w:pPr>
            <w:widowControl w:val="0"/>
            <w:autoSpaceDE w:val="0"/>
            <w:autoSpaceDN w:val="0"/>
            <w:adjustRightInd w:val="0"/>
            <w:spacing w:after="0" w:line="240" w:lineRule="auto"/>
          </w:pPr>
        </w:pPrChange>
      </w:pPr>
      <w:ins w:id="480" w:author="richard" w:date="2020-03-05T15:29:00Z">
        <w:r w:rsidRPr="00C8745D">
          <w:rPr>
            <w:rFonts w:cs="Times New Roman"/>
            <w:lang w:val="de-AT"/>
            <w:rPrChange w:id="481" w:author="richard" w:date="2020-03-05T15:29:00Z">
              <w:rPr/>
            </w:rPrChange>
          </w:rPr>
          <w:lastRenderedPageBreak/>
          <w:t xml:space="preserve">Rodewald, A. D. et al. 2019. </w:t>
        </w:r>
        <w:r w:rsidRPr="00C8745D">
          <w:rPr>
            <w:rFonts w:cs="Times New Roman"/>
          </w:rPr>
          <w:t>Tradeoffs in the value of biodiversity feature and cost data in conservation prioritization. - Sci Rep 9: 1–8.</w:t>
        </w:r>
      </w:ins>
    </w:p>
    <w:p w14:paraId="2029B7AB" w14:textId="77777777" w:rsidR="00C8745D" w:rsidRPr="00CD71E4" w:rsidRDefault="00C8745D">
      <w:pPr>
        <w:pStyle w:val="Bibliography"/>
        <w:rPr>
          <w:ins w:id="482" w:author="richard" w:date="2020-03-05T15:29:00Z"/>
          <w:rFonts w:cs="Times New Roman"/>
        </w:rPr>
        <w:pPrChange w:id="483" w:author="richard" w:date="2020-03-05T15:29:00Z">
          <w:pPr>
            <w:widowControl w:val="0"/>
            <w:autoSpaceDE w:val="0"/>
            <w:autoSpaceDN w:val="0"/>
            <w:adjustRightInd w:val="0"/>
            <w:spacing w:after="0" w:line="240" w:lineRule="auto"/>
          </w:pPr>
        </w:pPrChange>
      </w:pPr>
      <w:ins w:id="484" w:author="richard" w:date="2020-03-05T15:29:00Z">
        <w:r w:rsidRPr="00CD71E4">
          <w:rPr>
            <w:rFonts w:cs="Times New Roman"/>
          </w:rPr>
          <w:t>Rodrigues, A. S. L. and Gaston, K. J. 2002. Optimisation in reserve selection procedures—why not? - Biological Conservation 107: 123–129.</w:t>
        </w:r>
      </w:ins>
    </w:p>
    <w:p w14:paraId="7B77EA2B" w14:textId="77777777" w:rsidR="00C8745D" w:rsidRPr="00A74DF9" w:rsidRDefault="00C8745D">
      <w:pPr>
        <w:pStyle w:val="Bibliography"/>
        <w:rPr>
          <w:ins w:id="485" w:author="richard" w:date="2020-03-05T15:29:00Z"/>
          <w:rFonts w:cs="Times New Roman"/>
        </w:rPr>
        <w:pPrChange w:id="486" w:author="richard" w:date="2020-03-05T15:29:00Z">
          <w:pPr>
            <w:widowControl w:val="0"/>
            <w:autoSpaceDE w:val="0"/>
            <w:autoSpaceDN w:val="0"/>
            <w:adjustRightInd w:val="0"/>
            <w:spacing w:after="0" w:line="240" w:lineRule="auto"/>
          </w:pPr>
        </w:pPrChange>
      </w:pPr>
      <w:ins w:id="487" w:author="richard" w:date="2020-03-05T15:29:00Z">
        <w:r w:rsidRPr="00196E52">
          <w:rPr>
            <w:rFonts w:cs="Times New Roman"/>
          </w:rPr>
          <w:t>Rodrigues, A. S. et al. 2000. Flexibility, efficiency, and accountability: adapting reserve selection algorithms to more complex conservation problems. - Ecography 23: 565–574.</w:t>
        </w:r>
      </w:ins>
    </w:p>
    <w:p w14:paraId="425F65AA" w14:textId="77777777" w:rsidR="00C8745D" w:rsidRPr="001F3E6A" w:rsidRDefault="00C8745D">
      <w:pPr>
        <w:pStyle w:val="Bibliography"/>
        <w:rPr>
          <w:ins w:id="488" w:author="richard" w:date="2020-03-05T15:29:00Z"/>
          <w:rFonts w:cs="Times New Roman"/>
        </w:rPr>
        <w:pPrChange w:id="489" w:author="richard" w:date="2020-03-05T15:29:00Z">
          <w:pPr>
            <w:widowControl w:val="0"/>
            <w:autoSpaceDE w:val="0"/>
            <w:autoSpaceDN w:val="0"/>
            <w:adjustRightInd w:val="0"/>
            <w:spacing w:after="0" w:line="240" w:lineRule="auto"/>
          </w:pPr>
        </w:pPrChange>
      </w:pPr>
      <w:ins w:id="490" w:author="richard" w:date="2020-03-05T15:29:00Z">
        <w:r w:rsidRPr="00C8745D">
          <w:rPr>
            <w:rFonts w:cs="Times New Roman"/>
            <w:lang w:val="de-AT"/>
            <w:rPrChange w:id="491" w:author="richard" w:date="2020-03-05T15:29:00Z">
              <w:rPr/>
            </w:rPrChange>
          </w:rPr>
          <w:t xml:space="preserve">Runge, C. A. et al. 2016. </w:t>
        </w:r>
        <w:r w:rsidRPr="00C8745D">
          <w:rPr>
            <w:rFonts w:cs="Times New Roman"/>
          </w:rPr>
          <w:t>Incorporating dynamic distributions into spatial prioritization (N Roura-Pascual, Ed.). - Diversity and Distributions 22: 332–343.</w:t>
        </w:r>
      </w:ins>
    </w:p>
    <w:p w14:paraId="60CBEFEA" w14:textId="77777777" w:rsidR="00C8745D" w:rsidRPr="00CD71E4" w:rsidRDefault="00C8745D">
      <w:pPr>
        <w:pStyle w:val="Bibliography"/>
        <w:rPr>
          <w:ins w:id="492" w:author="richard" w:date="2020-03-05T15:29:00Z"/>
          <w:rFonts w:cs="Times New Roman"/>
        </w:rPr>
        <w:pPrChange w:id="493" w:author="richard" w:date="2020-03-05T15:29:00Z">
          <w:pPr>
            <w:widowControl w:val="0"/>
            <w:autoSpaceDE w:val="0"/>
            <w:autoSpaceDN w:val="0"/>
            <w:adjustRightInd w:val="0"/>
            <w:spacing w:after="0" w:line="240" w:lineRule="auto"/>
          </w:pPr>
        </w:pPrChange>
      </w:pPr>
      <w:ins w:id="494" w:author="richard" w:date="2020-03-05T15:29:00Z">
        <w:r w:rsidRPr="00CD71E4">
          <w:rPr>
            <w:rFonts w:cs="Times New Roman"/>
          </w:rPr>
          <w:t>Sarkar, S. et al. 2006. Biodiversity Conservation Planning Tools: Present Status and Challenges for the Future. - Annual Review of Environment and Resources 31: 123–159.</w:t>
        </w:r>
      </w:ins>
    </w:p>
    <w:p w14:paraId="0ABFD6F4" w14:textId="77777777" w:rsidR="00C8745D" w:rsidRPr="00A74DF9" w:rsidRDefault="00C8745D">
      <w:pPr>
        <w:pStyle w:val="Bibliography"/>
        <w:rPr>
          <w:ins w:id="495" w:author="richard" w:date="2020-03-05T15:29:00Z"/>
          <w:rFonts w:cs="Times New Roman"/>
        </w:rPr>
        <w:pPrChange w:id="496" w:author="richard" w:date="2020-03-05T15:29:00Z">
          <w:pPr>
            <w:widowControl w:val="0"/>
            <w:autoSpaceDE w:val="0"/>
            <w:autoSpaceDN w:val="0"/>
            <w:adjustRightInd w:val="0"/>
            <w:spacing w:after="0" w:line="240" w:lineRule="auto"/>
          </w:pPr>
        </w:pPrChange>
      </w:pPr>
      <w:ins w:id="497" w:author="richard" w:date="2020-03-05T15:29:00Z">
        <w:r w:rsidRPr="00196E52">
          <w:rPr>
            <w:rFonts w:cs="Times New Roman"/>
          </w:rPr>
          <w:t>Schuster, R. et al. 2014. Bird Community Conservation and Carbon Offsets in Western North America. - Plos One in press.</w:t>
        </w:r>
      </w:ins>
    </w:p>
    <w:p w14:paraId="7CA5F42D" w14:textId="77777777" w:rsidR="00C8745D" w:rsidRPr="00376BC0" w:rsidRDefault="00C8745D">
      <w:pPr>
        <w:pStyle w:val="Bibliography"/>
        <w:rPr>
          <w:ins w:id="498" w:author="richard" w:date="2020-03-05T15:29:00Z"/>
          <w:rFonts w:cs="Times New Roman"/>
        </w:rPr>
        <w:pPrChange w:id="499" w:author="richard" w:date="2020-03-05T15:29:00Z">
          <w:pPr>
            <w:widowControl w:val="0"/>
            <w:autoSpaceDE w:val="0"/>
            <w:autoSpaceDN w:val="0"/>
            <w:adjustRightInd w:val="0"/>
            <w:spacing w:after="0" w:line="240" w:lineRule="auto"/>
          </w:pPr>
        </w:pPrChange>
      </w:pPr>
      <w:ins w:id="500" w:author="richard" w:date="2020-03-05T15:29:00Z">
        <w:r w:rsidRPr="00EE5AE9">
          <w:rPr>
            <w:rFonts w:cs="Times New Roman"/>
          </w:rPr>
          <w:t>Schuster, R. et al. 2019. Optimizing the conservation of migratory species over their full annual cycle. - Nature Communications 10: 1754.</w:t>
        </w:r>
      </w:ins>
    </w:p>
    <w:p w14:paraId="059562A1" w14:textId="77777777" w:rsidR="00C8745D" w:rsidRPr="001F3E6A" w:rsidRDefault="00C8745D">
      <w:pPr>
        <w:pStyle w:val="Bibliography"/>
        <w:rPr>
          <w:ins w:id="501" w:author="richard" w:date="2020-03-05T15:29:00Z"/>
          <w:rFonts w:cs="Times New Roman"/>
        </w:rPr>
        <w:pPrChange w:id="502" w:author="richard" w:date="2020-03-05T15:29:00Z">
          <w:pPr>
            <w:widowControl w:val="0"/>
            <w:autoSpaceDE w:val="0"/>
            <w:autoSpaceDN w:val="0"/>
            <w:adjustRightInd w:val="0"/>
            <w:spacing w:after="0" w:line="240" w:lineRule="auto"/>
          </w:pPr>
        </w:pPrChange>
      </w:pPr>
      <w:ins w:id="503" w:author="richard" w:date="2020-03-05T15:29:00Z">
        <w:r w:rsidRPr="00C8745D">
          <w:rPr>
            <w:rFonts w:cs="Times New Roman"/>
            <w:lang w:val="de-AT"/>
            <w:rPrChange w:id="504" w:author="richard" w:date="2020-03-05T15:29:00Z">
              <w:rPr/>
            </w:rPrChange>
          </w:rPr>
          <w:t xml:space="preserve">Schwartz, M. W. et al. 2018. </w:t>
        </w:r>
        <w:r w:rsidRPr="00C8745D">
          <w:rPr>
            <w:rFonts w:cs="Times New Roman"/>
          </w:rPr>
          <w:t>Decision Support Frameworks and Tools for Conservation. - Conservation Letters 11: e12385.</w:t>
        </w:r>
      </w:ins>
    </w:p>
    <w:p w14:paraId="4EF56CC4" w14:textId="77777777" w:rsidR="00C8745D" w:rsidRPr="00CD71E4" w:rsidRDefault="00C8745D">
      <w:pPr>
        <w:pStyle w:val="Bibliography"/>
        <w:rPr>
          <w:ins w:id="505" w:author="richard" w:date="2020-03-05T15:29:00Z"/>
          <w:rFonts w:cs="Times New Roman"/>
        </w:rPr>
        <w:pPrChange w:id="506" w:author="richard" w:date="2020-03-05T15:29:00Z">
          <w:pPr>
            <w:widowControl w:val="0"/>
            <w:autoSpaceDE w:val="0"/>
            <w:autoSpaceDN w:val="0"/>
            <w:adjustRightInd w:val="0"/>
            <w:spacing w:after="0" w:line="240" w:lineRule="auto"/>
          </w:pPr>
        </w:pPrChange>
      </w:pPr>
      <w:ins w:id="507" w:author="richard" w:date="2020-03-05T15:29:00Z">
        <w:r w:rsidRPr="00CD71E4">
          <w:rPr>
            <w:rFonts w:cs="Times New Roman"/>
          </w:rPr>
          <w:t>Sullivan, B. L. et al. 2014. The eBird enterprise: an integrated approach to development and application of citizen science. - Biological Conservation 169: 31–40.</w:t>
        </w:r>
      </w:ins>
    </w:p>
    <w:p w14:paraId="385A7079" w14:textId="77777777" w:rsidR="00C8745D" w:rsidRPr="00A74DF9" w:rsidRDefault="00C8745D">
      <w:pPr>
        <w:pStyle w:val="Bibliography"/>
        <w:rPr>
          <w:ins w:id="508" w:author="richard" w:date="2020-03-05T15:29:00Z"/>
          <w:rFonts w:cs="Times New Roman"/>
        </w:rPr>
        <w:pPrChange w:id="509" w:author="richard" w:date="2020-03-05T15:29:00Z">
          <w:pPr>
            <w:widowControl w:val="0"/>
            <w:autoSpaceDE w:val="0"/>
            <w:autoSpaceDN w:val="0"/>
            <w:adjustRightInd w:val="0"/>
            <w:spacing w:after="0" w:line="240" w:lineRule="auto"/>
          </w:pPr>
        </w:pPrChange>
      </w:pPr>
      <w:ins w:id="510" w:author="richard" w:date="2020-03-05T15:29:00Z">
        <w:r w:rsidRPr="00196E52">
          <w:rPr>
            <w:rFonts w:cs="Times New Roman"/>
          </w:rPr>
          <w:t>Underhill, L. G. 1994. Optimal and suboptimal reserve selection algorithms. - Biological Conservation 70: 85–87.</w:t>
        </w:r>
      </w:ins>
    </w:p>
    <w:p w14:paraId="0099A090" w14:textId="77777777" w:rsidR="00C8745D" w:rsidRPr="00376BC0" w:rsidRDefault="00C8745D">
      <w:pPr>
        <w:pStyle w:val="Bibliography"/>
        <w:rPr>
          <w:ins w:id="511" w:author="richard" w:date="2020-03-05T15:29:00Z"/>
          <w:rFonts w:cs="Times New Roman"/>
        </w:rPr>
        <w:pPrChange w:id="512" w:author="richard" w:date="2020-03-05T15:29:00Z">
          <w:pPr>
            <w:widowControl w:val="0"/>
            <w:autoSpaceDE w:val="0"/>
            <w:autoSpaceDN w:val="0"/>
            <w:adjustRightInd w:val="0"/>
            <w:spacing w:after="0" w:line="240" w:lineRule="auto"/>
          </w:pPr>
        </w:pPrChange>
      </w:pPr>
      <w:ins w:id="513" w:author="richard" w:date="2020-03-05T15:29:00Z">
        <w:r w:rsidRPr="00EE5AE9">
          <w:rPr>
            <w:rFonts w:cs="Times New Roman"/>
          </w:rPr>
          <w:t>Venter, O. et al. 2014. Targeting Global Protected Area Expansion for Imperiled Biodiversity. - PLOS Biology 12: e1001891.</w:t>
        </w:r>
      </w:ins>
    </w:p>
    <w:p w14:paraId="20B1562F" w14:textId="77777777" w:rsidR="00C8745D" w:rsidRPr="00C8745D" w:rsidRDefault="00C8745D">
      <w:pPr>
        <w:pStyle w:val="Bibliography"/>
        <w:rPr>
          <w:ins w:id="514" w:author="richard" w:date="2020-03-05T15:29:00Z"/>
          <w:rFonts w:cs="Times New Roman"/>
          <w:rPrChange w:id="515" w:author="richard" w:date="2020-03-05T15:29:00Z">
            <w:rPr>
              <w:ins w:id="516" w:author="richard" w:date="2020-03-05T15:29:00Z"/>
            </w:rPr>
          </w:rPrChange>
        </w:rPr>
        <w:pPrChange w:id="517" w:author="richard" w:date="2020-03-05T15:29:00Z">
          <w:pPr>
            <w:widowControl w:val="0"/>
            <w:autoSpaceDE w:val="0"/>
            <w:autoSpaceDN w:val="0"/>
            <w:adjustRightInd w:val="0"/>
            <w:spacing w:after="0" w:line="240" w:lineRule="auto"/>
          </w:pPr>
        </w:pPrChange>
      </w:pPr>
      <w:ins w:id="518" w:author="richard" w:date="2020-03-05T15:29:00Z">
        <w:r w:rsidRPr="003E55DB">
          <w:rPr>
            <w:rFonts w:cs="Times New Roman"/>
          </w:rPr>
          <w:t>Wolsey, L. A. and Nemhauser, G. L. 1999</w:t>
        </w:r>
        <w:r w:rsidRPr="00C8745D">
          <w:rPr>
            <w:rFonts w:cs="Times New Roman"/>
            <w:rPrChange w:id="519" w:author="richard" w:date="2020-03-05T15:29:00Z">
              <w:rPr/>
            </w:rPrChange>
          </w:rPr>
          <w:t>. Integer and combinatorial optimization. - John Wiley &amp; Sons.</w:t>
        </w:r>
      </w:ins>
    </w:p>
    <w:p w14:paraId="4DC0B4FB" w14:textId="21D203AC" w:rsidR="00DC5F1E" w:rsidRPr="00DC5F1E" w:rsidDel="00C8745D" w:rsidRDefault="00DC5F1E" w:rsidP="00DC5F1E">
      <w:pPr>
        <w:pStyle w:val="Bibliography"/>
        <w:rPr>
          <w:del w:id="520" w:author="richard" w:date="2020-03-05T15:29:00Z"/>
          <w:rFonts w:cs="Times New Roman"/>
        </w:rPr>
      </w:pPr>
      <w:del w:id="521" w:author="richard" w:date="2020-03-05T15:29:00Z">
        <w:r w:rsidRPr="00DC5F1E" w:rsidDel="00C8745D">
          <w:rPr>
            <w:rFonts w:cs="Times New Roman"/>
          </w:rPr>
          <w:delText>Ando, A. et al. 1998. Species Distributions, Land Values, and Efficient Conservation. - Science 279: 2126–2128.</w:delText>
        </w:r>
      </w:del>
    </w:p>
    <w:p w14:paraId="74EBD8EC" w14:textId="44094C67" w:rsidR="00DC5F1E" w:rsidRPr="00DC5F1E" w:rsidDel="00C8745D" w:rsidRDefault="00DC5F1E" w:rsidP="00DC5F1E">
      <w:pPr>
        <w:pStyle w:val="Bibliography"/>
        <w:rPr>
          <w:del w:id="522" w:author="richard" w:date="2020-03-05T15:29:00Z"/>
          <w:rFonts w:cs="Times New Roman"/>
        </w:rPr>
      </w:pPr>
      <w:del w:id="523" w:author="richard" w:date="2020-03-05T15:29:00Z">
        <w:r w:rsidRPr="00DC5F1E" w:rsidDel="00C8745D">
          <w:rPr>
            <w:rFonts w:cs="Times New Roman"/>
          </w:rPr>
          <w:delText xml:space="preserve"> 2010. Marxan Good Practices Handbook, Version 2 (JA Ardron, HP Possingham, and CJ Klein, Eds.). - Pacific Marine Analysis and Research Association.</w:delText>
        </w:r>
      </w:del>
    </w:p>
    <w:p w14:paraId="16EDCA7A" w14:textId="20E445F3" w:rsidR="00DC5F1E" w:rsidRPr="00DC5F1E" w:rsidDel="00C8745D" w:rsidRDefault="00DC5F1E" w:rsidP="00DC5F1E">
      <w:pPr>
        <w:pStyle w:val="Bibliography"/>
        <w:rPr>
          <w:del w:id="524" w:author="richard" w:date="2020-03-05T15:29:00Z"/>
          <w:rFonts w:cs="Times New Roman"/>
        </w:rPr>
      </w:pPr>
      <w:del w:id="525" w:author="richard" w:date="2020-03-05T15:29:00Z">
        <w:r w:rsidRPr="00DC5F1E" w:rsidDel="00C8745D">
          <w:rPr>
            <w:rFonts w:cs="Times New Roman"/>
          </w:rPr>
          <w:delText>Ball, I. R. R. et al. 2009. Marxan and relatives: Software for spatial conservation prioritisation. - In: Moilanen, A. et al. (eds), Spatial conservation prioritisation: Quantitative methods and computational tools. Oxford University Press, pp. 185–195.</w:delText>
        </w:r>
      </w:del>
    </w:p>
    <w:p w14:paraId="3B7D5DCC" w14:textId="1B6374D3" w:rsidR="00DC5F1E" w:rsidRPr="00DC5F1E" w:rsidDel="00C8745D" w:rsidRDefault="00DC5F1E" w:rsidP="00DC5F1E">
      <w:pPr>
        <w:pStyle w:val="Bibliography"/>
        <w:rPr>
          <w:del w:id="526" w:author="richard" w:date="2020-03-05T15:29:00Z"/>
          <w:rFonts w:cs="Times New Roman"/>
        </w:rPr>
      </w:pPr>
      <w:del w:id="527" w:author="richard" w:date="2020-03-05T15:29:00Z">
        <w:r w:rsidRPr="00DC5F1E" w:rsidDel="00C8745D">
          <w:rPr>
            <w:rFonts w:cs="Times New Roman"/>
          </w:rPr>
          <w:delText>Beyer, H. L. et al. 2016. Solving conservation planning problems with integer linear programming. - Ecological Modelling 328: 14–22.</w:delText>
        </w:r>
      </w:del>
    </w:p>
    <w:p w14:paraId="53842CC8" w14:textId="5185706F" w:rsidR="00DC5F1E" w:rsidRPr="00DC5F1E" w:rsidDel="00C8745D" w:rsidRDefault="00DC5F1E" w:rsidP="00DC5F1E">
      <w:pPr>
        <w:pStyle w:val="Bibliography"/>
        <w:rPr>
          <w:del w:id="528" w:author="richard" w:date="2020-03-05T15:29:00Z"/>
          <w:rFonts w:cs="Times New Roman"/>
        </w:rPr>
      </w:pPr>
      <w:del w:id="529" w:author="richard" w:date="2020-03-05T15:29:00Z">
        <w:r w:rsidRPr="00DC5F1E" w:rsidDel="00C8745D">
          <w:rPr>
            <w:rFonts w:cs="Times New Roman"/>
          </w:rPr>
          <w:lastRenderedPageBreak/>
          <w:delText>Cocks, K. D. and Baird, I. A. 1989. Using mathematical programming to address the multiple reserve selection problem: An example from the Eyre Peninsula, South Australia. - Biological Conservation 49: 113–130.</w:delText>
        </w:r>
      </w:del>
    </w:p>
    <w:p w14:paraId="10B6CE0D" w14:textId="6A8C3A17" w:rsidR="00DC5F1E" w:rsidRPr="00DC5F1E" w:rsidDel="00C8745D" w:rsidRDefault="00DC5F1E" w:rsidP="00DC5F1E">
      <w:pPr>
        <w:pStyle w:val="Bibliography"/>
        <w:rPr>
          <w:del w:id="530" w:author="richard" w:date="2020-03-05T15:29:00Z"/>
          <w:rFonts w:cs="Times New Roman"/>
        </w:rPr>
      </w:pPr>
      <w:del w:id="531" w:author="richard" w:date="2020-03-05T15:29:00Z">
        <w:r w:rsidRPr="00DC5F1E" w:rsidDel="00C8745D">
          <w:rPr>
            <w:rFonts w:cs="Times New Roman"/>
          </w:rPr>
          <w:delText>Ferraro, P. J. 2003. Assigning priority to environmental policy interventions in a heterogeneous world. - Journal of Policy Analysis and Management 22: 27–43.</w:delText>
        </w:r>
      </w:del>
    </w:p>
    <w:p w14:paraId="500B7095" w14:textId="55B11698" w:rsidR="00DC5F1E" w:rsidRPr="00DC5F1E" w:rsidDel="00C8745D" w:rsidRDefault="00DC5F1E" w:rsidP="00DC5F1E">
      <w:pPr>
        <w:pStyle w:val="Bibliography"/>
        <w:rPr>
          <w:del w:id="532" w:author="richard" w:date="2020-03-05T15:29:00Z"/>
          <w:rFonts w:cs="Times New Roman"/>
        </w:rPr>
      </w:pPr>
      <w:del w:id="533" w:author="richard" w:date="2020-03-05T15:29:00Z">
        <w:r w:rsidRPr="00DC5F1E" w:rsidDel="00C8745D">
          <w:rPr>
            <w:rFonts w:cs="Times New Roman"/>
          </w:rPr>
          <w:delText>Fiske, I. J. and Chandler, R. B. 2011. unmarked : An R Package for Fitting Hierarchical Models of Wildlife Occurrence and Abundance. - Journal Of Statistical Software 43: 128–129.</w:delText>
        </w:r>
      </w:del>
    </w:p>
    <w:p w14:paraId="61EAF63E" w14:textId="4A2FB6F5" w:rsidR="00DC5F1E" w:rsidRPr="00DC5F1E" w:rsidDel="00C8745D" w:rsidRDefault="00DC5F1E" w:rsidP="00DC5F1E">
      <w:pPr>
        <w:pStyle w:val="Bibliography"/>
        <w:rPr>
          <w:del w:id="534" w:author="richard" w:date="2020-03-05T15:29:00Z"/>
          <w:rFonts w:cs="Times New Roman"/>
        </w:rPr>
      </w:pPr>
      <w:del w:id="535" w:author="richard" w:date="2020-03-05T15:29:00Z">
        <w:r w:rsidRPr="00DC5F1E" w:rsidDel="00C8745D">
          <w:rPr>
            <w:rFonts w:cs="Times New Roman"/>
            <w:lang w:val="de-AT"/>
          </w:rPr>
          <w:delText xml:space="preserve">Franco, J. F. et al. 2014. </w:delText>
        </w:r>
        <w:r w:rsidRPr="00DC5F1E" w:rsidDel="00C8745D">
          <w:rPr>
            <w:rFonts w:cs="Times New Roman"/>
          </w:rPr>
          <w:delText>A mixed-integer quadratically-constrained programming model for the distribution system expansion planning. - International Journal of Electrical Power &amp; Energy Systems 62: 265–272.</w:delText>
        </w:r>
      </w:del>
    </w:p>
    <w:p w14:paraId="0DF59ADE" w14:textId="238AAE8C" w:rsidR="00DC5F1E" w:rsidRPr="00DC5F1E" w:rsidDel="00C8745D" w:rsidRDefault="00DC5F1E" w:rsidP="00DC5F1E">
      <w:pPr>
        <w:pStyle w:val="Bibliography"/>
        <w:rPr>
          <w:del w:id="536" w:author="richard" w:date="2020-03-05T15:29:00Z"/>
          <w:rFonts w:cs="Times New Roman"/>
        </w:rPr>
      </w:pPr>
      <w:del w:id="537" w:author="richard" w:date="2020-03-05T15:29:00Z">
        <w:r w:rsidRPr="00DC5F1E" w:rsidDel="00C8745D">
          <w:rPr>
            <w:rFonts w:cs="Times New Roman"/>
          </w:rPr>
          <w:delText>Grossmann, I. E. 2002. Review of Nonlinear Mixed-Integer and Disjunctive Programming Techniques. - Optimization and Engineering 3: 227–252.</w:delText>
        </w:r>
      </w:del>
    </w:p>
    <w:p w14:paraId="2242F12B" w14:textId="1A56E6A9" w:rsidR="00DC5F1E" w:rsidRPr="00DC5F1E" w:rsidDel="00C8745D" w:rsidRDefault="00DC5F1E" w:rsidP="00DC5F1E">
      <w:pPr>
        <w:pStyle w:val="Bibliography"/>
        <w:rPr>
          <w:del w:id="538" w:author="richard" w:date="2020-03-05T15:29:00Z"/>
          <w:rFonts w:cs="Times New Roman"/>
        </w:rPr>
      </w:pPr>
      <w:del w:id="539" w:author="richard" w:date="2020-03-05T15:29:00Z">
        <w:r w:rsidRPr="00DC5F1E" w:rsidDel="00C8745D">
          <w:rPr>
            <w:rFonts w:cs="Times New Roman"/>
          </w:rPr>
          <w:delText>Gurobi Optimization Inc. 2017. Gurobi Optimizer Reference Manual, Version 7.5.1.</w:delText>
        </w:r>
      </w:del>
    </w:p>
    <w:p w14:paraId="7D2AD323" w14:textId="5D629790" w:rsidR="00DC5F1E" w:rsidRPr="00DC5F1E" w:rsidDel="00C8745D" w:rsidRDefault="00DC5F1E" w:rsidP="00DC5F1E">
      <w:pPr>
        <w:pStyle w:val="Bibliography"/>
        <w:rPr>
          <w:del w:id="540" w:author="richard" w:date="2020-03-05T15:29:00Z"/>
          <w:rFonts w:cs="Times New Roman"/>
        </w:rPr>
      </w:pPr>
      <w:del w:id="541" w:author="richard" w:date="2020-03-05T15:29:00Z">
        <w:r w:rsidRPr="00DC5F1E" w:rsidDel="00C8745D">
          <w:rPr>
            <w:rFonts w:cs="Times New Roman"/>
          </w:rPr>
          <w:delTex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delText>
        </w:r>
      </w:del>
    </w:p>
    <w:p w14:paraId="6EF2E1B8" w14:textId="2A5D6759" w:rsidR="00DC5F1E" w:rsidRPr="00DC5F1E" w:rsidDel="00C8745D" w:rsidRDefault="00DC5F1E" w:rsidP="00DC5F1E">
      <w:pPr>
        <w:pStyle w:val="Bibliography"/>
        <w:rPr>
          <w:del w:id="542" w:author="richard" w:date="2020-03-05T15:29:00Z"/>
          <w:rFonts w:cs="Times New Roman"/>
        </w:rPr>
      </w:pPr>
      <w:del w:id="543" w:author="richard" w:date="2020-03-05T15:29:00Z">
        <w:r w:rsidRPr="00DC5F1E" w:rsidDel="00C8745D">
          <w:rPr>
            <w:rFonts w:cs="Times New Roman"/>
          </w:rPr>
          <w:delText>Hanson, J. 2018. Conserving evolutionary processes.</w:delText>
        </w:r>
      </w:del>
    </w:p>
    <w:p w14:paraId="76CA415B" w14:textId="5C529AB8" w:rsidR="00DC5F1E" w:rsidRPr="00DC5F1E" w:rsidDel="00C8745D" w:rsidRDefault="00DC5F1E" w:rsidP="00DC5F1E">
      <w:pPr>
        <w:pStyle w:val="Bibliography"/>
        <w:rPr>
          <w:del w:id="544" w:author="richard" w:date="2020-03-05T15:29:00Z"/>
          <w:rFonts w:cs="Times New Roman"/>
        </w:rPr>
      </w:pPr>
      <w:del w:id="545" w:author="richard" w:date="2020-03-05T15:29:00Z">
        <w:r w:rsidRPr="00DC5F1E" w:rsidDel="00C8745D">
          <w:rPr>
            <w:rFonts w:cs="Times New Roman"/>
          </w:rPr>
          <w:delText>Hanson, J. et al. 2019. prioritizr: Systematic Conservation Prioritization in R, Version 4.0.2.</w:delText>
        </w:r>
      </w:del>
    </w:p>
    <w:p w14:paraId="483A4774" w14:textId="6806796E" w:rsidR="00DC5F1E" w:rsidRPr="00DC5F1E" w:rsidDel="00C8745D" w:rsidRDefault="00DC5F1E" w:rsidP="00DC5F1E">
      <w:pPr>
        <w:pStyle w:val="Bibliography"/>
        <w:rPr>
          <w:del w:id="546" w:author="richard" w:date="2020-03-05T15:29:00Z"/>
          <w:rFonts w:cs="Times New Roman"/>
        </w:rPr>
      </w:pPr>
      <w:del w:id="547" w:author="richard" w:date="2020-03-05T15:29:00Z">
        <w:r w:rsidRPr="00DC5F1E" w:rsidDel="00C8745D">
          <w:rPr>
            <w:rFonts w:cs="Times New Roman"/>
          </w:rPr>
          <w:delText>Harter, R. et al. 2017. Rsymphony: SYMPHONY in R.</w:delText>
        </w:r>
      </w:del>
    </w:p>
    <w:p w14:paraId="7ED40FAB" w14:textId="2FEEA568" w:rsidR="00DC5F1E" w:rsidRPr="00DC5F1E" w:rsidDel="00C8745D" w:rsidRDefault="00DC5F1E" w:rsidP="00DC5F1E">
      <w:pPr>
        <w:pStyle w:val="Bibliography"/>
        <w:rPr>
          <w:del w:id="548" w:author="richard" w:date="2020-03-05T15:29:00Z"/>
          <w:rFonts w:cs="Times New Roman"/>
        </w:rPr>
      </w:pPr>
      <w:del w:id="549" w:author="richard" w:date="2020-03-05T15:29:00Z">
        <w:r w:rsidRPr="00DC5F1E" w:rsidDel="00C8745D">
          <w:rPr>
            <w:rFonts w:cs="Times New Roman"/>
            <w:lang w:val="de-AT"/>
          </w:rPr>
          <w:delText xml:space="preserve">Hochachka, W. M. et al. 2012. </w:delText>
        </w:r>
        <w:r w:rsidRPr="00DC5F1E" w:rsidDel="00C8745D">
          <w:rPr>
            <w:rFonts w:cs="Times New Roman"/>
          </w:rPr>
          <w:delText>Data-intensive science applied to broad-scale citizen science. - Trends in ecology &amp; evolution 27: 130–137.</w:delText>
        </w:r>
      </w:del>
    </w:p>
    <w:p w14:paraId="286A0DDB" w14:textId="714C5B4C" w:rsidR="00DC5F1E" w:rsidRPr="00DC5F1E" w:rsidDel="00C8745D" w:rsidRDefault="00DC5F1E" w:rsidP="00DC5F1E">
      <w:pPr>
        <w:pStyle w:val="Bibliography"/>
        <w:rPr>
          <w:del w:id="550" w:author="richard" w:date="2020-03-05T15:29:00Z"/>
          <w:rFonts w:cs="Times New Roman"/>
        </w:rPr>
      </w:pPr>
      <w:del w:id="551" w:author="richard" w:date="2020-03-05T15:29:00Z">
        <w:r w:rsidRPr="00DC5F1E" w:rsidDel="00C8745D">
          <w:rPr>
            <w:rFonts w:cs="Times New Roman"/>
          </w:rPr>
          <w:delText>Joppa, L. N. and Pfaff, A. 2009. High and far: biases in the location of protected areas. - PloS one 4: e8273.</w:delText>
        </w:r>
      </w:del>
    </w:p>
    <w:p w14:paraId="07A2526B" w14:textId="4A3B6E8D" w:rsidR="00DC5F1E" w:rsidRPr="00DC5F1E" w:rsidDel="00C8745D" w:rsidRDefault="00DC5F1E" w:rsidP="00DC5F1E">
      <w:pPr>
        <w:pStyle w:val="Bibliography"/>
        <w:rPr>
          <w:del w:id="552" w:author="richard" w:date="2020-03-05T15:29:00Z"/>
          <w:rFonts w:cs="Times New Roman"/>
        </w:rPr>
      </w:pPr>
      <w:del w:id="553" w:author="richard" w:date="2020-03-05T15:29:00Z">
        <w:r w:rsidRPr="00DC5F1E" w:rsidDel="00C8745D">
          <w:rPr>
            <w:rFonts w:cs="Times New Roman"/>
          </w:rPr>
          <w:delText>Kirkpatrick, S. et al. 1983. Optimization by Simulated Annealing. - Science 220: 671–680.</w:delText>
        </w:r>
      </w:del>
    </w:p>
    <w:p w14:paraId="79408DC3" w14:textId="650CF82E" w:rsidR="00DC5F1E" w:rsidRPr="00DC5F1E" w:rsidDel="00C8745D" w:rsidRDefault="00DC5F1E" w:rsidP="00DC5F1E">
      <w:pPr>
        <w:pStyle w:val="Bibliography"/>
        <w:rPr>
          <w:del w:id="554" w:author="richard" w:date="2020-03-05T15:29:00Z"/>
          <w:rFonts w:cs="Times New Roman"/>
        </w:rPr>
      </w:pPr>
      <w:del w:id="555" w:author="richard" w:date="2020-03-05T15:29:00Z">
        <w:r w:rsidRPr="00DC5F1E" w:rsidDel="00C8745D">
          <w:rPr>
            <w:rFonts w:cs="Times New Roman"/>
          </w:rPr>
          <w:delText>Lee, J. and Leyffer, S. 2011. Mixed Integer Nonlinear Programming. - Springer Science &amp; Business Media.</w:delText>
        </w:r>
      </w:del>
    </w:p>
    <w:p w14:paraId="3C8B6933" w14:textId="5207EE0C" w:rsidR="00DC5F1E" w:rsidRPr="00DC5F1E" w:rsidDel="00C8745D" w:rsidRDefault="00DC5F1E" w:rsidP="00DC5F1E">
      <w:pPr>
        <w:pStyle w:val="Bibliography"/>
        <w:rPr>
          <w:del w:id="556" w:author="richard" w:date="2020-03-05T15:29:00Z"/>
          <w:rFonts w:cs="Times New Roman"/>
        </w:rPr>
      </w:pPr>
      <w:del w:id="557" w:author="richard" w:date="2020-03-05T15:29:00Z">
        <w:r w:rsidRPr="00DC5F1E" w:rsidDel="00C8745D">
          <w:rPr>
            <w:rFonts w:cs="Times New Roman"/>
          </w:rPr>
          <w:delText>Lin, C. Y. et al. 2017. Participant Selection Problem: Relative Performance of Five Optimization Solvers. - Proceedings of the 8th International Conference on Computer Modeling and Simulation: 24–31.</w:delText>
        </w:r>
      </w:del>
    </w:p>
    <w:p w14:paraId="4B4FB101" w14:textId="1544342E" w:rsidR="00DC5F1E" w:rsidRPr="00DC5F1E" w:rsidDel="00C8745D" w:rsidRDefault="00DC5F1E" w:rsidP="00DC5F1E">
      <w:pPr>
        <w:pStyle w:val="Bibliography"/>
        <w:rPr>
          <w:del w:id="558" w:author="richard" w:date="2020-03-05T15:29:00Z"/>
          <w:rFonts w:cs="Times New Roman"/>
        </w:rPr>
      </w:pPr>
      <w:del w:id="559" w:author="richard" w:date="2020-03-05T15:29:00Z">
        <w:r w:rsidRPr="00DC5F1E" w:rsidDel="00C8745D">
          <w:rPr>
            <w:rFonts w:cs="Times New Roman"/>
          </w:rPr>
          <w:delText>Luppold, A. et al. 2018. Evaluating the performance of solvers for integer-linear programming. in press.</w:delText>
        </w:r>
      </w:del>
    </w:p>
    <w:p w14:paraId="4B464748" w14:textId="37F6E18F" w:rsidR="00DC5F1E" w:rsidRPr="00DC5F1E" w:rsidDel="00C8745D" w:rsidRDefault="00DC5F1E" w:rsidP="00DC5F1E">
      <w:pPr>
        <w:pStyle w:val="Bibliography"/>
        <w:rPr>
          <w:del w:id="560" w:author="richard" w:date="2020-03-05T15:29:00Z"/>
          <w:rFonts w:cs="Times New Roman"/>
        </w:rPr>
      </w:pPr>
      <w:del w:id="561" w:author="richard" w:date="2020-03-05T15:29:00Z">
        <w:r w:rsidRPr="00DC5F1E" w:rsidDel="00C8745D">
          <w:rPr>
            <w:rFonts w:cs="Times New Roman"/>
            <w:lang w:val="de-AT"/>
          </w:rPr>
          <w:lastRenderedPageBreak/>
          <w:delText xml:space="preserve">Mackenzie, D. I. et al. 2002. </w:delText>
        </w:r>
        <w:r w:rsidRPr="00DC5F1E" w:rsidDel="00C8745D">
          <w:rPr>
            <w:rFonts w:cs="Times New Roman"/>
          </w:rPr>
          <w:delText>Estimating site occupancy rates when detection probabilities are less than one. - Ecology 83: 2248–2255.</w:delText>
        </w:r>
      </w:del>
    </w:p>
    <w:p w14:paraId="62297FC7" w14:textId="1537EF49" w:rsidR="00DC5F1E" w:rsidRPr="00DC5F1E" w:rsidDel="00C8745D" w:rsidRDefault="00DC5F1E" w:rsidP="00DC5F1E">
      <w:pPr>
        <w:pStyle w:val="Bibliography"/>
        <w:rPr>
          <w:del w:id="562" w:author="richard" w:date="2020-03-05T15:29:00Z"/>
          <w:rFonts w:cs="Times New Roman"/>
        </w:rPr>
      </w:pPr>
      <w:del w:id="563" w:author="richard" w:date="2020-03-05T15:29:00Z">
        <w:r w:rsidRPr="00DC5F1E" w:rsidDel="00C8745D">
          <w:rPr>
            <w:rFonts w:cs="Times New Roman"/>
          </w:rPr>
          <w:delText>Margules, C. R. and Pressey, R. L. 2000. Systematic conservation planning. - Nature 405: 243–53.</w:delText>
        </w:r>
      </w:del>
    </w:p>
    <w:p w14:paraId="6D17E156" w14:textId="3E1EBADB" w:rsidR="00DC5F1E" w:rsidRPr="00DC5F1E" w:rsidDel="00C8745D" w:rsidRDefault="00DC5F1E" w:rsidP="00DC5F1E">
      <w:pPr>
        <w:pStyle w:val="Bibliography"/>
        <w:rPr>
          <w:del w:id="564" w:author="richard" w:date="2020-03-05T15:29:00Z"/>
          <w:rFonts w:cs="Times New Roman"/>
        </w:rPr>
      </w:pPr>
      <w:del w:id="565" w:author="richard" w:date="2020-03-05T15:29:00Z">
        <w:r w:rsidRPr="00DC5F1E" w:rsidDel="00C8745D">
          <w:rPr>
            <w:rFonts w:cs="Times New Roman"/>
          </w:rPr>
          <w:delText>McDonnell, M. D. et al. 2002. Mathematical Methods for Spatially Cohesive Reserve Design. - Environmental Modeling &amp; Assessment 7: 107–114.</w:delText>
        </w:r>
      </w:del>
    </w:p>
    <w:p w14:paraId="482C9D99" w14:textId="3BF3395A" w:rsidR="00DC5F1E" w:rsidRPr="00DC5F1E" w:rsidDel="00C8745D" w:rsidRDefault="00DC5F1E" w:rsidP="00DC5F1E">
      <w:pPr>
        <w:pStyle w:val="Bibliography"/>
        <w:rPr>
          <w:del w:id="566" w:author="richard" w:date="2020-03-05T15:29:00Z"/>
          <w:rFonts w:cs="Times New Roman"/>
        </w:rPr>
      </w:pPr>
      <w:del w:id="567" w:author="richard" w:date="2020-03-05T15:29:00Z">
        <w:r w:rsidRPr="00DC5F1E" w:rsidDel="00C8745D">
          <w:rPr>
            <w:rFonts w:cs="Times New Roman"/>
          </w:rPr>
          <w:delText>McIntosh, E. J. et al. 2017. The Impact of Systematic Conservation Planning. - Annual Review of Environment and Resources 42: annurev-environ-102016-060902.</w:delText>
        </w:r>
      </w:del>
    </w:p>
    <w:p w14:paraId="72A6CC13" w14:textId="0663B9DE" w:rsidR="00DC5F1E" w:rsidRPr="00DC5F1E" w:rsidDel="00C8745D" w:rsidRDefault="00DC5F1E" w:rsidP="00DC5F1E">
      <w:pPr>
        <w:pStyle w:val="Bibliography"/>
        <w:rPr>
          <w:del w:id="568" w:author="richard" w:date="2020-03-05T15:29:00Z"/>
          <w:rFonts w:cs="Times New Roman"/>
        </w:rPr>
      </w:pPr>
      <w:del w:id="569" w:author="richard" w:date="2020-03-05T15:29:00Z">
        <w:r w:rsidRPr="00DC5F1E" w:rsidDel="00C8745D">
          <w:rPr>
            <w:rFonts w:cs="Times New Roman"/>
          </w:rPr>
          <w:delText>Meidinger, D. and Pojar, J. 1991. Ecosystems of British Columbia. - British Columbia Ministry of Forests.</w:delText>
        </w:r>
      </w:del>
    </w:p>
    <w:p w14:paraId="03EFD869" w14:textId="3ADE33B8" w:rsidR="00DC5F1E" w:rsidRPr="00DC5F1E" w:rsidDel="00C8745D" w:rsidRDefault="00DC5F1E" w:rsidP="00DC5F1E">
      <w:pPr>
        <w:pStyle w:val="Bibliography"/>
        <w:rPr>
          <w:del w:id="570" w:author="richard" w:date="2020-03-05T15:29:00Z"/>
          <w:rFonts w:cs="Times New Roman"/>
        </w:rPr>
      </w:pPr>
      <w:del w:id="571" w:author="richard" w:date="2020-03-05T15:29:00Z">
        <w:r w:rsidRPr="00DC5F1E" w:rsidDel="00C8745D">
          <w:rPr>
            <w:rFonts w:cs="Times New Roman"/>
          </w:rPr>
          <w:delText>Naidoo, R. et al. 2006. Integrating economic costs into conservation planning. - Trends in ecology &amp; evolution 21: 681–7.</w:delText>
        </w:r>
      </w:del>
    </w:p>
    <w:p w14:paraId="234DF004" w14:textId="48AB0161" w:rsidR="00DC5F1E" w:rsidRPr="00DC5F1E" w:rsidDel="00C8745D" w:rsidRDefault="00DC5F1E" w:rsidP="00DC5F1E">
      <w:pPr>
        <w:pStyle w:val="Bibliography"/>
        <w:rPr>
          <w:del w:id="572" w:author="richard" w:date="2020-03-05T15:29:00Z"/>
          <w:rFonts w:cs="Times New Roman"/>
        </w:rPr>
      </w:pPr>
      <w:del w:id="573" w:author="richard" w:date="2020-03-05T15:29:00Z">
        <w:r w:rsidRPr="00DC5F1E" w:rsidDel="00C8745D">
          <w:rPr>
            <w:rFonts w:cs="Times New Roman"/>
          </w:rPr>
          <w:delText>Polasky, S. et al. 2001. Selecting Biological Reserves Cost-Effectively: An Application to Terrestrial Vertebrate Conservation in Oregon. - Land Economics 77: 68–78.</w:delText>
        </w:r>
      </w:del>
    </w:p>
    <w:p w14:paraId="7FFD81F2" w14:textId="0F2BEE2B" w:rsidR="00DC5F1E" w:rsidRPr="00DC5F1E" w:rsidDel="00C8745D" w:rsidRDefault="00DC5F1E" w:rsidP="00DC5F1E">
      <w:pPr>
        <w:pStyle w:val="Bibliography"/>
        <w:rPr>
          <w:del w:id="574" w:author="richard" w:date="2020-03-05T15:29:00Z"/>
          <w:rFonts w:cs="Times New Roman"/>
        </w:rPr>
      </w:pPr>
      <w:del w:id="575" w:author="richard" w:date="2020-03-05T15:29:00Z">
        <w:r w:rsidRPr="00DC5F1E" w:rsidDel="00C8745D">
          <w:rPr>
            <w:rFonts w:cs="Times New Roman"/>
          </w:rPr>
          <w:delText>Pressey, R. L. and Bottrill, M. C. 2008. Opportunism, Threats, and the Evolution of Systematic Conservation Planning. - Conservation Biology 22: 1340–1345.</w:delText>
        </w:r>
      </w:del>
    </w:p>
    <w:p w14:paraId="3B6F1F78" w14:textId="235CA54A" w:rsidR="00DC5F1E" w:rsidRPr="00DC5F1E" w:rsidDel="00C8745D" w:rsidRDefault="00DC5F1E" w:rsidP="00DC5F1E">
      <w:pPr>
        <w:pStyle w:val="Bibliography"/>
        <w:rPr>
          <w:del w:id="576" w:author="richard" w:date="2020-03-05T15:29:00Z"/>
          <w:rFonts w:cs="Times New Roman"/>
        </w:rPr>
      </w:pPr>
      <w:del w:id="577" w:author="richard" w:date="2020-03-05T15:29:00Z">
        <w:r w:rsidRPr="00DC5F1E" w:rsidDel="00C8745D">
          <w:rPr>
            <w:rFonts w:cs="Times New Roman"/>
          </w:rPr>
          <w:delText>Pressey, R. et al. 1993. Beyond opportunism: key principles for systematic reserve selection. - Trends in ecology &amp; evolution 8: 124–128.</w:delText>
        </w:r>
      </w:del>
    </w:p>
    <w:p w14:paraId="3117107E" w14:textId="343DCE2B" w:rsidR="00DC5F1E" w:rsidRPr="00DC5F1E" w:rsidDel="00C8745D" w:rsidRDefault="00DC5F1E" w:rsidP="00DC5F1E">
      <w:pPr>
        <w:pStyle w:val="Bibliography"/>
        <w:rPr>
          <w:del w:id="578" w:author="richard" w:date="2020-03-05T15:29:00Z"/>
          <w:rFonts w:cs="Times New Roman"/>
        </w:rPr>
      </w:pPr>
      <w:del w:id="579" w:author="richard" w:date="2020-03-05T15:29:00Z">
        <w:r w:rsidRPr="00DC5F1E" w:rsidDel="00C8745D">
          <w:rPr>
            <w:rFonts w:cs="Times New Roman"/>
          </w:rPr>
          <w:delText>Ralphs, T. et al. 2019. coin-or/SYMPHONY: Version 5.6.17. - Zenodo.</w:delText>
        </w:r>
      </w:del>
    </w:p>
    <w:p w14:paraId="5CE079B4" w14:textId="224D66AB" w:rsidR="00DC5F1E" w:rsidRPr="00DC5F1E" w:rsidDel="00C8745D" w:rsidRDefault="00DC5F1E" w:rsidP="00DC5F1E">
      <w:pPr>
        <w:pStyle w:val="Bibliography"/>
        <w:rPr>
          <w:del w:id="580" w:author="richard" w:date="2020-03-05T15:29:00Z"/>
          <w:rFonts w:cs="Times New Roman"/>
        </w:rPr>
      </w:pPr>
      <w:del w:id="581" w:author="richard" w:date="2020-03-05T15:29:00Z">
        <w:r w:rsidRPr="00DC5F1E" w:rsidDel="00C8745D">
          <w:rPr>
            <w:rFonts w:cs="Times New Roman"/>
            <w:lang w:val="de-AT"/>
          </w:rPr>
          <w:delText xml:space="preserve">Rodewald, A. D. et al. 2019. </w:delText>
        </w:r>
        <w:r w:rsidRPr="00DC5F1E" w:rsidDel="00C8745D">
          <w:rPr>
            <w:rFonts w:cs="Times New Roman"/>
          </w:rPr>
          <w:delText>Tradeoffs in the value of biodiversity feature and cost data in conservation prioritization. - Sci Rep 9: 1–8.</w:delText>
        </w:r>
      </w:del>
    </w:p>
    <w:p w14:paraId="2AA9D69E" w14:textId="564F726D" w:rsidR="00DC5F1E" w:rsidRPr="00DC5F1E" w:rsidDel="00C8745D" w:rsidRDefault="00DC5F1E" w:rsidP="00DC5F1E">
      <w:pPr>
        <w:pStyle w:val="Bibliography"/>
        <w:rPr>
          <w:del w:id="582" w:author="richard" w:date="2020-03-05T15:29:00Z"/>
          <w:rFonts w:cs="Times New Roman"/>
        </w:rPr>
      </w:pPr>
      <w:del w:id="583" w:author="richard" w:date="2020-03-05T15:29:00Z">
        <w:r w:rsidRPr="00DC5F1E" w:rsidDel="00C8745D">
          <w:rPr>
            <w:rFonts w:cs="Times New Roman"/>
          </w:rPr>
          <w:delText>Rodrigues, A. S. L. and Gaston, K. J. 2002. Optimisation in reserve selection procedures—why not? - Biological Conservation 107: 123–129.</w:delText>
        </w:r>
      </w:del>
    </w:p>
    <w:p w14:paraId="509B3846" w14:textId="42397B00" w:rsidR="00DC5F1E" w:rsidRPr="00DC5F1E" w:rsidDel="00C8745D" w:rsidRDefault="00DC5F1E" w:rsidP="00DC5F1E">
      <w:pPr>
        <w:pStyle w:val="Bibliography"/>
        <w:rPr>
          <w:del w:id="584" w:author="richard" w:date="2020-03-05T15:29:00Z"/>
          <w:rFonts w:cs="Times New Roman"/>
        </w:rPr>
      </w:pPr>
      <w:del w:id="585" w:author="richard" w:date="2020-03-05T15:29:00Z">
        <w:r w:rsidRPr="00DC5F1E" w:rsidDel="00C8745D">
          <w:rPr>
            <w:rFonts w:cs="Times New Roman"/>
          </w:rPr>
          <w:delText>Rodrigues, A. S. et al. 2000. Flexibility, efficiency, and accountability: adapting reserve selection algorithms to more complex conservation problems. - Ecography 23: 565–574.</w:delText>
        </w:r>
      </w:del>
    </w:p>
    <w:p w14:paraId="6DCABD34" w14:textId="0904888B" w:rsidR="00DC5F1E" w:rsidRPr="00DC5F1E" w:rsidDel="00C8745D" w:rsidRDefault="00DC5F1E" w:rsidP="00DC5F1E">
      <w:pPr>
        <w:pStyle w:val="Bibliography"/>
        <w:rPr>
          <w:del w:id="586" w:author="richard" w:date="2020-03-05T15:29:00Z"/>
          <w:rFonts w:cs="Times New Roman"/>
        </w:rPr>
      </w:pPr>
      <w:del w:id="587" w:author="richard" w:date="2020-03-05T15:29:00Z">
        <w:r w:rsidRPr="00DC5F1E" w:rsidDel="00C8745D">
          <w:rPr>
            <w:rFonts w:cs="Times New Roman"/>
            <w:lang w:val="de-AT"/>
          </w:rPr>
          <w:delText xml:space="preserve">Runge, C. A. et al. 2016. </w:delText>
        </w:r>
        <w:r w:rsidRPr="00DC5F1E" w:rsidDel="00C8745D">
          <w:rPr>
            <w:rFonts w:cs="Times New Roman"/>
          </w:rPr>
          <w:delText>Incorporating dynamic distributions into spatial prioritization (N Roura-Pascual, Ed.). - Diversity and Distributions 22: 332–343.</w:delText>
        </w:r>
      </w:del>
    </w:p>
    <w:p w14:paraId="15C963B0" w14:textId="54C5BC1D" w:rsidR="00DC5F1E" w:rsidRPr="00DC5F1E" w:rsidDel="00C8745D" w:rsidRDefault="00DC5F1E" w:rsidP="00DC5F1E">
      <w:pPr>
        <w:pStyle w:val="Bibliography"/>
        <w:rPr>
          <w:del w:id="588" w:author="richard" w:date="2020-03-05T15:29:00Z"/>
          <w:rFonts w:cs="Times New Roman"/>
        </w:rPr>
      </w:pPr>
      <w:del w:id="589" w:author="richard" w:date="2020-03-05T15:29:00Z">
        <w:r w:rsidRPr="00DC5F1E" w:rsidDel="00C8745D">
          <w:rPr>
            <w:rFonts w:cs="Times New Roman"/>
          </w:rPr>
          <w:delText>Sarkar, S. et al. 2006. Biodiversity Conservation Planning Tools: Present Status and Challenges for the Future. - Annual Review of Environment and Resources 31: 123–159.</w:delText>
        </w:r>
      </w:del>
    </w:p>
    <w:p w14:paraId="6A020AB6" w14:textId="40CE7648" w:rsidR="00DC5F1E" w:rsidRPr="00DC5F1E" w:rsidDel="00C8745D" w:rsidRDefault="00DC5F1E" w:rsidP="00DC5F1E">
      <w:pPr>
        <w:pStyle w:val="Bibliography"/>
        <w:rPr>
          <w:del w:id="590" w:author="richard" w:date="2020-03-05T15:29:00Z"/>
          <w:rFonts w:cs="Times New Roman"/>
        </w:rPr>
      </w:pPr>
      <w:del w:id="591" w:author="richard" w:date="2020-03-05T15:29:00Z">
        <w:r w:rsidRPr="00DC5F1E" w:rsidDel="00C8745D">
          <w:rPr>
            <w:rFonts w:cs="Times New Roman"/>
          </w:rPr>
          <w:delText>Schuster, R. et al. 2014. Bird Community Conservation and Carbon Offsets in Western North America. - Plos One in press.</w:delText>
        </w:r>
      </w:del>
    </w:p>
    <w:p w14:paraId="6B61D5A9" w14:textId="4F2DFA0E" w:rsidR="00DC5F1E" w:rsidRPr="00DC5F1E" w:rsidDel="00C8745D" w:rsidRDefault="00DC5F1E" w:rsidP="00DC5F1E">
      <w:pPr>
        <w:pStyle w:val="Bibliography"/>
        <w:rPr>
          <w:del w:id="592" w:author="richard" w:date="2020-03-05T15:29:00Z"/>
          <w:rFonts w:cs="Times New Roman"/>
        </w:rPr>
      </w:pPr>
      <w:del w:id="593" w:author="richard" w:date="2020-03-05T15:29:00Z">
        <w:r w:rsidRPr="00DC5F1E" w:rsidDel="00C8745D">
          <w:rPr>
            <w:rFonts w:cs="Times New Roman"/>
          </w:rPr>
          <w:delText>Schuster, R. et al. 2019. Optimizing the conservation of migratory species over their full annual cycle. - Nature Communications 10: 1754.</w:delText>
        </w:r>
      </w:del>
    </w:p>
    <w:p w14:paraId="234EA3AA" w14:textId="4DE73F39" w:rsidR="00DC5F1E" w:rsidRPr="00DC5F1E" w:rsidDel="00C8745D" w:rsidRDefault="00DC5F1E" w:rsidP="00DC5F1E">
      <w:pPr>
        <w:pStyle w:val="Bibliography"/>
        <w:rPr>
          <w:del w:id="594" w:author="richard" w:date="2020-03-05T15:29:00Z"/>
          <w:rFonts w:cs="Times New Roman"/>
        </w:rPr>
      </w:pPr>
      <w:del w:id="595" w:author="richard" w:date="2020-03-05T15:29:00Z">
        <w:r w:rsidRPr="00DC5F1E" w:rsidDel="00C8745D">
          <w:rPr>
            <w:rFonts w:cs="Times New Roman"/>
            <w:lang w:val="de-AT"/>
          </w:rPr>
          <w:lastRenderedPageBreak/>
          <w:delText xml:space="preserve">Schwartz, M. W. et al. 2018. </w:delText>
        </w:r>
        <w:r w:rsidRPr="00DC5F1E" w:rsidDel="00C8745D">
          <w:rPr>
            <w:rFonts w:cs="Times New Roman"/>
          </w:rPr>
          <w:delText>Decision Support Frameworks and Tools for Conservation. - Conservation Letters 11: e12385.</w:delText>
        </w:r>
      </w:del>
    </w:p>
    <w:p w14:paraId="1AE9808F" w14:textId="01CA4EF1" w:rsidR="00DC5F1E" w:rsidRPr="00DC5F1E" w:rsidDel="00C8745D" w:rsidRDefault="00DC5F1E" w:rsidP="00DC5F1E">
      <w:pPr>
        <w:pStyle w:val="Bibliography"/>
        <w:rPr>
          <w:del w:id="596" w:author="richard" w:date="2020-03-05T15:29:00Z"/>
          <w:rFonts w:cs="Times New Roman"/>
        </w:rPr>
      </w:pPr>
      <w:del w:id="597" w:author="richard" w:date="2020-03-05T15:29:00Z">
        <w:r w:rsidRPr="00DC5F1E" w:rsidDel="00C8745D">
          <w:rPr>
            <w:rFonts w:cs="Times New Roman"/>
          </w:rPr>
          <w:delText>Sullivan, B. L. et al. 2014. The eBird enterprise: an integrated approach to development and application of citizen science. - Biological Conservation 169: 31–40.</w:delText>
        </w:r>
      </w:del>
    </w:p>
    <w:p w14:paraId="0AF5B296" w14:textId="49433796" w:rsidR="00DC5F1E" w:rsidRPr="00DC5F1E" w:rsidDel="00C8745D" w:rsidRDefault="00DC5F1E" w:rsidP="00DC5F1E">
      <w:pPr>
        <w:pStyle w:val="Bibliography"/>
        <w:rPr>
          <w:del w:id="598" w:author="richard" w:date="2020-03-05T15:29:00Z"/>
          <w:rFonts w:cs="Times New Roman"/>
        </w:rPr>
      </w:pPr>
      <w:del w:id="599" w:author="richard" w:date="2020-03-05T15:29:00Z">
        <w:r w:rsidRPr="00DC5F1E" w:rsidDel="00C8745D">
          <w:rPr>
            <w:rFonts w:cs="Times New Roman"/>
          </w:rPr>
          <w:delText>Underhill, L. G. 1994. Optimal and suboptimal reserve selection algorithms. - Biological Conservation 70: 85–87.</w:delText>
        </w:r>
      </w:del>
    </w:p>
    <w:p w14:paraId="0ED0E6A8" w14:textId="6360DD35" w:rsidR="00DC5F1E" w:rsidRPr="00DC5F1E" w:rsidDel="00C8745D" w:rsidRDefault="00DC5F1E" w:rsidP="00DC5F1E">
      <w:pPr>
        <w:pStyle w:val="Bibliography"/>
        <w:rPr>
          <w:del w:id="600" w:author="richard" w:date="2020-03-05T15:29:00Z"/>
          <w:rFonts w:cs="Times New Roman"/>
        </w:rPr>
      </w:pPr>
      <w:del w:id="601" w:author="richard" w:date="2020-03-05T15:29:00Z">
        <w:r w:rsidRPr="00DC5F1E" w:rsidDel="00C8745D">
          <w:rPr>
            <w:rFonts w:cs="Times New Roman"/>
          </w:rPr>
          <w:delText>Venter, O. et al. 2014. Targeting Global Protected Area Expansion for Imperiled Biodiversity. - PLOS Biology 12: e1001891.</w:delText>
        </w:r>
      </w:del>
    </w:p>
    <w:p w14:paraId="7F2D7D6A" w14:textId="16132BD9" w:rsidR="00DC5F1E" w:rsidRPr="00DC5F1E" w:rsidDel="00C8745D" w:rsidRDefault="00DC5F1E" w:rsidP="00DC5F1E">
      <w:pPr>
        <w:pStyle w:val="Bibliography"/>
        <w:rPr>
          <w:del w:id="602" w:author="richard" w:date="2020-03-05T15:29:00Z"/>
          <w:rFonts w:cs="Times New Roman"/>
        </w:rPr>
      </w:pPr>
      <w:del w:id="603" w:author="richard" w:date="2020-03-05T15:29:00Z">
        <w:r w:rsidRPr="00DC5F1E" w:rsidDel="00C8745D">
          <w:rPr>
            <w:rFonts w:cs="Times New Roman"/>
          </w:rPr>
          <w:delText>Wolsey, L. A. and Nemhauser, G. L. 1999. Integer and combinatorial optimization. - John Wiley &amp; Sons.</w:delText>
        </w:r>
      </w:del>
    </w:p>
    <w:p w14:paraId="173AD31C" w14:textId="0DE12C5D" w:rsidR="00A16566" w:rsidRDefault="00A16566">
      <w:pPr>
        <w:spacing w:after="0" w:line="480" w:lineRule="auto"/>
        <w:rPr>
          <w:rFonts w:cs="Times New Roman"/>
          <w:b/>
          <w:szCs w:val="24"/>
        </w:rPr>
      </w:pPr>
      <w:r>
        <w:rPr>
          <w:rFonts w:cs="Times New Roman"/>
          <w:b/>
          <w:szCs w:val="24"/>
        </w:rPr>
        <w:fldChar w:fldCharType="end"/>
      </w:r>
    </w:p>
    <w:sectPr w:rsidR="00A16566">
      <w:footerReference w:type="default" r:id="rId16"/>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Joseph Bennett" w:date="2020-03-16T07:47:00Z" w:initials="JB">
    <w:p w14:paraId="6D35302D" w14:textId="31BFBF83" w:rsidR="00196E52" w:rsidRDefault="00196E52">
      <w:pPr>
        <w:pStyle w:val="CommentText"/>
      </w:pPr>
      <w:r>
        <w:rPr>
          <w:rStyle w:val="CommentReference"/>
        </w:rPr>
        <w:annotationRef/>
      </w:r>
      <w:r>
        <w:t>Seemed awkward</w:t>
      </w:r>
    </w:p>
  </w:comment>
  <w:comment w:id="58" w:author="Joseph Bennett" w:date="2020-03-16T07:48:00Z" w:initials="JB">
    <w:p w14:paraId="0DA3EBDA" w14:textId="2B47E0F5" w:rsidR="00196E52" w:rsidRDefault="00196E52">
      <w:pPr>
        <w:pStyle w:val="CommentText"/>
      </w:pPr>
      <w:r>
        <w:rPr>
          <w:rStyle w:val="CommentReference"/>
        </w:rPr>
        <w:annotationRef/>
      </w:r>
      <w:r>
        <w:t>How close to optimal?</w:t>
      </w:r>
    </w:p>
  </w:comment>
  <w:comment w:id="99" w:author="Joseph Bennett" w:date="2020-03-16T07:54:00Z" w:initials="JB">
    <w:p w14:paraId="74783FA8" w14:textId="07A8B4D8" w:rsidR="00196E52" w:rsidRDefault="00196E52">
      <w:pPr>
        <w:pStyle w:val="CommentText"/>
      </w:pPr>
      <w:r>
        <w:rPr>
          <w:rStyle w:val="CommentReference"/>
        </w:rPr>
        <w:annotationRef/>
      </w:r>
      <w:r>
        <w:t xml:space="preserve">Not sure this is technically correct. My understanding was Hawthorne demonstrated it but someone else introduced it. Maybe “introduced it for conservation problems” or something like that? </w:t>
      </w:r>
    </w:p>
  </w:comment>
  <w:comment w:id="100" w:author="Joseph Bennett" w:date="2020-03-16T07:55:00Z" w:initials="JB">
    <w:p w14:paraId="7033E83E" w14:textId="10FC7C19" w:rsidR="00196E52" w:rsidRDefault="00196E52">
      <w:pPr>
        <w:pStyle w:val="CommentText"/>
      </w:pPr>
      <w:r>
        <w:rPr>
          <w:rStyle w:val="CommentReference"/>
        </w:rPr>
        <w:annotationRef/>
      </w:r>
      <w:r>
        <w:t xml:space="preserve">Also, maybe seems out of place given Beyer et al. ref above. </w:t>
      </w:r>
    </w:p>
  </w:comment>
  <w:comment w:id="190" w:author="richard" w:date="2020-02-25T08:43:00Z" w:initials="r">
    <w:p w14:paraId="18E95008" w14:textId="77777777" w:rsidR="00196E52" w:rsidRDefault="00196E52" w:rsidP="0029651A">
      <w:r>
        <w:rPr>
          <w:rStyle w:val="CommentReference"/>
        </w:rPr>
        <w:annotationRef/>
      </w:r>
      <w:r>
        <w:rPr>
          <w:noProof/>
        </w:rPr>
        <w:t xml:space="preserve">reviewer 1: </w:t>
      </w:r>
      <w:r>
        <w:t>Line 162: the numbers run together and make it seem like one really large number.</w:t>
      </w:r>
    </w:p>
    <w:p w14:paraId="681EA46E" w14:textId="095A7A6E" w:rsidR="00196E52" w:rsidRDefault="00196E52">
      <w:pPr>
        <w:pStyle w:val="CommentText"/>
      </w:pPr>
      <w:r>
        <w:rPr>
          <w:noProof/>
        </w:rPr>
        <w:t>Ideas?</w:t>
      </w:r>
    </w:p>
  </w:comment>
  <w:comment w:id="191" w:author="Joseph Bennett" w:date="2020-03-16T10:14:00Z" w:initials="JB">
    <w:p w14:paraId="67055E28" w14:textId="737AECE3" w:rsidR="00EE5AE9" w:rsidRDefault="00EE5AE9">
      <w:pPr>
        <w:pStyle w:val="CommentText"/>
      </w:pPr>
      <w:r>
        <w:rPr>
          <w:rStyle w:val="CommentReference"/>
        </w:rPr>
        <w:annotationRef/>
      </w:r>
      <w:r>
        <w:t>Seems fine to me as written now. (and did before…)</w:t>
      </w:r>
    </w:p>
  </w:comment>
  <w:comment w:id="227" w:author="Joseph Bennett" w:date="2020-03-16T11:09:00Z" w:initials="JB">
    <w:p w14:paraId="6D24B4C3" w14:textId="0C149C8B" w:rsidR="00376BC0" w:rsidRDefault="00376BC0">
      <w:pPr>
        <w:pStyle w:val="CommentText"/>
      </w:pPr>
      <w:r>
        <w:rPr>
          <w:rStyle w:val="CommentReference"/>
        </w:rPr>
        <w:annotationRef/>
      </w:r>
      <w:r>
        <w:t>Need to adjust brackets here</w:t>
      </w:r>
    </w:p>
  </w:comment>
  <w:comment w:id="284" w:author="Joseph Bennett" w:date="2020-03-16T13:03:00Z" w:initials="JB">
    <w:p w14:paraId="53AF1553" w14:textId="5952F7F2" w:rsidR="003E55DB" w:rsidRDefault="003E55DB">
      <w:pPr>
        <w:pStyle w:val="CommentText"/>
      </w:pPr>
      <w:r>
        <w:rPr>
          <w:rStyle w:val="CommentReference"/>
        </w:rPr>
        <w:annotationRef/>
      </w:r>
      <w:r>
        <w:t>Hurts to have to put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5302D" w15:done="0"/>
  <w15:commentEx w15:paraId="0DA3EBDA" w15:done="0"/>
  <w15:commentEx w15:paraId="74783FA8" w15:done="0"/>
  <w15:commentEx w15:paraId="7033E83E" w15:paraIdParent="74783FA8" w15:done="0"/>
  <w15:commentEx w15:paraId="681EA46E" w15:done="0"/>
  <w15:commentEx w15:paraId="67055E28" w15:paraIdParent="681EA46E" w15:done="0"/>
  <w15:commentEx w15:paraId="6D24B4C3" w15:done="0"/>
  <w15:commentEx w15:paraId="53AF1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5302D" w16cid:durableId="2219AD99"/>
  <w16cid:commentId w16cid:paraId="0DA3EBDA" w16cid:durableId="2219ADC4"/>
  <w16cid:commentId w16cid:paraId="74783FA8" w16cid:durableId="2219AF36"/>
  <w16cid:commentId w16cid:paraId="7033E83E" w16cid:durableId="2219AF87"/>
  <w16cid:commentId w16cid:paraId="681EA46E" w16cid:durableId="21FF5CB9"/>
  <w16cid:commentId w16cid:paraId="67055E28" w16cid:durableId="2219CFF1"/>
  <w16cid:commentId w16cid:paraId="6D24B4C3" w16cid:durableId="2219DCFE"/>
  <w16cid:commentId w16cid:paraId="53AF1553" w16cid:durableId="2219F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A312D" w14:textId="77777777" w:rsidR="0002687C" w:rsidRDefault="0002687C">
      <w:pPr>
        <w:spacing w:after="0" w:line="240" w:lineRule="auto"/>
      </w:pPr>
      <w:r>
        <w:separator/>
      </w:r>
    </w:p>
  </w:endnote>
  <w:endnote w:type="continuationSeparator" w:id="0">
    <w:p w14:paraId="1F2DFCD6" w14:textId="77777777" w:rsidR="0002687C" w:rsidRDefault="0002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196E52" w:rsidRDefault="00196E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196E52" w:rsidRDefault="0019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9DE99" w14:textId="77777777" w:rsidR="0002687C" w:rsidRDefault="0002687C">
      <w:pPr>
        <w:spacing w:after="0" w:line="240" w:lineRule="auto"/>
      </w:pPr>
      <w:r>
        <w:separator/>
      </w:r>
    </w:p>
  </w:footnote>
  <w:footnote w:type="continuationSeparator" w:id="0">
    <w:p w14:paraId="34CACCA9" w14:textId="77777777" w:rsidR="0002687C" w:rsidRDefault="0002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2687C"/>
    <w:rsid w:val="000316D7"/>
    <w:rsid w:val="0003175C"/>
    <w:rsid w:val="00041740"/>
    <w:rsid w:val="000449D7"/>
    <w:rsid w:val="00046F16"/>
    <w:rsid w:val="000471B5"/>
    <w:rsid w:val="000516F9"/>
    <w:rsid w:val="000605B5"/>
    <w:rsid w:val="00061C41"/>
    <w:rsid w:val="000638AF"/>
    <w:rsid w:val="0007123A"/>
    <w:rsid w:val="00073AD9"/>
    <w:rsid w:val="00077CC5"/>
    <w:rsid w:val="000833F3"/>
    <w:rsid w:val="00085676"/>
    <w:rsid w:val="00090EB8"/>
    <w:rsid w:val="000955F1"/>
    <w:rsid w:val="00096EE2"/>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2442"/>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96E52"/>
    <w:rsid w:val="001A21EE"/>
    <w:rsid w:val="001A2E90"/>
    <w:rsid w:val="001A3504"/>
    <w:rsid w:val="001A7690"/>
    <w:rsid w:val="001B129F"/>
    <w:rsid w:val="001B5FE3"/>
    <w:rsid w:val="001B64F8"/>
    <w:rsid w:val="001B7DF5"/>
    <w:rsid w:val="001C0C61"/>
    <w:rsid w:val="001C25A7"/>
    <w:rsid w:val="001C2F5B"/>
    <w:rsid w:val="001C6809"/>
    <w:rsid w:val="001D1FC4"/>
    <w:rsid w:val="001E4EF9"/>
    <w:rsid w:val="001E5364"/>
    <w:rsid w:val="001E784B"/>
    <w:rsid w:val="001F088F"/>
    <w:rsid w:val="001F0C0A"/>
    <w:rsid w:val="001F0CFE"/>
    <w:rsid w:val="001F3BC2"/>
    <w:rsid w:val="001F3E6A"/>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86DAC"/>
    <w:rsid w:val="00291593"/>
    <w:rsid w:val="00293F5A"/>
    <w:rsid w:val="00294D85"/>
    <w:rsid w:val="0029651A"/>
    <w:rsid w:val="002A3303"/>
    <w:rsid w:val="002A4644"/>
    <w:rsid w:val="002B4ECE"/>
    <w:rsid w:val="002C7502"/>
    <w:rsid w:val="002D0EEE"/>
    <w:rsid w:val="002E0F67"/>
    <w:rsid w:val="002E40AB"/>
    <w:rsid w:val="002E47A9"/>
    <w:rsid w:val="002E5573"/>
    <w:rsid w:val="002F33F0"/>
    <w:rsid w:val="002F71C7"/>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3AD1"/>
    <w:rsid w:val="003546A2"/>
    <w:rsid w:val="00357518"/>
    <w:rsid w:val="00361795"/>
    <w:rsid w:val="0036533B"/>
    <w:rsid w:val="00371AB7"/>
    <w:rsid w:val="00376BC0"/>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5DB"/>
    <w:rsid w:val="003E5914"/>
    <w:rsid w:val="003E5967"/>
    <w:rsid w:val="003E677E"/>
    <w:rsid w:val="003F11B3"/>
    <w:rsid w:val="003F2F75"/>
    <w:rsid w:val="003F4F5A"/>
    <w:rsid w:val="003F7639"/>
    <w:rsid w:val="00400E83"/>
    <w:rsid w:val="004014E3"/>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258C"/>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46ED"/>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1BB8"/>
    <w:rsid w:val="007721CD"/>
    <w:rsid w:val="007729AE"/>
    <w:rsid w:val="00773A47"/>
    <w:rsid w:val="00773ED4"/>
    <w:rsid w:val="007778AA"/>
    <w:rsid w:val="00786A1D"/>
    <w:rsid w:val="00787DD7"/>
    <w:rsid w:val="00797644"/>
    <w:rsid w:val="007A3717"/>
    <w:rsid w:val="007A393F"/>
    <w:rsid w:val="007A3A5C"/>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23CF"/>
    <w:rsid w:val="00874342"/>
    <w:rsid w:val="00876D12"/>
    <w:rsid w:val="0088025D"/>
    <w:rsid w:val="00881946"/>
    <w:rsid w:val="00881CA1"/>
    <w:rsid w:val="00883232"/>
    <w:rsid w:val="00884627"/>
    <w:rsid w:val="00885086"/>
    <w:rsid w:val="0089225C"/>
    <w:rsid w:val="00892812"/>
    <w:rsid w:val="008A2166"/>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4B80"/>
    <w:rsid w:val="008F7AC4"/>
    <w:rsid w:val="0090152C"/>
    <w:rsid w:val="0090404E"/>
    <w:rsid w:val="00910148"/>
    <w:rsid w:val="009106EB"/>
    <w:rsid w:val="0091073B"/>
    <w:rsid w:val="00911EA4"/>
    <w:rsid w:val="00913A2B"/>
    <w:rsid w:val="00915BA4"/>
    <w:rsid w:val="0092728D"/>
    <w:rsid w:val="00931967"/>
    <w:rsid w:val="009319A3"/>
    <w:rsid w:val="009324A1"/>
    <w:rsid w:val="009361B8"/>
    <w:rsid w:val="009374CE"/>
    <w:rsid w:val="00944286"/>
    <w:rsid w:val="00950BD0"/>
    <w:rsid w:val="0095292F"/>
    <w:rsid w:val="00952A13"/>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4DF9"/>
    <w:rsid w:val="00A7687B"/>
    <w:rsid w:val="00A804F9"/>
    <w:rsid w:val="00A84BF7"/>
    <w:rsid w:val="00A87F88"/>
    <w:rsid w:val="00A911AD"/>
    <w:rsid w:val="00A9275C"/>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6245A"/>
    <w:rsid w:val="00B65D14"/>
    <w:rsid w:val="00B71928"/>
    <w:rsid w:val="00B750A9"/>
    <w:rsid w:val="00B752BD"/>
    <w:rsid w:val="00B77039"/>
    <w:rsid w:val="00B7713F"/>
    <w:rsid w:val="00B8603A"/>
    <w:rsid w:val="00B86EA5"/>
    <w:rsid w:val="00B87E43"/>
    <w:rsid w:val="00B90C9E"/>
    <w:rsid w:val="00B94ED1"/>
    <w:rsid w:val="00BA362E"/>
    <w:rsid w:val="00BA42C0"/>
    <w:rsid w:val="00BB75DF"/>
    <w:rsid w:val="00BC6613"/>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328C"/>
    <w:rsid w:val="00C84440"/>
    <w:rsid w:val="00C85B95"/>
    <w:rsid w:val="00C8745D"/>
    <w:rsid w:val="00C9075C"/>
    <w:rsid w:val="00C94128"/>
    <w:rsid w:val="00C9460A"/>
    <w:rsid w:val="00CA04EF"/>
    <w:rsid w:val="00CA114C"/>
    <w:rsid w:val="00CA2900"/>
    <w:rsid w:val="00CA3F8B"/>
    <w:rsid w:val="00CA44BE"/>
    <w:rsid w:val="00CA7003"/>
    <w:rsid w:val="00CB04E4"/>
    <w:rsid w:val="00CB1930"/>
    <w:rsid w:val="00CB2600"/>
    <w:rsid w:val="00CC3519"/>
    <w:rsid w:val="00CC476D"/>
    <w:rsid w:val="00CD0F4A"/>
    <w:rsid w:val="00CD10F4"/>
    <w:rsid w:val="00CD55EA"/>
    <w:rsid w:val="00CD6C98"/>
    <w:rsid w:val="00CD71E4"/>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5F1E"/>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5AE9"/>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hyperlink" Target="https://depts.washington.edu/wagis/projects/parcel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ird.org/ebird/data/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my8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2289-6C96-445F-9F2A-B6E02D52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22</Pages>
  <Words>18947</Words>
  <Characters>107999</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Joseph Bennett</cp:lastModifiedBy>
  <cp:revision>5</cp:revision>
  <cp:lastPrinted>2018-11-07T17:00:00Z</cp:lastPrinted>
  <dcterms:created xsi:type="dcterms:W3CDTF">2020-03-16T11:49:00Z</dcterms:created>
  <dcterms:modified xsi:type="dcterms:W3CDTF">2020-03-16T17:07:00Z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zotero-version="5.0.84"&gt;&lt;session id="cnOAORvt"/&gt;&lt;style id="http://www.zotero.org/styles/ecography" hasBibliography="1" bibliographyStyleHasBeenSet="1"/&gt;&lt;prefs&gt;&lt;pref name="fieldType" value="Field"/&gt;&lt;/prefs&gt;&lt;/data&gt;</vt:lpwstr>
  </property>
</Properties>
</file>