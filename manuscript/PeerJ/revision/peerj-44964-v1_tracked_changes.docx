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33CD505" w:rsidR="0056142A" w:rsidRDefault="00581800">
      <w:pPr>
        <w:spacing w:after="0" w:line="480" w:lineRule="auto"/>
        <w:rPr>
          <w:rFonts w:cs="Times New Roman"/>
          <w:szCs w:val="24"/>
        </w:rPr>
      </w:pPr>
      <w:r>
        <w:rPr>
          <w:rFonts w:cs="Times New Roman"/>
          <w:b/>
          <w:szCs w:val="24"/>
        </w:rPr>
        <w:t xml:space="preserve">Title: </w:t>
      </w:r>
      <w:ins w:id="0" w:author="richard" w:date="2020-02-26T08:23:00Z">
        <w:r w:rsidR="00B752BD">
          <w:rPr>
            <w:rFonts w:cs="Times New Roman"/>
            <w:b/>
            <w:szCs w:val="24"/>
          </w:rPr>
          <w:t xml:space="preserve">Exact </w:t>
        </w:r>
      </w:ins>
      <w:del w:id="1" w:author="richard" w:date="2020-02-26T08:23:00Z">
        <w:r w:rsidDel="00B752BD">
          <w:rPr>
            <w:rFonts w:cs="Times New Roman"/>
            <w:szCs w:val="24"/>
          </w:rPr>
          <w:delText>I</w:delText>
        </w:r>
      </w:del>
      <w:ins w:id="2" w:author="richard" w:date="2020-02-26T08:23:00Z">
        <w:r w:rsidR="00B752BD">
          <w:rPr>
            <w:rFonts w:cs="Times New Roman"/>
            <w:szCs w:val="24"/>
          </w:rPr>
          <w:t>i</w:t>
        </w:r>
      </w:ins>
      <w:r>
        <w:rPr>
          <w:rFonts w:cs="Times New Roman"/>
          <w:szCs w:val="24"/>
        </w:rPr>
        <w:t xml:space="preserve">nteger </w:t>
      </w:r>
      <w:r w:rsidR="00627220">
        <w:rPr>
          <w:rFonts w:cs="Times New Roman"/>
          <w:szCs w:val="24"/>
        </w:rPr>
        <w:t>l</w:t>
      </w:r>
      <w:r>
        <w:rPr>
          <w:rFonts w:cs="Times New Roman"/>
          <w:szCs w:val="24"/>
        </w:rPr>
        <w:t xml:space="preserve">inear programming </w:t>
      </w:r>
      <w:ins w:id="3" w:author="richard" w:date="2020-02-26T08:23:00Z">
        <w:r w:rsidR="00B752BD">
          <w:rPr>
            <w:rFonts w:cs="Times New Roman"/>
            <w:szCs w:val="24"/>
          </w:rPr>
          <w:t xml:space="preserve">methods </w:t>
        </w:r>
      </w:ins>
      <w:r>
        <w:rPr>
          <w:rFonts w:cs="Times New Roman"/>
          <w:szCs w:val="24"/>
        </w:rPr>
        <w:t>outperform</w:t>
      </w:r>
      <w:del w:id="4" w:author="richard" w:date="2020-02-26T08:23:00Z">
        <w:r w:rsidDel="00B752BD">
          <w:rPr>
            <w:rFonts w:cs="Times New Roman"/>
            <w:szCs w:val="24"/>
          </w:rPr>
          <w:delText>s</w:delText>
        </w:r>
      </w:del>
      <w:r>
        <w:rPr>
          <w:rFonts w:cs="Times New Roman"/>
          <w:szCs w:val="24"/>
        </w:rPr>
        <w:t xml:space="preserve">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273DC61A" w14:textId="77777777" w:rsidR="00815457" w:rsidRDefault="00815457" w:rsidP="00132C97">
      <w:pPr>
        <w:pStyle w:val="Body"/>
        <w:spacing w:after="0" w:line="480" w:lineRule="auto"/>
        <w:ind w:left="360" w:hanging="360"/>
        <w:rPr>
          <w:rFonts w:cs="Times New Roman"/>
          <w:b/>
          <w:lang w:val="en-CA"/>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190576A0"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01A49DE3" w14:textId="77777777" w:rsidR="0040656D" w:rsidRDefault="0040656D" w:rsidP="0052425C">
      <w:pPr>
        <w:spacing w:after="0" w:line="480" w:lineRule="auto"/>
        <w:ind w:left="720" w:hanging="720"/>
        <w:rPr>
          <w:rFonts w:cs="Times New Roman"/>
          <w:szCs w:val="24"/>
        </w:rPr>
      </w:pPr>
    </w:p>
    <w:p w14:paraId="4608B8A4" w14:textId="3D5F4A46" w:rsidR="00244413" w:rsidRDefault="00815457" w:rsidP="003B2807">
      <w:pPr>
        <w:pStyle w:val="Body"/>
        <w:spacing w:after="0" w:line="480" w:lineRule="auto"/>
        <w:ind w:left="360" w:hanging="360"/>
        <w:rPr>
          <w:rFonts w:eastAsia="Times New Roman" w:cs="Times New Roman"/>
          <w:b/>
        </w:rPr>
      </w:pPr>
      <w:r w:rsidRPr="00DE0C6C">
        <w:rPr>
          <w:rFonts w:cs="Times New Roman"/>
          <w:lang w:val="en-CA"/>
        </w:rPr>
        <w:t>*</w:t>
      </w:r>
      <w:r>
        <w:rPr>
          <w:rFonts w:cs="Times New Roman"/>
          <w:lang w:val="en-CA"/>
        </w:rPr>
        <w:t xml:space="preserve">Corresponding author: 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Email: </w:t>
      </w:r>
      <w:hyperlink r:id="rId8" w:history="1">
        <w:r w:rsidRPr="00C020D6">
          <w:rPr>
            <w:rStyle w:val="Hyperlink"/>
            <w:rFonts w:cs="Times New Roman"/>
            <w:lang w:val="en-CA"/>
          </w:rPr>
          <w:t>richard.schuster@glel.carleton.ca</w:t>
        </w:r>
      </w:hyperlink>
      <w:r>
        <w:rPr>
          <w:rStyle w:val="Hyperlink"/>
          <w:rFonts w:cs="Times New Roman"/>
          <w:lang w:val="en-CA"/>
        </w:rPr>
        <w:t xml:space="preserve">, </w:t>
      </w:r>
      <w:r>
        <w:rPr>
          <w:rFonts w:cs="Times New Roman"/>
          <w:lang w:val="en-CA"/>
        </w:rPr>
        <w:t>Phone: +1 250 631 8324</w:t>
      </w:r>
      <w:r w:rsidR="0052425C">
        <w:rPr>
          <w:rFonts w:cs="Times New Roman"/>
          <w:lang w:val="en-CA"/>
        </w:rPr>
        <w:t xml:space="preserve">, ORCID: </w:t>
      </w:r>
      <w:r w:rsidR="0052425C" w:rsidRPr="0052425C">
        <w:rPr>
          <w:rFonts w:cs="Times New Roman"/>
          <w:lang w:val="en-CA"/>
        </w:rPr>
        <w:t>0000-0003-3191-7869</w:t>
      </w:r>
      <w:r w:rsidR="00244413">
        <w:rPr>
          <w:rFonts w:eastAsia="Times New Roman" w:cs="Times New Roman"/>
          <w:b/>
        </w:rPr>
        <w:br w:type="page"/>
      </w:r>
    </w:p>
    <w:p w14:paraId="43FDB76D" w14:textId="4D475EB2"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105DA07B" w14:textId="3D1ED0A4" w:rsidR="00885086" w:rsidRDefault="002E5573" w:rsidP="00885086">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w:t>
      </w:r>
      <w:ins w:id="5" w:author="richard" w:date="2020-02-26T08:24:00Z">
        <w:r w:rsidR="00DB0A9F">
          <w:rPr>
            <w:rFonts w:eastAsia="Times New Roman" w:cs="Times New Roman"/>
            <w:szCs w:val="24"/>
          </w:rPr>
          <w:t xml:space="preserve">exact </w:t>
        </w:r>
      </w:ins>
      <w:del w:id="6" w:author="richard" w:date="2020-02-26T08:24:00Z">
        <w:r w:rsidR="00581800" w:rsidDel="00DB0A9F">
          <w:rPr>
            <w:rFonts w:eastAsia="Times New Roman" w:cs="Times New Roman"/>
            <w:szCs w:val="24"/>
          </w:rPr>
          <w:delText>I</w:delText>
        </w:r>
      </w:del>
      <w:ins w:id="7" w:author="richard" w:date="2020-02-26T08:24:00Z">
        <w:r w:rsidR="00DB0A9F">
          <w:rPr>
            <w:rFonts w:eastAsia="Times New Roman" w:cs="Times New Roman"/>
            <w:szCs w:val="24"/>
          </w:rPr>
          <w:t>i</w:t>
        </w:r>
      </w:ins>
      <w:r w:rsidR="00581800">
        <w:rPr>
          <w:rFonts w:eastAsia="Times New Roman" w:cs="Times New Roman"/>
          <w:szCs w:val="24"/>
        </w:rPr>
        <w:t>nteger linear programming (</w:t>
      </w:r>
      <w:ins w:id="8" w:author="richard" w:date="2020-02-26T08:25:00Z">
        <w:r w:rsidR="00AC4D9E">
          <w:rPr>
            <w:rFonts w:eastAsia="Times New Roman" w:cs="Times New Roman"/>
            <w:szCs w:val="24"/>
          </w:rPr>
          <w:t>E</w:t>
        </w:r>
      </w:ins>
      <w:r w:rsidR="00581800">
        <w:rPr>
          <w:rFonts w:eastAsia="Times New Roman" w:cs="Times New Roman"/>
          <w:szCs w:val="24"/>
        </w:rPr>
        <w:t>ILP)</w:t>
      </w:r>
      <w:ins w:id="9" w:author="richard" w:date="2020-02-26T08:24:00Z">
        <w:r w:rsidR="00D51081">
          <w:rPr>
            <w:rFonts w:eastAsia="Times New Roman" w:cs="Times New Roman"/>
            <w:szCs w:val="24"/>
          </w:rPr>
          <w:t xml:space="preserve"> methods</w:t>
        </w:r>
      </w:ins>
      <w:r w:rsidR="00581800">
        <w:rPr>
          <w:rFonts w:eastAsia="Times New Roman" w:cs="Times New Roman"/>
          <w:szCs w:val="24"/>
        </w:rPr>
        <w:t xml:space="preserve">.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 xml:space="preserve">of SA versus </w:t>
      </w:r>
      <w:ins w:id="10" w:author="richard" w:date="2020-02-26T08:25:00Z">
        <w:r w:rsidR="00E336F5">
          <w:rPr>
            <w:rFonts w:eastAsia="Times New Roman" w:cs="Times New Roman"/>
            <w:szCs w:val="24"/>
          </w:rPr>
          <w:t>E</w:t>
        </w:r>
      </w:ins>
      <w:r w:rsidR="001A21EE" w:rsidRPr="001A21EE">
        <w:rPr>
          <w:rFonts w:eastAsia="Times New Roman" w:cs="Times New Roman"/>
          <w:szCs w:val="24"/>
        </w:rPr>
        <w:t>ILP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ins w:id="11" w:author="richard" w:date="2020-02-26T08:25:00Z">
        <w:r w:rsidR="00944286">
          <w:rPr>
            <w:rFonts w:eastAsia="Times New Roman" w:cs="Times New Roman"/>
            <w:szCs w:val="24"/>
          </w:rPr>
          <w:t>E</w:t>
        </w:r>
      </w:ins>
      <w:r w:rsidR="00581800">
        <w:t xml:space="preserve">ILP algorithms </w:t>
      </w:r>
      <w:r w:rsidR="00327013">
        <w:t>were</w:t>
      </w:r>
      <w:r w:rsidR="00581800">
        <w:t xml:space="preserve"> 12 to 30% </w:t>
      </w:r>
      <w:r w:rsidR="00327013">
        <w:t xml:space="preserve">cheaper than plans </w:t>
      </w:r>
      <w:r w:rsidR="00281332">
        <w:t xml:space="preserve">using </w:t>
      </w:r>
      <w:r w:rsidR="005D79EC">
        <w:t>SA</w:t>
      </w:r>
      <w:ins w:id="12" w:author="richard" w:date="2020-02-25T08:29:00Z">
        <w:r w:rsidR="00517672">
          <w:t xml:space="preserve">, due to </w:t>
        </w:r>
      </w:ins>
      <w:ins w:id="13" w:author="richard" w:date="2020-02-26T08:25:00Z">
        <w:r w:rsidR="001403BD">
          <w:t>E</w:t>
        </w:r>
      </w:ins>
      <w:ins w:id="14" w:author="richard" w:date="2020-02-25T08:29:00Z">
        <w:r w:rsidR="00517672">
          <w:t>ILP</w:t>
        </w:r>
      </w:ins>
      <w:ins w:id="15" w:author="richard" w:date="2020-02-25T08:30:00Z">
        <w:r w:rsidR="00517672">
          <w:t>’s ability to find optimal solutions as opposed to approximations</w:t>
        </w:r>
      </w:ins>
      <w:r w:rsidR="00581800">
        <w:t xml:space="preserve">. The best </w:t>
      </w:r>
      <w:ins w:id="16" w:author="richard" w:date="2020-02-26T08:25:00Z">
        <w:r w:rsidR="008E44FA">
          <w:t>E</w:t>
        </w:r>
      </w:ins>
      <w:r w:rsidR="00581800">
        <w:t xml:space="preserve">ILP solver we </w:t>
      </w:r>
      <w:r w:rsidR="00751E57">
        <w:t xml:space="preserve">examined </w:t>
      </w:r>
      <w:r w:rsidR="00581800">
        <w:t xml:space="preserve">was on average 1071 times faster than the SA algorithm tested. </w:t>
      </w:r>
      <w:r w:rsidR="000F7600">
        <w:t xml:space="preserve">The performance advantages of </w:t>
      </w:r>
      <w:ins w:id="17" w:author="richard" w:date="2020-02-26T08:25:00Z">
        <w:r w:rsidR="00773A47">
          <w:t>E</w:t>
        </w:r>
      </w:ins>
      <w:r w:rsidR="000F7600">
        <w:t xml:space="preserve">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 xml:space="preserve">One practical advantage of using </w:t>
      </w:r>
      <w:ins w:id="18" w:author="richard" w:date="2020-02-26T08:25:00Z">
        <w:r w:rsidR="00BD3851">
          <w:t>E</w:t>
        </w:r>
      </w:ins>
      <w:r w:rsidR="00581800">
        <w:t xml:space="preserve">ILP over SA is that the analysis does not require calibration, saving even more time. Given the performance of </w:t>
      </w:r>
      <w:ins w:id="19" w:author="richard" w:date="2020-02-26T08:25:00Z">
        <w:r w:rsidR="00881946">
          <w:t>E</w:t>
        </w:r>
      </w:ins>
      <w:r w:rsidR="00581800">
        <w:t>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w:t>
      </w:r>
      <w:r w:rsidR="002579DD">
        <w:t>and contribute to a more</w:t>
      </w:r>
      <w:r w:rsidR="00615F01">
        <w:t xml:space="preserve"> </w:t>
      </w:r>
      <w:r w:rsidR="002579DD">
        <w:rPr>
          <w:rFonts w:eastAsia="Times New Roman" w:cs="Times New Roman"/>
          <w:szCs w:val="24"/>
        </w:rPr>
        <w:t>transparent, inclusive, and defensible decision-making process.</w:t>
      </w:r>
      <w:r w:rsidR="00885086">
        <w:rPr>
          <w:rFonts w:eastAsia="Times New Roman" w:cs="Times New Roman"/>
          <w:b/>
          <w:szCs w:val="24"/>
        </w:rPr>
        <w:br w:type="page"/>
      </w:r>
    </w:p>
    <w:p w14:paraId="0C625A81" w14:textId="6FAE64C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76606E68"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6C0AB3">
        <w:instrText xml:space="preserve"> ADDIN ZOTERO_ITEM CSL_CITATION {"citationID":"sgnGGFUH","properties":{"formattedCitation":"(Margules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581800">
        <w:fldChar w:fldCharType="separate"/>
      </w:r>
      <w:bookmarkStart w:id="20" w:name="__Fieldmark__99_924499877"/>
      <w:r w:rsidR="001E5364" w:rsidRPr="001E5364">
        <w:rPr>
          <w:rFonts w:cs="Times New Roman"/>
        </w:rPr>
        <w:t>(Margules and Pressey 2000)</w:t>
      </w:r>
      <w:r w:rsidR="00581800">
        <w:fldChar w:fldCharType="end"/>
      </w:r>
      <w:bookmarkEnd w:id="2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6C0AB3">
        <w:instrText xml:space="preserve"> ADDIN ZOTERO_ITEM CSL_CITATION {"citationID":"bzl82Q6m","properties":{"formattedCitation":"(Pressey et al. 1993, Pressey and Bottrill 2008)","plainCitation":"(Pressey et al. 1993, Pressey and Bottrill 2008)","noteIndex":0},"citationItems":[{"id":130,"uris":["http://zotero.org/users/878981/items/WGJLL36T"],"uri":["http://zotero.org/users/878981/items/WGJLL36T"],"itemData":{"id":130,"type":"article-journal","container-title":"Trends in ecology &amp; evolution","issue":"4","note":"publisher: Elsevier\nCitation Key: Pressey1993","page":"124–128","title":"Beyond opportunism: key principles for systematic reserve selection","volume":"8","author":[{"family":"Pressey","given":"RL"},{"family":"Humphries","given":"CJ"},{"family":"Margules","given":"CR"},{"family":"Vane-Wright","given":"RI"},{"family":"Williams","given":"PH"}],"issued":{"date-parts":[["1993"]]}}},{"id":759,"uris":["http://zotero.org/users/878981/items/QGQGLNQL"],"uri":["http://zotero.org/users/878981/items/QGQGLNQL"],"itemData":{"id":759,"type":"article-journal","container-title":"Conservation Biology","DOI":"10.1111/j.1523-1739.2008.01032.x","ISSN":"1523-1739","issue":"5","language":"en","page":"1340-1345","source":"Wiley Online Library","title":"Opportunism, Threats, and the Evolution of Systematic Conservation Planning","volume":"22","author":[{"family":"Pressey","given":"Robert L."},{"family":"Bottrill","given":"Madeleine C."}],"issued":{"date-parts":[["2008"]]}}}],"schema":"https://github.com/citation-style-language/schema/raw/master/csl-citation.json"} </w:instrText>
      </w:r>
      <w:r w:rsidR="00581800">
        <w:fldChar w:fldCharType="separate"/>
      </w:r>
      <w:bookmarkStart w:id="21" w:name="__Fieldmark__115_924499877"/>
      <w:r w:rsidR="001E5364" w:rsidRPr="001E5364">
        <w:rPr>
          <w:rFonts w:cs="Times New Roman"/>
        </w:rPr>
        <w:t>(Pressey et al. 1993, Pressey and Bottrill 2008)</w:t>
      </w:r>
      <w:r w:rsidR="00581800">
        <w:fldChar w:fldCharType="end"/>
      </w:r>
      <w:bookmarkEnd w:id="21"/>
      <w:r w:rsidR="00581800">
        <w:rPr>
          <w:rFonts w:eastAsia="Times New Roman" w:cs="Times New Roman"/>
          <w:szCs w:val="24"/>
        </w:rPr>
        <w:t xml:space="preserve">. Although purchasing such areas may improve the status quo, such decisions may not substantially </w:t>
      </w:r>
      <w:r w:rsidR="00501B0F">
        <w:rPr>
          <w:rFonts w:eastAsia="Times New Roman" w:cs="Times New Roman"/>
          <w:szCs w:val="24"/>
        </w:rPr>
        <w:t xml:space="preserve">and cost-effectively </w:t>
      </w:r>
      <w:r w:rsidR="00581800">
        <w:rPr>
          <w:rFonts w:eastAsia="Times New Roman" w:cs="Times New Roman"/>
          <w:szCs w:val="24"/>
        </w:rPr>
        <w:t>enhance the long-term persistence of</w:t>
      </w:r>
      <w:r w:rsidR="00615F01">
        <w:rPr>
          <w:rFonts w:eastAsia="Times New Roman" w:cs="Times New Roman"/>
          <w:szCs w:val="24"/>
        </w:rPr>
        <w:t xml:space="preserve"> </w:t>
      </w:r>
      <w:r w:rsidR="00581800">
        <w:rPr>
          <w:rFonts w:eastAsia="Times New Roman" w:cs="Times New Roman"/>
          <w:szCs w:val="24"/>
        </w:rPr>
        <w:t xml:space="preserve">species or communities </w:t>
      </w:r>
      <w:r w:rsidR="00581800">
        <w:fldChar w:fldCharType="begin"/>
      </w:r>
      <w:r w:rsidR="006C0AB3">
        <w:instrText xml:space="preserve"> ADDIN ZOTERO_ITEM CSL_CITATION {"citationID":"9x9l7pwo","properties":{"formattedCitation":"(Joppa and Pfaff 2009, Venter et al. 2014)","plainCitation":"(Joppa and Pfaff 2009, Venter et al. 2014)","noteIndex":0},"citationItems":[{"id":1182,"uris":["http://zotero.org/users/878981/items/IZ9XPTHN"],"uri":["http://zotero.org/users/878981/items/IZ9XPTHN"],"itemData":{"id":1182,"type":"article-journal","container-title":"PloS one","issue":"12","note":"publisher: Public Library of Science\nCitation Key: joppa2009high","page":"e8273","title":"High and far: biases in the location of protected areas","volume":"4","author":[{"family":"Joppa","given":"Lucas N"},{"family":"Pfaff","given":"Alexander"}],"issued":{"date-parts":[["2009"]]}}},{"id":782,"uris":["http://zotero.org/users/878981/items/M537L8EI"],"uri":["http://zotero.org/users/878981/items/M537L8EI"],"itemData":{"id":782,"type":"article-journal","abstract":"Meeting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2" w:name="__Fieldmark__126_924499877"/>
      <w:r w:rsidR="001E5364" w:rsidRPr="001E5364">
        <w:rPr>
          <w:rFonts w:cs="Times New Roman"/>
        </w:rPr>
        <w:t>(Joppa and Pfaff 2009, Venter et al. 2014)</w:t>
      </w:r>
      <w:r w:rsidR="00581800">
        <w:fldChar w:fldCharType="end"/>
      </w:r>
      <w:bookmarkEnd w:id="2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which are used to guide protected area acquisitions and land policy</w:t>
      </w:r>
      <w:r w:rsidR="00615F01">
        <w:rPr>
          <w:rFonts w:eastAsia="Times New Roman" w:cs="Times New Roman"/>
          <w:szCs w:val="24"/>
        </w:rPr>
        <w:t xml:space="preserve"> </w:t>
      </w:r>
      <w:r w:rsidR="00581800">
        <w:fldChar w:fldCharType="begin"/>
      </w:r>
      <w:r w:rsidR="006C0AB3">
        <w:instrText xml:space="preserve"> ADDIN ZOTERO_ITEM CSL_CITATION {"citationID":"uvAUapLr","properties":{"formattedCitation":"(Schwartz et al. 2018)","plainCitation":"(Schwartz et al. 2018)","noteIndex":0},"citationItems":[{"id":792,"uris":["http://zotero.org/users/878981/items/Q7Z627ZA"],"uri":["http://zotero.org/users/878981/items/Q7Z627ZA"],"itemData":{"id":792,"type":"article-journal","abstract":"The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research.","container-title":"Conservation Letters","DOI":"10.1111/conl.12385","ISSN":"1755-263X","issue":"2","language":"en","page":"e12385","source":"Wiley Online Library","title":"Decision Support Frameworks and Tools for Conservation","volume":"11","author":[{"family":"Schwartz","given":"Mark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23" w:name="__Fieldmark__134_924499877"/>
      <w:r w:rsidR="001E5364" w:rsidRPr="001E5364">
        <w:rPr>
          <w:rFonts w:cs="Times New Roman"/>
        </w:rPr>
        <w:t>(Schwartz et al. 2018)</w:t>
      </w:r>
      <w:r w:rsidR="00581800">
        <w:fldChar w:fldCharType="end"/>
      </w:r>
      <w:bookmarkEnd w:id="2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6C0AB3">
        <w:rPr>
          <w:rFonts w:eastAsia="Times New Roman" w:cs="Times New Roman"/>
          <w:szCs w:val="24"/>
        </w:rPr>
        <w:instrText xml:space="preserve"> ADDIN ZOTERO_ITEM CSL_CITATION {"citationID":"nrPBRFW4","properties":{"formattedCitation":"(Margules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1E5364" w:rsidRPr="001E5364">
        <w:rPr>
          <w:rFonts w:cs="Times New Roman"/>
        </w:rPr>
        <w:t>(Margules and Pressey 2000)</w:t>
      </w:r>
      <w:r w:rsidR="00474D20">
        <w:rPr>
          <w:rFonts w:eastAsia="Times New Roman" w:cs="Times New Roman"/>
          <w:szCs w:val="24"/>
        </w:rPr>
        <w:fldChar w:fldCharType="end"/>
      </w:r>
      <w:r w:rsidR="00581800">
        <w:rPr>
          <w:rFonts w:eastAsia="Times New Roman" w:cs="Times New Roman"/>
          <w:szCs w:val="24"/>
        </w:rPr>
        <w:t>.</w:t>
      </w:r>
    </w:p>
    <w:p w14:paraId="04AEC0C6" w14:textId="476D9F79" w:rsidR="002A4644" w:rsidRDefault="00581800" w:rsidP="002A4644">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6C0AB3">
        <w:instrText xml:space="preserve"> ADDIN ZOTERO_ITEM CSL_CITATION {"citationID":"aAQDKnib","properties":{"formattedCitation":"(Ball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24" w:name="__Fieldmark__2268_924499877"/>
      <w:r w:rsidR="001E5364" w:rsidRPr="001E5364">
        <w:rPr>
          <w:rFonts w:cs="Times New Roman"/>
        </w:rPr>
        <w:t>(Ball et al. 2009)</w:t>
      </w:r>
      <w:r>
        <w:fldChar w:fldCharType="end"/>
      </w:r>
      <w:bookmarkEnd w:id="24"/>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 xml:space="preserve">heuristic </w:t>
      </w:r>
      <w:r w:rsidR="0002235F">
        <w:rPr>
          <w:rFonts w:eastAsia="Times New Roman" w:cs="Times New Roman"/>
          <w:szCs w:val="24"/>
        </w:rPr>
        <w:t xml:space="preserve">algorithm </w:t>
      </w:r>
      <w:r w:rsidR="00911EA4" w:rsidRPr="00911EA4">
        <w:rPr>
          <w:rFonts w:eastAsia="Times New Roman" w:cs="Times New Roman"/>
          <w:szCs w:val="24"/>
        </w:rPr>
        <w:t xml:space="preserve">for approximating global optima of complex functions </w:t>
      </w:r>
      <w:r w:rsidR="00F3165C">
        <w:rPr>
          <w:rFonts w:eastAsia="Times New Roman" w:cs="Times New Roman"/>
          <w:szCs w:val="24"/>
        </w:rPr>
        <w:fldChar w:fldCharType="begin"/>
      </w:r>
      <w:r w:rsidR="006C0AB3">
        <w:rPr>
          <w:rFonts w:eastAsia="Times New Roman" w:cs="Times New Roman"/>
          <w:szCs w:val="24"/>
        </w:rPr>
        <w:instrText xml:space="preserve"> ADDIN ZOTERO_ITEM CSL_CITATION {"citationID":"Ntr0GOYN","properties":{"formattedCitation":"(Kirkpatrick et al. 1983)","plainCitation":"(Kirkpatrick et al. 1983)","noteIndex":0},"citationItems":[{"id":767,"uris":["http://zotero.org/users/878981/items/JJTEQH9J"],"uri":["http://zotero.org/users/878981/items/JJTEQH9J"],"itemData":{"id":767,"type":"article-journal","abstract":"There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methods.","container-title":"Science","DOI":"10.1126/science.220.4598.671","ISSN":"0036-8075, 1095-9203","issue":"4598","language":"en","note":"PMID: 17813860","page":"671-680","source":"science.sciencemag.org","title":"Optimization by Simulated Annealing","volume":"220","author":[{"family":"Kirkpatrick","given":"S."},{"family":"Gelatt","given":"C. D."},{"family":"Vecchi","given":"M. P."}],"issued":{"date-parts":[["1983",5,13]]}}}],"schema":"https://github.com/citation-style-language/schema/raw/master/csl-citation.json"} </w:instrText>
      </w:r>
      <w:r w:rsidR="00F3165C">
        <w:rPr>
          <w:rFonts w:eastAsia="Times New Roman" w:cs="Times New Roman"/>
          <w:szCs w:val="24"/>
        </w:rPr>
        <w:fldChar w:fldCharType="separate"/>
      </w:r>
      <w:r w:rsidR="00F3165C" w:rsidRPr="00F3165C">
        <w:rPr>
          <w:rFonts w:cs="Times New Roman"/>
        </w:rPr>
        <w:t>(Kirkpatrick et al. 1983)</w:t>
      </w:r>
      <w:r w:rsidR="00F3165C">
        <w:rPr>
          <w:rFonts w:eastAsia="Times New Roman" w:cs="Times New Roman"/>
          <w:szCs w:val="24"/>
        </w:rPr>
        <w:fldChar w:fldCharType="end"/>
      </w:r>
      <w:r>
        <w:rPr>
          <w:rFonts w:eastAsia="Times New Roman" w:cs="Times New Roman"/>
          <w:szCs w:val="24"/>
        </w:rPr>
        <w:t xml:space="preserve">. By conducting thousands of </w:t>
      </w:r>
      <w:del w:id="25" w:author="richard" w:date="2020-02-26T14:52:00Z">
        <w:r w:rsidDel="00557B42">
          <w:rPr>
            <w:rFonts w:eastAsia="Times New Roman" w:cs="Times New Roman"/>
            <w:szCs w:val="24"/>
          </w:rPr>
          <w:delText>individual runs</w:delText>
        </w:r>
      </w:del>
      <w:ins w:id="26" w:author="richard" w:date="2020-02-26T14:52:00Z">
        <w:r w:rsidR="00557B42">
          <w:rPr>
            <w:rFonts w:eastAsia="Times New Roman" w:cs="Times New Roman"/>
            <w:szCs w:val="24"/>
          </w:rPr>
          <w:t xml:space="preserve">simulations to determine </w:t>
        </w:r>
      </w:ins>
      <w:ins w:id="27" w:author="richard" w:date="2020-02-26T14:53:00Z">
        <w:r w:rsidR="00557B42">
          <w:rPr>
            <w:rFonts w:eastAsia="Times New Roman" w:cs="Times New Roman"/>
            <w:szCs w:val="24"/>
          </w:rPr>
          <w:t>the impact of different candidate solutions</w:t>
        </w:r>
      </w:ins>
      <w:r>
        <w:rPr>
          <w:rFonts w:eastAsia="Times New Roman" w:cs="Times New Roman"/>
          <w:szCs w:val="24"/>
        </w:rPr>
        <w:t xml:space="preserve">, </w:t>
      </w:r>
      <w:del w:id="28" w:author="richard" w:date="2020-02-26T14:53:00Z">
        <w:r w:rsidDel="00557B42">
          <w:rPr>
            <w:rFonts w:eastAsia="Times New Roman" w:cs="Times New Roman"/>
            <w:szCs w:val="24"/>
          </w:rPr>
          <w:delText>each with millions of iterations,</w:delText>
        </w:r>
      </w:del>
      <w:r>
        <w:rPr>
          <w:rFonts w:eastAsia="Times New Roman" w:cs="Times New Roman"/>
          <w:szCs w:val="24"/>
        </w:rPr>
        <w:t xml:space="preserve">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w:t>
      </w:r>
      <w:proofErr w:type="spellStart"/>
      <w:r w:rsidR="00335468">
        <w:rPr>
          <w:rFonts w:eastAsia="Times New Roman" w:cs="Times New Roman"/>
          <w:szCs w:val="24"/>
        </w:rPr>
        <w:lastRenderedPageBreak/>
        <w:t>Marxan</w:t>
      </w:r>
      <w:proofErr w:type="spellEnd"/>
      <w:r w:rsidR="00335468">
        <w:rPr>
          <w:rFonts w:eastAsia="Times New Roman" w:cs="Times New Roman"/>
          <w:szCs w:val="24"/>
        </w:rPr>
        <w:t xml:space="preserve"> uses SA instead of </w:t>
      </w:r>
      <w:ins w:id="29" w:author="richard" w:date="2020-02-26T08:26:00Z">
        <w:r w:rsidR="00D86798">
          <w:rPr>
            <w:rFonts w:eastAsia="Times New Roman" w:cs="Times New Roman"/>
            <w:szCs w:val="24"/>
          </w:rPr>
          <w:t xml:space="preserve">exact </w:t>
        </w:r>
      </w:ins>
      <w:r w:rsidR="00335468">
        <w:rPr>
          <w:rFonts w:eastAsia="Times New Roman" w:cs="Times New Roman"/>
          <w:szCs w:val="24"/>
        </w:rPr>
        <w:t>integer linear programming (</w:t>
      </w:r>
      <w:ins w:id="30" w:author="richard" w:date="2020-02-26T08:26:00Z">
        <w:r w:rsidR="00D86798">
          <w:rPr>
            <w:rFonts w:eastAsia="Times New Roman" w:cs="Times New Roman"/>
            <w:szCs w:val="24"/>
          </w:rPr>
          <w:t>E</w:t>
        </w:r>
      </w:ins>
      <w:r w:rsidR="00335468">
        <w:rPr>
          <w:rFonts w:eastAsia="Times New Roman" w:cs="Times New Roman"/>
          <w:szCs w:val="24"/>
        </w:rPr>
        <w:t>ILP)</w:t>
      </w:r>
      <w:ins w:id="31" w:author="richard" w:date="2020-02-26T08:26:00Z">
        <w:r w:rsidR="00D86798">
          <w:rPr>
            <w:rFonts w:eastAsia="Times New Roman" w:cs="Times New Roman"/>
            <w:szCs w:val="24"/>
          </w:rPr>
          <w:t xml:space="preserve"> methods</w:t>
        </w:r>
      </w:ins>
      <w:r w:rsidR="00335468">
        <w:rPr>
          <w:rFonts w:eastAsia="Times New Roman" w:cs="Times New Roman"/>
          <w:szCs w:val="24"/>
        </w:rPr>
        <w:t xml:space="preserve">, is that </w:t>
      </w:r>
      <w:ins w:id="32" w:author="richard" w:date="2020-02-26T08:26:00Z">
        <w:r w:rsidR="006B61B9">
          <w:rPr>
            <w:rFonts w:eastAsia="Times New Roman" w:cs="Times New Roman"/>
            <w:szCs w:val="24"/>
          </w:rPr>
          <w:t>E</w:t>
        </w:r>
      </w:ins>
      <w:r w:rsidR="00335468">
        <w:rPr>
          <w:rFonts w:eastAsia="Times New Roman" w:cs="Times New Roman"/>
          <w:szCs w:val="24"/>
        </w:rPr>
        <w:t xml:space="preserve">ILP </w:t>
      </w:r>
      <w:ins w:id="33" w:author="richard" w:date="2020-02-26T08:26:00Z">
        <w:r w:rsidR="006B61B9">
          <w:rPr>
            <w:rFonts w:eastAsia="Times New Roman" w:cs="Times New Roman"/>
            <w:szCs w:val="24"/>
          </w:rPr>
          <w:t xml:space="preserve">methods </w:t>
        </w:r>
      </w:ins>
      <w:del w:id="34" w:author="richard" w:date="2020-02-26T08:26:00Z">
        <w:r w:rsidR="00335468" w:rsidDel="006B61B9">
          <w:rPr>
            <w:rFonts w:eastAsia="Times New Roman" w:cs="Times New Roman"/>
            <w:szCs w:val="24"/>
          </w:rPr>
          <w:delText>was</w:delText>
        </w:r>
      </w:del>
      <w:ins w:id="35" w:author="richard" w:date="2020-02-26T08:26:00Z">
        <w:r w:rsidR="006B61B9">
          <w:rPr>
            <w:rFonts w:eastAsia="Times New Roman" w:cs="Times New Roman"/>
            <w:szCs w:val="24"/>
          </w:rPr>
          <w:t>were</w:t>
        </w:r>
      </w:ins>
      <w:r w:rsidR="00335468">
        <w:rPr>
          <w:rFonts w:eastAsia="Times New Roman" w:cs="Times New Roman"/>
          <w:szCs w:val="24"/>
        </w:rPr>
        <w:t xml:space="preserve"> </w:t>
      </w:r>
      <w:ins w:id="36" w:author="richard" w:date="2020-02-25T08:31:00Z">
        <w:r w:rsidR="00C503CB">
          <w:rPr>
            <w:rFonts w:eastAsia="Times New Roman" w:cs="Times New Roman"/>
            <w:szCs w:val="24"/>
          </w:rPr>
          <w:t xml:space="preserve">historically </w:t>
        </w:r>
      </w:ins>
      <w:r w:rsidR="00335468">
        <w:rPr>
          <w:rFonts w:eastAsia="Times New Roman" w:cs="Times New Roman"/>
          <w:szCs w:val="24"/>
        </w:rPr>
        <w:t xml:space="preserve">not 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solutions (i.e. compactness and connectivity goals)</w:t>
      </w:r>
      <w:r w:rsidR="005E1C76">
        <w:rPr>
          <w:rFonts w:eastAsia="Times New Roman" w:cs="Times New Roman"/>
          <w:szCs w:val="24"/>
        </w:rPr>
        <w:t xml:space="preserve"> and generally took a lot longer than SA to solve problems </w:t>
      </w:r>
      <w:r w:rsidR="005E1C76">
        <w:rPr>
          <w:rFonts w:eastAsia="Times New Roman" w:cs="Times New Roman"/>
          <w:szCs w:val="24"/>
        </w:rPr>
        <w:fldChar w:fldCharType="begin"/>
      </w:r>
      <w:r w:rsidR="005E1C76">
        <w:rPr>
          <w:rFonts w:eastAsia="Times New Roman" w:cs="Times New Roman"/>
          <w:szCs w:val="24"/>
        </w:rPr>
        <w:instrText xml:space="preserve"> ADDIN ZOTERO_ITEM CSL_CITATION {"citationID":"OBHCiBFL","properties":{"formattedCitation":"(Sarkar et al. 2006, Haight and Snyder 2009)","plainCitation":"(Sarkar et al. 2006, Haight and Snyder 2009)","noteIndex":0},"citationItems":[{"id":140,"uris":["http://zotero.org/users/878981/items/46YAC9TT"],"uri":["http://zotero.org/users/878981/items/46YAC9TT"],"itemData":{"id":140,"type":"article-journal","container-title":"Annual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A."}],"issued":{"date-parts":[["2009"]]}}}],"schema":"https://github.com/citation-style-language/schema/raw/master/csl-citation.json"} </w:instrText>
      </w:r>
      <w:r w:rsidR="005E1C76">
        <w:rPr>
          <w:rFonts w:eastAsia="Times New Roman" w:cs="Times New Roman"/>
          <w:szCs w:val="24"/>
        </w:rPr>
        <w:fldChar w:fldCharType="separate"/>
      </w:r>
      <w:r w:rsidR="005E1C76" w:rsidRPr="005E1C76">
        <w:rPr>
          <w:rFonts w:cs="Times New Roman"/>
        </w:rPr>
        <w:t>(Sarkar et al. 2006, Haight and Snyder 2009)</w:t>
      </w:r>
      <w:r w:rsidR="005E1C76">
        <w:rPr>
          <w:rFonts w:eastAsia="Times New Roman" w:cs="Times New Roman"/>
          <w:szCs w:val="24"/>
        </w:rPr>
        <w:fldChar w:fldCharType="end"/>
      </w:r>
      <w:r w:rsidR="00335468">
        <w:rPr>
          <w:rFonts w:eastAsia="Times New Roman" w:cs="Times New Roman"/>
          <w:szCs w:val="24"/>
        </w:rPr>
        <w:t xml:space="preserve">. </w:t>
      </w:r>
      <w:bookmarkStart w:id="37" w:name="_Hlk33621449"/>
      <w:ins w:id="38" w:author="richard" w:date="2020-02-26T14:55:00Z">
        <w:r w:rsidR="00662676">
          <w:rPr>
            <w:rFonts w:eastAsia="Times New Roman" w:cs="Times New Roman"/>
            <w:szCs w:val="24"/>
          </w:rPr>
          <w:t xml:space="preserve">These </w:t>
        </w:r>
      </w:ins>
      <w:ins w:id="39" w:author="richard" w:date="2020-02-26T14:56:00Z">
        <w:r w:rsidR="00662676">
          <w:rPr>
            <w:rFonts w:eastAsia="Times New Roman" w:cs="Times New Roman"/>
            <w:szCs w:val="24"/>
          </w:rPr>
          <w:t xml:space="preserve">EILP shortcomings have largely been overcome in recent years </w:t>
        </w:r>
        <w:r w:rsidR="00662676">
          <w:rPr>
            <w:rFonts w:eastAsia="Times New Roman" w:cs="Times New Roman"/>
            <w:szCs w:val="24"/>
          </w:rPr>
          <w:fldChar w:fldCharType="begin"/>
        </w:r>
      </w:ins>
      <w:ins w:id="40" w:author="richard" w:date="2020-02-26T14:57:00Z">
        <w:r w:rsidR="00662676">
          <w:rPr>
            <w:rFonts w:eastAsia="Times New Roman" w:cs="Times New Roman"/>
            <w:szCs w:val="24"/>
          </w:rPr>
          <w:instrText xml:space="preserve"> ADDIN ZOTERO_ITEM CSL_CITATION {"citationID":"hQCCaya7","properties":{"formattedCitation":"(Beyer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ins>
      <w:r w:rsidR="00662676">
        <w:rPr>
          <w:rFonts w:eastAsia="Times New Roman" w:cs="Times New Roman"/>
          <w:szCs w:val="24"/>
        </w:rPr>
        <w:fldChar w:fldCharType="separate"/>
      </w:r>
      <w:ins w:id="41" w:author="richard" w:date="2020-02-26T14:57:00Z">
        <w:r w:rsidR="00662676" w:rsidRPr="00662676">
          <w:rPr>
            <w:rFonts w:cs="Times New Roman"/>
          </w:rPr>
          <w:t>(Beyer et al. 2016)</w:t>
        </w:r>
      </w:ins>
      <w:ins w:id="42" w:author="richard" w:date="2020-02-26T14:56:00Z">
        <w:r w:rsidR="00662676">
          <w:rPr>
            <w:rFonts w:eastAsia="Times New Roman" w:cs="Times New Roman"/>
            <w:szCs w:val="24"/>
          </w:rPr>
          <w:fldChar w:fldCharType="end"/>
        </w:r>
      </w:ins>
      <w:ins w:id="43" w:author="richard" w:date="2020-02-26T14:57:00Z">
        <w:r w:rsidR="00662676">
          <w:rPr>
            <w:rFonts w:eastAsia="Times New Roman" w:cs="Times New Roman"/>
            <w:szCs w:val="24"/>
          </w:rPr>
          <w:t>.</w:t>
        </w:r>
        <w:bookmarkEnd w:id="37"/>
        <w:r w:rsidR="00662676">
          <w:rPr>
            <w:rFonts w:eastAsia="Times New Roman" w:cs="Times New Roman"/>
            <w:szCs w:val="24"/>
          </w:rPr>
          <w:t xml:space="preserve"> </w:t>
        </w:r>
      </w:ins>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w:t>
      </w:r>
      <w:r w:rsidR="002A4644">
        <w:rPr>
          <w:rFonts w:eastAsia="Times New Roman" w:cs="Times New Roman"/>
          <w:szCs w:val="24"/>
        </w:rPr>
        <w:t xml:space="preserve">As a consequence, conservation scientists and practitioners have no way of knowing </w:t>
      </w:r>
      <w:del w:id="44" w:author="richard" w:date="2020-02-26T14:58:00Z">
        <w:r w:rsidR="002A4644" w:rsidDel="00662676">
          <w:rPr>
            <w:rFonts w:eastAsia="Times New Roman" w:cs="Times New Roman"/>
            <w:szCs w:val="24"/>
          </w:rPr>
          <w:delText xml:space="preserve">if </w:delText>
        </w:r>
      </w:del>
      <w:ins w:id="45" w:author="richard" w:date="2020-02-26T14:58:00Z">
        <w:r w:rsidR="00662676">
          <w:rPr>
            <w:rFonts w:eastAsia="Times New Roman" w:cs="Times New Roman"/>
            <w:szCs w:val="24"/>
          </w:rPr>
          <w:t xml:space="preserve">how suboptimal </w:t>
        </w:r>
      </w:ins>
      <w:r w:rsidR="002A4644">
        <w:rPr>
          <w:rFonts w:eastAsia="Times New Roman" w:cs="Times New Roman"/>
          <w:szCs w:val="24"/>
        </w:rPr>
        <w:t>their solutions are</w:t>
      </w:r>
      <w:del w:id="46" w:author="richard" w:date="2020-02-26T14:58:00Z">
        <w:r w:rsidR="002A4644" w:rsidDel="00662676">
          <w:rPr>
            <w:rFonts w:eastAsia="Times New Roman" w:cs="Times New Roman"/>
            <w:szCs w:val="24"/>
          </w:rPr>
          <w:delText xml:space="preserve"> highly suboptimal</w:delText>
        </w:r>
      </w:del>
      <w:r w:rsidR="002A4644">
        <w:rPr>
          <w:rFonts w:eastAsia="Times New Roman" w:cs="Times New Roman"/>
          <w:szCs w:val="24"/>
        </w:rPr>
        <w:t>.</w:t>
      </w:r>
      <w:ins w:id="47" w:author="richard" w:date="2020-02-25T08:32:00Z">
        <w:r w:rsidR="00BD36DF">
          <w:rPr>
            <w:rFonts w:eastAsia="Times New Roman" w:cs="Times New Roman"/>
            <w:szCs w:val="24"/>
          </w:rPr>
          <w:t xml:space="preserve"> O</w:t>
        </w:r>
        <w:r w:rsidR="00BD36DF" w:rsidRPr="00BD36DF">
          <w:rPr>
            <w:rFonts w:eastAsia="Times New Roman" w:cs="Times New Roman"/>
            <w:szCs w:val="24"/>
          </w:rPr>
          <w:t>ptimal being the configuration of protected areas that delivers the desired benefits and the lowest cost</w:t>
        </w:r>
        <w:r w:rsidR="00BD36DF">
          <w:rPr>
            <w:rFonts w:eastAsia="Times New Roman" w:cs="Times New Roman"/>
            <w:szCs w:val="24"/>
          </w:rPr>
          <w:t>.</w:t>
        </w:r>
      </w:ins>
    </w:p>
    <w:p w14:paraId="52D39678" w14:textId="556E3FA6" w:rsidR="000F1B1D" w:rsidRDefault="00581800" w:rsidP="009C6D1A">
      <w:pPr>
        <w:spacing w:after="0" w:line="480" w:lineRule="auto"/>
        <w:ind w:firstLine="720"/>
        <w:rPr>
          <w:rFonts w:eastAsia="Times New Roman" w:cs="Times New Roman"/>
          <w:szCs w:val="24"/>
        </w:rPr>
      </w:pPr>
      <w:r>
        <w:fldChar w:fldCharType="begin"/>
      </w:r>
      <w:bookmarkStart w:id="48" w:name="__Fieldmark__2290_924499877"/>
      <w:r>
        <w:fldChar w:fldCharType="separate"/>
      </w:r>
      <w:r>
        <w:rPr>
          <w:rFonts w:eastAsia="Times New Roman" w:cs="Times New Roman"/>
          <w:szCs w:val="24"/>
        </w:rPr>
        <w:t>e</w:t>
      </w:r>
      <w:r>
        <w:fldChar w:fldCharType="end"/>
      </w:r>
      <w:bookmarkEnd w:id="48"/>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6C0AB3">
        <w:rPr>
          <w:rFonts w:eastAsia="Times New Roman" w:cs="Times New Roman"/>
          <w:szCs w:val="24"/>
        </w:rPr>
        <w:instrText xml:space="preserve"> ADDIN ZOTERO_ITEM CSL_CITATION {"citationID":"RblxpfoK","properties":{"formattedCitation":"(Beyer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w:t>
      </w:r>
      <w:ins w:id="49" w:author="richard" w:date="2020-02-26T08:27:00Z">
        <w:r w:rsidR="000B417E">
          <w:rPr>
            <w:rFonts w:eastAsia="Times New Roman" w:cs="Times New Roman"/>
            <w:szCs w:val="24"/>
          </w:rPr>
          <w:t xml:space="preserve">exact </w:t>
        </w:r>
      </w:ins>
      <w:r>
        <w:rPr>
          <w:rFonts w:eastAsia="Times New Roman" w:cs="Times New Roman"/>
          <w:szCs w:val="24"/>
        </w:rPr>
        <w:t>integer linear programming (</w:t>
      </w:r>
      <w:ins w:id="50" w:author="richard" w:date="2020-02-26T08:27:00Z">
        <w:r w:rsidR="000B417E">
          <w:rPr>
            <w:rFonts w:eastAsia="Times New Roman" w:cs="Times New Roman"/>
            <w:szCs w:val="24"/>
          </w:rPr>
          <w:t>E</w:t>
        </w:r>
      </w:ins>
      <w:r>
        <w:rPr>
          <w:rFonts w:eastAsia="Times New Roman" w:cs="Times New Roman"/>
          <w:szCs w:val="24"/>
        </w:rPr>
        <w:t>ILP)</w:t>
      </w:r>
      <w:r w:rsidR="006C0AB3">
        <w:rPr>
          <w:rFonts w:eastAsia="Times New Roman" w:cs="Times New Roman"/>
          <w:szCs w:val="24"/>
        </w:rPr>
        <w:t xml:space="preserve"> </w:t>
      </w:r>
      <w:r w:rsidR="006C0AB3">
        <w:rPr>
          <w:rFonts w:eastAsia="Times New Roman" w:cs="Times New Roman"/>
          <w:szCs w:val="24"/>
        </w:rPr>
        <w:fldChar w:fldCharType="begin"/>
      </w:r>
      <w:r w:rsidR="006C0AB3">
        <w:rPr>
          <w:rFonts w:eastAsia="Times New Roman" w:cs="Times New Roman"/>
          <w:szCs w:val="24"/>
        </w:rPr>
        <w:instrText xml:space="preserve"> ADDIN ZOTERO_ITEM CSL_CITATION {"citationID":"Lquv4IrQ","properties":{"formattedCitation":"(Wolsey and Nemhauser 1999)","plainCitation":"(Wolsey and Nemhauser 1999)","noteIndex":0},"citationItems":[{"id":2667,"uris":["http://zotero.org/users/878981/items/YDWVQPCQ"],"uri":["http://zotero.org/users/878981/items/YDWVQPCQ"],"itemData":{"id":2667,"type":"book","publisher":"John Wiley &amp; Sons","source":"Google Scholar","title":"Integer and combinatorial optimization","volume":"55","author":[{"family":"Wolsey","given":"Laurence A."},{"family":"Nemhauser","given":"George L."}],"issued":{"date-parts":[["1999"]]}}}],"schema":"https://github.com/citation-style-language/schema/raw/master/csl-citation.json"} </w:instrText>
      </w:r>
      <w:r w:rsidR="006C0AB3">
        <w:rPr>
          <w:rFonts w:eastAsia="Times New Roman" w:cs="Times New Roman"/>
          <w:szCs w:val="24"/>
        </w:rPr>
        <w:fldChar w:fldCharType="separate"/>
      </w:r>
      <w:r w:rsidR="006C0AB3" w:rsidRPr="006C0AB3">
        <w:rPr>
          <w:rFonts w:cs="Times New Roman"/>
        </w:rPr>
        <w:t xml:space="preserve">(Wolsey and </w:t>
      </w:r>
      <w:proofErr w:type="spellStart"/>
      <w:r w:rsidR="006C0AB3" w:rsidRPr="006C0AB3">
        <w:rPr>
          <w:rFonts w:cs="Times New Roman"/>
        </w:rPr>
        <w:t>Nemhauser</w:t>
      </w:r>
      <w:proofErr w:type="spellEnd"/>
      <w:r w:rsidR="006C0AB3" w:rsidRPr="006C0AB3">
        <w:rPr>
          <w:rFonts w:cs="Times New Roman"/>
        </w:rPr>
        <w:t xml:space="preserve"> 1999)</w:t>
      </w:r>
      <w:r w:rsidR="006C0AB3">
        <w:rPr>
          <w:rFonts w:eastAsia="Times New Roman" w:cs="Times New Roman"/>
          <w:szCs w:val="24"/>
        </w:rPr>
        <w:fldChar w:fldCharType="end"/>
      </w:r>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6C0AB3">
        <w:instrText xml:space="preserve"> ADDIN ZOTERO_ITEM CSL_CITATION {"citationID":"CdbEoWjp","properties":{"formattedCitation":"(Beyer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51" w:name="__Fieldmark__182_924499877"/>
      <w:r w:rsidR="001E5364" w:rsidRPr="001E5364">
        <w:rPr>
          <w:rFonts w:cs="Times New Roman"/>
        </w:rPr>
        <w:t>(Beyer et al. 2016)</w:t>
      </w:r>
      <w:r>
        <w:fldChar w:fldCharType="end"/>
      </w:r>
      <w:bookmarkEnd w:id="51"/>
      <w:r>
        <w:rPr>
          <w:rFonts w:eastAsia="Times New Roman" w:cs="Times New Roman"/>
          <w:szCs w:val="24"/>
        </w:rPr>
        <w:t>.</w:t>
      </w:r>
      <w:r>
        <w:fldChar w:fldCharType="begin"/>
      </w:r>
      <w:bookmarkStart w:id="52" w:name="__Fieldmark__2383_924499877"/>
      <w:r>
        <w:fldChar w:fldCharType="end"/>
      </w:r>
      <w:bookmarkEnd w:id="52"/>
      <w:r>
        <w:rPr>
          <w:rFonts w:eastAsia="Times New Roman" w:cs="Times New Roman"/>
          <w:szCs w:val="24"/>
        </w:rPr>
        <w:t xml:space="preserve"> </w:t>
      </w:r>
      <w:r w:rsidR="00540E75">
        <w:rPr>
          <w:rFonts w:eastAsia="Times New Roman" w:cs="Times New Roman"/>
          <w:szCs w:val="24"/>
        </w:rPr>
        <w:t xml:space="preserve">Unlike </w:t>
      </w:r>
      <w:r w:rsidR="00115B1C">
        <w:rPr>
          <w:rFonts w:eastAsia="Times New Roman" w:cs="Times New Roman"/>
          <w:szCs w:val="24"/>
        </w:rPr>
        <w:t>meta</w:t>
      </w:r>
      <w:r w:rsidR="00540E75">
        <w:rPr>
          <w:rFonts w:eastAsia="Times New Roman" w:cs="Times New Roman"/>
          <w:szCs w:val="24"/>
        </w:rPr>
        <w:t xml:space="preserve">heuristic methods such as SA, </w:t>
      </w:r>
      <w:r w:rsidR="006B20D1">
        <w:rPr>
          <w:rFonts w:eastAsia="Times New Roman" w:cs="Times New Roman"/>
          <w:szCs w:val="24"/>
        </w:rPr>
        <w:t xml:space="preserve">prioritization using </w:t>
      </w:r>
      <w:ins w:id="53" w:author="richard" w:date="2020-02-26T08:27:00Z">
        <w:r w:rsidR="00D2422F">
          <w:rPr>
            <w:rFonts w:eastAsia="Times New Roman" w:cs="Times New Roman"/>
            <w:szCs w:val="24"/>
          </w:rPr>
          <w:t>E</w:t>
        </w:r>
      </w:ins>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optimal solution or can be </w:t>
      </w:r>
      <w:r w:rsidR="00F92AB4">
        <w:rPr>
          <w:rFonts w:eastAsia="Times New Roman" w:cs="Times New Roman"/>
          <w:szCs w:val="24"/>
        </w:rPr>
        <w:t xml:space="preserve">instructed to return solutions within a defined </w:t>
      </w:r>
      <w:r w:rsidR="00C25E3E">
        <w:rPr>
          <w:rFonts w:eastAsia="Times New Roman" w:cs="Times New Roman"/>
          <w:szCs w:val="24"/>
        </w:rPr>
        <w:t>level of sub</w:t>
      </w:r>
      <w:r w:rsidR="00F92AB4">
        <w:rPr>
          <w:rFonts w:eastAsia="Times New Roman" w:cs="Times New Roman"/>
          <w:szCs w:val="24"/>
        </w:rPr>
        <w:t>optimality</w:t>
      </w:r>
      <w:r w:rsidR="00540E75">
        <w:rPr>
          <w:rFonts w:eastAsia="Times New Roman" w:cs="Times New Roman"/>
          <w:szCs w:val="24"/>
        </w:rPr>
        <w:t xml:space="preserve">. </w:t>
      </w:r>
      <w:r>
        <w:rPr>
          <w:rFonts w:eastAsia="Times New Roman" w:cs="Times New Roman"/>
          <w:szCs w:val="24"/>
        </w:rPr>
        <w:t xml:space="preserve">Some have argued that </w:t>
      </w:r>
      <w:ins w:id="54" w:author="richard" w:date="2020-02-26T08:27:00Z">
        <w:r w:rsidR="002150CD">
          <w:rPr>
            <w:rFonts w:eastAsia="Times New Roman" w:cs="Times New Roman"/>
            <w:szCs w:val="24"/>
          </w:rPr>
          <w:t>E</w:t>
        </w:r>
      </w:ins>
      <w:r>
        <w:rPr>
          <w:rFonts w:eastAsia="Times New Roman" w:cs="Times New Roman"/>
          <w:szCs w:val="24"/>
        </w:rPr>
        <w:t xml:space="preserve">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6C0AB3">
        <w:instrText xml:space="preserve"> ADDIN ZOTERO_ITEM CSL_CITATION {"citationID":"rRXaNjuZ","properties":{"formattedCitation":"(Cocks and Baird 1989, Underhill 1994, Rodrigues and Gaston 2002)","plainCitation":"(Cocks and Baird 1989, Underhill 1994, Rodrigues and Gaston 2002)","noteIndex":0},"citationItems":[{"id":754,"uris":["http://zotero.org/users/878981/items/GZPRM3LJ"],"uri":["http://zotero.org/users/878981/items/GZPRM3LJ"],"itemData":{"id":754,"type":"article-journal","abstract":"It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presented.","container-title":"Biological Conservation","DOI":"10.1016/0006-3207(89)90083-9","ISSN":"0006-3207","issue":"2","journalAbbreviation":"Biological Conservation","page":"113-130","source":"ScienceDirect","title":"Using mathematical programming to address the multiple reserve selection problem: An example from the Eyre Peninsula, South Australia","title-short":"Using mathematical programming to address the multiple reserve selection problem","volume":"49","author":[{"family":"Cocks","given":"K. D."},{"family":"Baird","given":"I. A."}],"issued":{"date-parts":[["1989",1,1]]}}},{"id":763,"uris":["http://zotero.org/users/878981/items/Z84VPKP3"],"uri":["http://zotero.org/users/878981/items/Z84VPKP3"],"itemData":{"id":763,"type":"article-journal","abstract":"This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55" w:name="__Fieldmark__223_924499877"/>
      <w:r w:rsidR="001E5364" w:rsidRPr="001E5364">
        <w:rPr>
          <w:rFonts w:cs="Times New Roman"/>
        </w:rPr>
        <w:t>(Cocks and Baird 1989, Underhill 1994, Rodrigues and Gaston 2002)</w:t>
      </w:r>
      <w:r>
        <w:fldChar w:fldCharType="end"/>
      </w:r>
      <w:bookmarkEnd w:id="55"/>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w:t>
      </w:r>
      <w:ins w:id="56" w:author="richard" w:date="2020-02-26T08:27:00Z">
        <w:r w:rsidR="00980D4B">
          <w:rPr>
            <w:rFonts w:eastAsia="Times New Roman" w:cs="Times New Roman"/>
            <w:szCs w:val="24"/>
          </w:rPr>
          <w:t>E</w:t>
        </w:r>
      </w:ins>
      <w:r>
        <w:rPr>
          <w:rFonts w:eastAsia="Times New Roman" w:cs="Times New Roman"/>
          <w:szCs w:val="24"/>
        </w:rPr>
        <w:t xml:space="preserve">ILP for large problems </w:t>
      </w:r>
      <w:r>
        <w:fldChar w:fldCharType="begin"/>
      </w:r>
      <w:r w:rsidR="006E6403">
        <w:instrText xml:space="preserve"> ADDIN ZOTERO_ITEM CSL_CITATION {"citationID":"IvPeZGB1","properties":{"formattedCitation":"(Haight and Snyder 2009, Beyer et al. 2016)","plainCitation":"(Haight and Snyder 2009, Beyer et al. 2016)","noteIndex":0},"citationItems":[{"id":2673,"uris":["http://zotero.org/users/878981/items/DXFQKXQ8"],"uri":["http://zotero.org/users/878981/items/DXFQKXQ8"],"itemData":{"id":2673,"type":"article-journal","container-title":"In: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57" w:name="__Fieldmark__234_924499877"/>
      <w:r w:rsidR="006E6403" w:rsidRPr="006E6403">
        <w:rPr>
          <w:rFonts w:cs="Times New Roman"/>
        </w:rPr>
        <w:t>(Haight and Snyder 2009, Beyer et al. 2016)</w:t>
      </w:r>
      <w:r>
        <w:fldChar w:fldCharType="end"/>
      </w:r>
      <w:bookmarkEnd w:id="57"/>
      <w:r>
        <w:rPr>
          <w:rFonts w:eastAsia="Times New Roman" w:cs="Times New Roman"/>
          <w:szCs w:val="24"/>
        </w:rPr>
        <w:t xml:space="preserve">. </w:t>
      </w:r>
      <w:ins w:id="58" w:author="richard" w:date="2020-02-25T08:23:00Z">
        <w:r w:rsidR="00A911AD">
          <w:rPr>
            <w:rFonts w:eastAsia="Times New Roman" w:cs="Times New Roman"/>
            <w:szCs w:val="24"/>
          </w:rPr>
          <w:fldChar w:fldCharType="begin"/>
        </w:r>
        <w:r w:rsidR="00A911AD">
          <w:rPr>
            <w:rFonts w:eastAsia="Times New Roman" w:cs="Times New Roman"/>
            <w:szCs w:val="24"/>
          </w:rPr>
          <w:instrText xml:space="preserve"> ADDIN ZOTERO_ITEM CSL_CITATION {"citationID":"Lgq6Qi8I","properties":{"formattedCitation":"(Beyer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ins>
      <w:r w:rsidR="00A911AD">
        <w:rPr>
          <w:rFonts w:eastAsia="Times New Roman" w:cs="Times New Roman"/>
          <w:szCs w:val="24"/>
        </w:rPr>
        <w:fldChar w:fldCharType="separate"/>
      </w:r>
      <w:ins w:id="59" w:author="richard" w:date="2020-02-26T08:50:00Z">
        <w:r w:rsidR="00786A1D" w:rsidRPr="00786A1D">
          <w:rPr>
            <w:rFonts w:cs="Times New Roman"/>
          </w:rPr>
          <w:t>(Beyer et al. 2016)</w:t>
        </w:r>
      </w:ins>
      <w:ins w:id="60" w:author="richard" w:date="2020-02-25T08:23:00Z">
        <w:r w:rsidR="00A911AD">
          <w:rPr>
            <w:rFonts w:eastAsia="Times New Roman" w:cs="Times New Roman"/>
            <w:szCs w:val="24"/>
          </w:rPr>
          <w:fldChar w:fldCharType="end"/>
        </w:r>
        <w:r w:rsidR="00A911AD">
          <w:rPr>
            <w:rFonts w:eastAsia="Times New Roman" w:cs="Times New Roman"/>
            <w:szCs w:val="24"/>
          </w:rPr>
          <w:t xml:space="preserve"> </w:t>
        </w:r>
      </w:ins>
      <w:ins w:id="61" w:author="richard" w:date="2020-02-25T08:25:00Z">
        <w:r w:rsidR="000833F3">
          <w:rPr>
            <w:rFonts w:eastAsia="Times New Roman" w:cs="Times New Roman"/>
            <w:szCs w:val="24"/>
          </w:rPr>
          <w:t xml:space="preserve">recently </w:t>
        </w:r>
      </w:ins>
      <w:ins w:id="62" w:author="richard" w:date="2020-02-25T08:24:00Z">
        <w:r w:rsidR="00A911AD">
          <w:rPr>
            <w:rFonts w:eastAsia="Times New Roman" w:cs="Times New Roman"/>
            <w:szCs w:val="24"/>
          </w:rPr>
          <w:t xml:space="preserve">introduced </w:t>
        </w:r>
      </w:ins>
      <w:ins w:id="63" w:author="richard" w:date="2020-02-25T08:25:00Z">
        <w:r w:rsidR="000833F3">
          <w:rPr>
            <w:rFonts w:eastAsia="Times New Roman" w:cs="Times New Roman"/>
            <w:szCs w:val="24"/>
          </w:rPr>
          <w:t xml:space="preserve">a </w:t>
        </w:r>
      </w:ins>
      <w:ins w:id="64" w:author="richard" w:date="2020-02-25T08:24:00Z">
        <w:r w:rsidR="00A911AD">
          <w:rPr>
            <w:rFonts w:eastAsia="Times New Roman" w:cs="Times New Roman"/>
            <w:szCs w:val="24"/>
          </w:rPr>
          <w:t xml:space="preserve">linearization </w:t>
        </w:r>
      </w:ins>
      <w:ins w:id="65" w:author="richard" w:date="2020-02-25T08:25:00Z">
        <w:r w:rsidR="000833F3">
          <w:rPr>
            <w:rFonts w:eastAsia="Times New Roman" w:cs="Times New Roman"/>
            <w:szCs w:val="24"/>
          </w:rPr>
          <w:t xml:space="preserve">solution </w:t>
        </w:r>
      </w:ins>
      <w:ins w:id="66" w:author="richard" w:date="2020-02-25T08:26:00Z">
        <w:r w:rsidR="00B86EA5">
          <w:rPr>
            <w:rFonts w:eastAsia="Times New Roman" w:cs="Times New Roman"/>
            <w:szCs w:val="24"/>
          </w:rPr>
          <w:t>to</w:t>
        </w:r>
      </w:ins>
      <w:ins w:id="67" w:author="richard" w:date="2020-02-25T08:24:00Z">
        <w:r w:rsidR="00A911AD">
          <w:rPr>
            <w:rFonts w:eastAsia="Times New Roman" w:cs="Times New Roman"/>
            <w:szCs w:val="24"/>
          </w:rPr>
          <w:t xml:space="preserve"> the nonlinear constraint problem </w:t>
        </w:r>
      </w:ins>
      <w:ins w:id="68" w:author="richard" w:date="2020-02-25T08:25:00Z">
        <w:r w:rsidR="00A911AD">
          <w:rPr>
            <w:rFonts w:eastAsia="Times New Roman" w:cs="Times New Roman"/>
            <w:szCs w:val="24"/>
          </w:rPr>
          <w:t xml:space="preserve">to find efficient solutions </w:t>
        </w:r>
      </w:ins>
      <w:ins w:id="69" w:author="richard" w:date="2020-02-25T08:26:00Z">
        <w:r w:rsidR="000833F3">
          <w:rPr>
            <w:rFonts w:eastAsia="Times New Roman" w:cs="Times New Roman"/>
            <w:szCs w:val="24"/>
          </w:rPr>
          <w:t xml:space="preserve">in an </w:t>
        </w:r>
      </w:ins>
      <w:ins w:id="70" w:author="richard" w:date="2020-02-26T08:27:00Z">
        <w:r w:rsidR="00980D4B">
          <w:rPr>
            <w:rFonts w:eastAsia="Times New Roman" w:cs="Times New Roman"/>
            <w:szCs w:val="24"/>
          </w:rPr>
          <w:t>E</w:t>
        </w:r>
      </w:ins>
      <w:ins w:id="71" w:author="richard" w:date="2020-02-25T08:26:00Z">
        <w:r w:rsidR="000833F3">
          <w:rPr>
            <w:rFonts w:eastAsia="Times New Roman" w:cs="Times New Roman"/>
            <w:szCs w:val="24"/>
          </w:rPr>
          <w:t xml:space="preserve">ILP </w:t>
        </w:r>
        <w:r w:rsidR="000833F3">
          <w:rPr>
            <w:rFonts w:eastAsia="Times New Roman" w:cs="Times New Roman"/>
            <w:szCs w:val="24"/>
          </w:rPr>
          <w:lastRenderedPageBreak/>
          <w:t>framework</w:t>
        </w:r>
      </w:ins>
      <w:ins w:id="72" w:author="richard" w:date="2020-02-25T08:27:00Z">
        <w:r w:rsidR="0085668C">
          <w:rPr>
            <w:rFonts w:eastAsia="Times New Roman" w:cs="Times New Roman"/>
            <w:szCs w:val="24"/>
          </w:rPr>
          <w:t xml:space="preserve">, which greatly improved the utility of </w:t>
        </w:r>
      </w:ins>
      <w:ins w:id="73" w:author="richard" w:date="2020-02-26T08:27:00Z">
        <w:r w:rsidR="00FA504B">
          <w:rPr>
            <w:rFonts w:eastAsia="Times New Roman" w:cs="Times New Roman"/>
            <w:szCs w:val="24"/>
          </w:rPr>
          <w:t>E</w:t>
        </w:r>
      </w:ins>
      <w:ins w:id="74" w:author="richard" w:date="2020-02-25T08:27:00Z">
        <w:r w:rsidR="0085668C">
          <w:rPr>
            <w:rFonts w:eastAsia="Times New Roman" w:cs="Times New Roman"/>
            <w:szCs w:val="24"/>
          </w:rPr>
          <w:t>ILP for solving conservation planning problems.</w:t>
        </w:r>
      </w:ins>
    </w:p>
    <w:p w14:paraId="03E144A8" w14:textId="34803CC1" w:rsidR="007E1B02" w:rsidRDefault="00581800" w:rsidP="007E1B02">
      <w:pPr>
        <w:spacing w:after="0" w:line="480" w:lineRule="auto"/>
        <w:ind w:firstLine="720"/>
        <w:rPr>
          <w:rFonts w:eastAsia="Times New Roman" w:cs="Times New Roman"/>
          <w:szCs w:val="24"/>
        </w:rPr>
      </w:pPr>
      <w:r>
        <w:rPr>
          <w:rFonts w:eastAsia="Times New Roman" w:cs="Times New Roman"/>
          <w:szCs w:val="24"/>
        </w:rPr>
        <w:t xml:space="preserve">Here we </w:t>
      </w:r>
      <w:r w:rsidR="00A7328A">
        <w:rPr>
          <w:rFonts w:eastAsia="Times New Roman" w:cs="Times New Roman"/>
          <w:szCs w:val="24"/>
        </w:rPr>
        <w:t xml:space="preserve">compare </w:t>
      </w:r>
      <w:ins w:id="75" w:author="richard" w:date="2020-02-26T08:57:00Z">
        <w:r w:rsidR="005846ED">
          <w:rPr>
            <w:rFonts w:eastAsia="Times New Roman" w:cs="Times New Roman"/>
            <w:szCs w:val="24"/>
          </w:rPr>
          <w:t xml:space="preserve">exact </w:t>
        </w:r>
      </w:ins>
      <w:r w:rsidR="00A7328A">
        <w:rPr>
          <w:rFonts w:eastAsia="Times New Roman" w:cs="Times New Roman"/>
          <w:szCs w:val="24"/>
        </w:rPr>
        <w:t xml:space="preserve">integer linear programming </w:t>
      </w:r>
      <w:ins w:id="76" w:author="richard" w:date="2020-02-26T08:57:00Z">
        <w:r w:rsidR="005846ED">
          <w:rPr>
            <w:rFonts w:eastAsia="Times New Roman" w:cs="Times New Roman"/>
            <w:szCs w:val="24"/>
          </w:rPr>
          <w:t xml:space="preserve">methods </w:t>
        </w:r>
      </w:ins>
      <w:r w:rsidR="00A7328A">
        <w:rPr>
          <w:rFonts w:eastAsia="Times New Roman" w:cs="Times New Roman"/>
          <w:szCs w:val="24"/>
        </w:rPr>
        <w:t xml:space="preserve">with simulated annealing </w:t>
      </w:r>
      <w:del w:id="77" w:author="richard" w:date="2020-02-26T08:57:00Z">
        <w:r w:rsidR="00A7328A" w:rsidDel="008F0FBD">
          <w:rPr>
            <w:rFonts w:eastAsia="Times New Roman" w:cs="Times New Roman"/>
            <w:szCs w:val="24"/>
          </w:rPr>
          <w:delText xml:space="preserve">(i.e. Marxan) </w:delText>
        </w:r>
      </w:del>
      <w:ins w:id="78" w:author="richard" w:date="2020-02-26T08:57:00Z">
        <w:r w:rsidR="008F0FBD">
          <w:rPr>
            <w:rFonts w:eastAsia="Times New Roman" w:cs="Times New Roman"/>
            <w:szCs w:val="24"/>
          </w:rPr>
          <w:t xml:space="preserve">as used in </w:t>
        </w:r>
        <w:proofErr w:type="spellStart"/>
        <w:r w:rsidR="008F0FBD">
          <w:rPr>
            <w:rFonts w:eastAsia="Times New Roman" w:cs="Times New Roman"/>
            <w:szCs w:val="24"/>
          </w:rPr>
          <w:t>Marxan</w:t>
        </w:r>
        <w:proofErr w:type="spellEnd"/>
        <w:r w:rsidR="008F0FBD">
          <w:rPr>
            <w:rFonts w:eastAsia="Times New Roman" w:cs="Times New Roman"/>
            <w:szCs w:val="24"/>
          </w:rPr>
          <w:t xml:space="preserve">, </w:t>
        </w:r>
      </w:ins>
      <w:r w:rsidR="003A64C3">
        <w:rPr>
          <w:rFonts w:eastAsia="Times New Roman" w:cs="Times New Roman"/>
          <w:szCs w:val="24"/>
        </w:rPr>
        <w:t xml:space="preserve">for solving </w:t>
      </w:r>
      <w:ins w:id="79" w:author="richard" w:date="2020-02-26T08:57:00Z">
        <w:r w:rsidR="008F0FBD">
          <w:rPr>
            <w:rFonts w:eastAsia="Times New Roman" w:cs="Times New Roman"/>
            <w:szCs w:val="24"/>
          </w:rPr>
          <w:t xml:space="preserve">minimum set </w:t>
        </w:r>
      </w:ins>
      <w:r w:rsidR="003A64C3">
        <w:rPr>
          <w:rFonts w:eastAsia="Times New Roman" w:cs="Times New Roman"/>
          <w:szCs w:val="24"/>
        </w:rPr>
        <w:t xml:space="preserve">systematic conservation planning problems </w:t>
      </w:r>
      <w:ins w:id="80" w:author="richard" w:date="2020-02-26T09:04:00Z">
        <w:r w:rsidR="00D13BCC">
          <w:rPr>
            <w:rFonts w:eastAsia="Times New Roman" w:cs="Times New Roman"/>
            <w:szCs w:val="24"/>
          </w:rPr>
          <w:fldChar w:fldCharType="begin"/>
        </w:r>
        <w:r w:rsidR="00D13BCC">
          <w:rPr>
            <w:rFonts w:eastAsia="Times New Roman" w:cs="Times New Roman"/>
            <w:szCs w:val="24"/>
          </w:rPr>
          <w:instrText xml:space="preserve"> ADDIN ZOTERO_ITEM CSL_CITATION {"citationID":"GBE9l905","properties":{"formattedCitation":"(Rodrigues et al. 2000)","plainCitation":"(Rodrigues et al. 2000)","noteIndex":0},"citationItems":[{"id":2685,"uris":["http://zotero.org/users/878981/items/QSZKSL4D"],"uri":["http://zotero.org/users/878981/items/QSZKSL4D"],"itemData":{"id":2685,"type":"article-journal","container-title":"Ecography","issue":"5","note":"publisher: Wiley Online Library","page":"565–574","source":"Google Scholar","title":"Flexibility, efficiency, and accountability: adapting reserve selection algorithms to more complex conservation problems","title-short":"Flexibility, efficiency, and accountability","volume":"23","author":[{"family":"Rodrigues","given":"Ana S."},{"family":"Orestes Cerdeira","given":"J."},{"family":"Gaston","given":"Kevin J."}],"issued":{"date-parts":[["2000"]]}}}],"schema":"https://github.com/citation-style-language/schema/raw/master/csl-citation.json"} </w:instrText>
        </w:r>
      </w:ins>
      <w:r w:rsidR="00D13BCC">
        <w:rPr>
          <w:rFonts w:eastAsia="Times New Roman" w:cs="Times New Roman"/>
          <w:szCs w:val="24"/>
        </w:rPr>
        <w:fldChar w:fldCharType="separate"/>
      </w:r>
      <w:ins w:id="81" w:author="richard" w:date="2020-02-26T09:04:00Z">
        <w:r w:rsidR="00D13BCC" w:rsidRPr="00D13BCC">
          <w:rPr>
            <w:rFonts w:cs="Times New Roman"/>
          </w:rPr>
          <w:t>(Rodrigues et al. 2000)</w:t>
        </w:r>
        <w:r w:rsidR="00D13BCC">
          <w:rPr>
            <w:rFonts w:eastAsia="Times New Roman" w:cs="Times New Roman"/>
            <w:szCs w:val="24"/>
          </w:rPr>
          <w:fldChar w:fldCharType="end"/>
        </w:r>
        <w:r w:rsidR="00D13BCC">
          <w:rPr>
            <w:rFonts w:eastAsia="Times New Roman" w:cs="Times New Roman"/>
            <w:szCs w:val="24"/>
          </w:rPr>
          <w:t xml:space="preserve"> </w:t>
        </w:r>
      </w:ins>
      <w:r w:rsidR="003A64C3">
        <w:rPr>
          <w:rFonts w:eastAsia="Times New Roman" w:cs="Times New Roman"/>
          <w:szCs w:val="24"/>
        </w:rPr>
        <w:t>using real-world data from Western North America.</w:t>
      </w:r>
      <w:r w:rsidR="00A7328A">
        <w:rPr>
          <w:rFonts w:eastAsia="Times New Roman" w:cs="Times New Roman"/>
          <w:szCs w:val="24"/>
        </w:rPr>
        <w:t xml:space="preserve"> </w:t>
      </w:r>
      <w:ins w:id="82" w:author="richard" w:date="2020-02-26T09:06:00Z">
        <w:r w:rsidR="00EF0308">
          <w:rPr>
            <w:rFonts w:eastAsia="Times New Roman" w:cs="Times New Roman"/>
            <w:szCs w:val="24"/>
          </w:rPr>
          <w:t xml:space="preserve">The goal of </w:t>
        </w:r>
      </w:ins>
      <w:ins w:id="83" w:author="richard" w:date="2020-02-26T09:09:00Z">
        <w:r w:rsidR="002140F4">
          <w:rPr>
            <w:rFonts w:eastAsia="Times New Roman" w:cs="Times New Roman"/>
            <w:szCs w:val="24"/>
          </w:rPr>
          <w:t xml:space="preserve">solving </w:t>
        </w:r>
      </w:ins>
      <w:ins w:id="84" w:author="richard" w:date="2020-02-26T09:06:00Z">
        <w:r w:rsidR="00EF0308">
          <w:rPr>
            <w:rFonts w:eastAsia="Times New Roman" w:cs="Times New Roman"/>
            <w:szCs w:val="24"/>
          </w:rPr>
          <w:t xml:space="preserve">the </w:t>
        </w:r>
      </w:ins>
      <w:ins w:id="85" w:author="richard" w:date="2020-02-26T09:07:00Z">
        <w:r w:rsidR="00EF0308">
          <w:rPr>
            <w:rFonts w:eastAsia="Times New Roman" w:cs="Times New Roman"/>
            <w:szCs w:val="24"/>
          </w:rPr>
          <w:t xml:space="preserve">minimum set problem is to find the places that maximize biodiversity, while minimizing reserve cost. </w:t>
        </w:r>
      </w:ins>
      <w:r w:rsidR="00560421">
        <w:rPr>
          <w:rFonts w:eastAsia="Times New Roman" w:cs="Times New Roman"/>
          <w:szCs w:val="24"/>
        </w:rPr>
        <w:t xml:space="preserve">We found that </w:t>
      </w:r>
      <w:ins w:id="86" w:author="richard" w:date="2020-02-26T08:27:00Z">
        <w:r w:rsidR="00406F00">
          <w:rPr>
            <w:rFonts w:eastAsia="Times New Roman" w:cs="Times New Roman"/>
            <w:szCs w:val="24"/>
          </w:rPr>
          <w:t>E</w:t>
        </w:r>
      </w:ins>
      <w:r w:rsidR="00560421">
        <w:rPr>
          <w:rFonts w:eastAsia="Times New Roman" w:cs="Times New Roman"/>
          <w:szCs w:val="24"/>
        </w:rPr>
        <w:t>ILP generated high quality solutions 1,000 times faster than simulated annealing that could save over $100 million (or 13%) for realistic conservation scenarios when compared to solutions obtained from simulated annealing.</w:t>
      </w:r>
      <w:r w:rsidR="00615F01">
        <w:rPr>
          <w:rFonts w:eastAsia="Times New Roman" w:cs="Times New Roman"/>
          <w:szCs w:val="24"/>
        </w:rPr>
        <w:t xml:space="preserve"> </w:t>
      </w:r>
      <w:r w:rsidR="00560421">
        <w:rPr>
          <w:rFonts w:eastAsia="Times New Roman" w:cs="Times New Roman"/>
          <w:szCs w:val="24"/>
        </w:rPr>
        <w:t xml:space="preserve">These results also hold true for problems aiming for spatially compact solutions. Our findings </w:t>
      </w:r>
      <w:r w:rsidR="00C254C0">
        <w:rPr>
          <w:rFonts w:eastAsia="Times New Roman" w:cs="Times New Roman"/>
          <w:szCs w:val="24"/>
        </w:rPr>
        <w:t>open up</w:t>
      </w:r>
      <w:r w:rsidR="00560421">
        <w:rPr>
          <w:rFonts w:eastAsia="Times New Roman" w:cs="Times New Roman"/>
          <w:szCs w:val="24"/>
        </w:rPr>
        <w:t xml:space="preserve"> new possibilities for scenario generation to</w:t>
      </w:r>
      <w:r w:rsidR="00F5346D">
        <w:rPr>
          <w:rFonts w:eastAsia="Times New Roman" w:cs="Times New Roman"/>
          <w:szCs w:val="24"/>
        </w:rPr>
        <w:t xml:space="preserve"> </w:t>
      </w:r>
      <w:r w:rsidR="00F5346D" w:rsidRPr="00F5346D">
        <w:rPr>
          <w:rFonts w:eastAsia="Times New Roman" w:cs="Times New Roman"/>
          <w:szCs w:val="24"/>
        </w:rPr>
        <w:t xml:space="preserve">quickly explore and compare different conservation prioritization scenarios in real-time. </w:t>
      </w:r>
    </w:p>
    <w:p w14:paraId="0D209BE3" w14:textId="77777777" w:rsidR="00F5346D" w:rsidRDefault="00F5346D" w:rsidP="007E1B02">
      <w:pPr>
        <w:spacing w:after="0" w:line="480" w:lineRule="auto"/>
        <w:ind w:firstLine="720"/>
        <w:rPr>
          <w:rFonts w:eastAsia="Times New Roman" w:cs="Times New Roman"/>
          <w:b/>
          <w:szCs w:val="24"/>
        </w:rPr>
      </w:pPr>
    </w:p>
    <w:p w14:paraId="14733420" w14:textId="5CA30D66" w:rsidR="0056142A" w:rsidRDefault="001F3BC2">
      <w:pPr>
        <w:pStyle w:val="xmsonormal"/>
        <w:spacing w:beforeAutospacing="0" w:after="0" w:afterAutospacing="0" w:line="480" w:lineRule="auto"/>
        <w:rPr>
          <w:b/>
        </w:rPr>
      </w:pPr>
      <w:r>
        <w:rPr>
          <w:b/>
        </w:rPr>
        <w:t xml:space="preserve">Material and </w:t>
      </w:r>
      <w:r w:rsidR="00581800">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3971873A" w:rsidR="0056142A" w:rsidRPr="00A35EDF"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6C0AB3">
        <w:instrText xml:space="preserve"> ADDIN ZOTERO_ITEM CSL_CITATION {"citationID":"LZAwwX6M","properties":{"formattedCitation":"(Meidinger and Pojar 1991)","plainCitation":"(Meidinger and Pojar 1991)","noteIndex":0},"citationItems":[{"id":340,"uris":["http://zotero.org/users/878981/items/GFC2JBCC"],"uri":["http://zotero.org/users/878981/items/GFC2JBCC"],"itemData":{"id":340,"type":"book","event-place":"Victoria, BC","note":"Citation Key: Meidinger1991","publisher":"British Columbia Ministry of Forests","publisher-place":"Victoria, BC","title":"Ecosystems of British Columbia","author":[{"family":"Meidinger","given":"D"},{"family":"Pojar","given":"J"}],"issued":{"date-parts":[["1991"]]}}}],"schema":"https://github.com/citation-style-language/schema/raw/master/csl-citation.json"} </w:instrText>
      </w:r>
      <w:r>
        <w:fldChar w:fldCharType="separate"/>
      </w:r>
      <w:bookmarkStart w:id="87" w:name="__Fieldmark__292_924499877"/>
      <w:r w:rsidR="001E5364" w:rsidRPr="001E5364">
        <w:rPr>
          <w:rFonts w:cs="Times New Roman"/>
        </w:rPr>
        <w:t xml:space="preserve">(Meidinger and </w:t>
      </w:r>
      <w:proofErr w:type="spellStart"/>
      <w:r w:rsidR="001E5364" w:rsidRPr="001E5364">
        <w:rPr>
          <w:rFonts w:cs="Times New Roman"/>
        </w:rPr>
        <w:t>Pojar</w:t>
      </w:r>
      <w:proofErr w:type="spellEnd"/>
      <w:r w:rsidR="001E5364" w:rsidRPr="001E5364">
        <w:rPr>
          <w:rFonts w:cs="Times New Roman"/>
        </w:rPr>
        <w:t xml:space="preserve"> 1991)</w:t>
      </w:r>
      <w:r>
        <w:fldChar w:fldCharType="end"/>
      </w:r>
      <w:bookmarkEnd w:id="87"/>
      <w:r w:rsidR="00D01882">
        <w:t xml:space="preserve"> (</w:t>
      </w:r>
      <w:del w:id="88" w:author="richard" w:date="2020-02-26T11:14:00Z">
        <w:r w:rsidR="00F67FDD" w:rsidDel="0095652F">
          <w:delText>Appendix S1:</w:delText>
        </w:r>
      </w:del>
      <w:ins w:id="89" w:author="richard" w:date="2020-02-26T11:15:00Z">
        <w:r w:rsidR="0095652F">
          <w:t xml:space="preserve">Supplementary </w:t>
        </w:r>
      </w:ins>
      <w:ins w:id="90" w:author="richard" w:date="2020-02-26T11:16:00Z">
        <w:r w:rsidR="007778AA">
          <w:t>Information</w:t>
        </w:r>
      </w:ins>
      <w:r w:rsidR="00F67FDD">
        <w:t xml:space="preserve"> </w:t>
      </w:r>
      <w:r w:rsidR="00D01882">
        <w:t xml:space="preserve">Figure </w:t>
      </w:r>
      <w:r w:rsidR="00F67FDD">
        <w:t>S</w:t>
      </w:r>
      <w:r w:rsidR="00D01882">
        <w:t>1)</w:t>
      </w:r>
      <w:r>
        <w:rPr>
          <w:rFonts w:cs="Times New Roman"/>
          <w:lang w:val="en-CA"/>
        </w:rPr>
        <w:t>. Land cover in the region is diverse, with approximately 57% of the land in forest, 8% as savanna or grassland, 5% in cropland, 10% being urban or built</w:t>
      </w:r>
      <w:r w:rsidR="00A35EDF">
        <w:rPr>
          <w:rFonts w:cs="Times New Roman"/>
          <w:lang w:val="en-CA"/>
        </w:rPr>
        <w:t xml:space="preserve"> and the rest in wetland, water or barren</w:t>
      </w:r>
      <w:r>
        <w:rPr>
          <w:rFonts w:cs="Times New Roman"/>
          <w:lang w:val="en-CA"/>
        </w:rPr>
        <w:t>.</w:t>
      </w:r>
      <w:r w:rsidR="00615F01">
        <w:rPr>
          <w:rFonts w:cs="Times New Roman"/>
          <w:lang w:val="en-CA"/>
        </w:rPr>
        <w:t xml:space="preserve"> </w:t>
      </w:r>
      <w:r>
        <w:rPr>
          <w:rFonts w:cs="Times New Roman"/>
          <w:lang w:val="en-CA"/>
        </w:rPr>
        <w:t xml:space="preserve"> </w:t>
      </w:r>
    </w:p>
    <w:p w14:paraId="7CCFF127" w14:textId="77777777" w:rsidR="0056142A" w:rsidRDefault="0056142A">
      <w:pPr>
        <w:spacing w:after="0" w:line="480" w:lineRule="auto"/>
        <w:rPr>
          <w:rFonts w:cs="Times New Roman"/>
          <w:i/>
        </w:rPr>
      </w:pPr>
    </w:p>
    <w:p w14:paraId="50634E97" w14:textId="3CF6BC7B" w:rsidR="0056142A" w:rsidRDefault="00581800">
      <w:pPr>
        <w:spacing w:after="0" w:line="480" w:lineRule="auto"/>
        <w:rPr>
          <w:rFonts w:cs="Times New Roman"/>
          <w:i/>
        </w:rPr>
      </w:pPr>
      <w:r>
        <w:rPr>
          <w:rFonts w:cs="Times New Roman"/>
          <w:i/>
        </w:rPr>
        <w:lastRenderedPageBreak/>
        <w:t>Biodiversity data.</w:t>
      </w:r>
      <w:r w:rsidR="00615F01">
        <w:rPr>
          <w:rFonts w:cs="Times New Roman"/>
          <w:i/>
        </w:rPr>
        <w:t xml:space="preserve"> </w:t>
      </w:r>
    </w:p>
    <w:p w14:paraId="0CCAE694" w14:textId="422D6A0E"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w:t>
      </w:r>
      <w:r w:rsidR="00135805">
        <w:rPr>
          <w:rFonts w:cs="Times New Roman"/>
        </w:rPr>
        <w:t xml:space="preserve"> at a 1-ha grid cell </w:t>
      </w:r>
      <w:r w:rsidR="00517C19">
        <w:rPr>
          <w:rFonts w:cs="Times New Roman"/>
        </w:rPr>
        <w:t>resolution</w:t>
      </w:r>
      <w:r>
        <w:rPr>
          <w:rFonts w:cs="Times New Roman"/>
        </w:rPr>
        <w:t xml:space="preserve">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world </w:t>
      </w:r>
      <w:r>
        <w:fldChar w:fldCharType="begin"/>
      </w:r>
      <w:r w:rsidR="006C0AB3">
        <w:instrText xml:space="preserve"> ADDIN ZOTERO_ITEM CSL_CITATION {"citationID":"P3MbRw4O","properties":{"formattedCitation":"(Hochachka et al. 2012, Sullivan et al. 2014)","plainCitation":"(Hochachka et al. 2012, Sullivan et al. 2014)","noteIndex":0},"citationItems":[{"id":1040,"uris":["http://zotero.org/users/878981/items/EBCH3RD9"],"uri":["http://zotero.org/users/878981/items/EBCH3RD9"],"itemData":{"id":1040,"type":"article-journal","container-title":"Trends in ecology &amp; evolution","issue":"2","note":"publisher: Elsevier\nCitation Key: hochachka2012data","page":"130-137","title":"Data-intensive science applied to broad-scale citizen science","volume":"27","author":[{"family":"Hochachka","given":"Wesley M"},{"family":"Fink","given":"Daniel"},{"family":"Hutchinson","given":"Rebecca A"},{"family":"Sheldon","given":"Daniel"},{"family":"Wong","given":"Weng-Keen"},{"family":"Kelling","given":"Steve"}],"issued":{"date-parts":[["2012"]]}}},{"id":1065,"uris":["http://zotero.org/users/878981/items/KPH7ZA5S"],"uri":["http://zotero.org/users/878981/items/KPH7ZA5S"],"itemData":{"id":1065,"type":"article-journal","container-title":"Biological Conservation","note":"publisher: Elsevier\nCitation Key: sullivan2014ebird","page":"31-40","title":"The eBird enterprise: an integrated approach to development and application of citizen science","volume":"169","author":[{"family":"Sullivan","given":"Brian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91" w:name="__Fieldmark__320_924499877"/>
      <w:r w:rsidR="001E5364" w:rsidRPr="001E5364">
        <w:rPr>
          <w:rFonts w:cs="Times New Roman"/>
        </w:rPr>
        <w:t>(Hochachka et al. 2012, Sullivan et al. 2014)</w:t>
      </w:r>
      <w:r>
        <w:fldChar w:fldCharType="end"/>
      </w:r>
      <w:bookmarkEnd w:id="91"/>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9">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w:t>
      </w:r>
      <w:r w:rsidR="00C67BF9">
        <w:rPr>
          <w:rFonts w:cs="Times New Roman"/>
          <w:lang w:val="en-CA"/>
        </w:rPr>
        <w:t>those from March – June to capture the breeding season,</w:t>
      </w:r>
      <w:r w:rsidR="00615F01">
        <w:rPr>
          <w:rFonts w:cs="Times New Roman"/>
          <w:lang w:val="en-CA"/>
        </w:rPr>
        <w:t xml:space="preserve"> </w:t>
      </w:r>
      <w:r w:rsidR="00C67BF9" w:rsidRPr="00AE6F02">
        <w:rPr>
          <w:rFonts w:cs="Times New Roman"/>
          <w:lang w:val="en-CA"/>
        </w:rPr>
        <w:t>&lt;1.5</w:t>
      </w:r>
      <w:r w:rsidR="00C67BF9">
        <w:rPr>
          <w:rFonts w:cs="Times New Roman"/>
          <w:lang w:val="en-CA"/>
        </w:rPr>
        <w:t xml:space="preserve"> </w:t>
      </w:r>
      <w:r w:rsidR="00C67BF9" w:rsidRPr="00AE6F02">
        <w:rPr>
          <w:rFonts w:cs="Times New Roman"/>
          <w:lang w:val="en-CA"/>
        </w:rPr>
        <w:t>h</w:t>
      </w:r>
      <w:r w:rsidR="00C67BF9">
        <w:rPr>
          <w:rFonts w:cs="Times New Roman"/>
          <w:lang w:val="en-CA"/>
        </w:rPr>
        <w:t>ours</w:t>
      </w:r>
      <w:r w:rsidR="00C67BF9" w:rsidRPr="00AE6F02">
        <w:rPr>
          <w:rFonts w:cs="Times New Roman"/>
          <w:lang w:val="en-CA"/>
        </w:rPr>
        <w:t xml:space="preserve"> in duration, </w:t>
      </w:r>
      <w:r w:rsidR="00C67BF9">
        <w:rPr>
          <w:rFonts w:cs="Times New Roman"/>
          <w:lang w:val="en-CA"/>
        </w:rPr>
        <w:t>&lt;</w:t>
      </w:r>
      <w:r w:rsidR="00C67BF9" w:rsidRPr="00AE6F02">
        <w:rPr>
          <w:rFonts w:cs="Times New Roman"/>
          <w:lang w:val="en-CA"/>
        </w:rPr>
        <w:t>5</w:t>
      </w:r>
      <w:r w:rsidR="00C67BF9">
        <w:rPr>
          <w:rFonts w:cs="Times New Roman"/>
          <w:lang w:val="en-CA"/>
        </w:rPr>
        <w:t xml:space="preserve"> </w:t>
      </w:r>
      <w:r w:rsidR="00C67BF9" w:rsidRPr="00AE6F02">
        <w:rPr>
          <w:rFonts w:cs="Times New Roman"/>
          <w:lang w:val="en-CA"/>
        </w:rPr>
        <w:t>km travel</w:t>
      </w:r>
      <w:r w:rsidR="00C67BF9">
        <w:rPr>
          <w:rFonts w:cs="Times New Roman"/>
          <w:lang w:val="en-CA"/>
        </w:rPr>
        <w:t>led,</w:t>
      </w:r>
      <w:r w:rsidR="00C67BF9" w:rsidRPr="00AE6F02">
        <w:rPr>
          <w:rFonts w:cs="Times New Roman"/>
          <w:lang w:val="en-CA"/>
        </w:rPr>
        <w:t xml:space="preserve"> and </w:t>
      </w:r>
      <w:r w:rsidR="00C67BF9">
        <w:rPr>
          <w:rFonts w:cs="Times New Roman"/>
          <w:lang w:val="en-CA"/>
        </w:rPr>
        <w:t xml:space="preserve">a </w:t>
      </w:r>
      <w:r w:rsidR="00C67BF9" w:rsidRPr="00AE6F02">
        <w:rPr>
          <w:rFonts w:cs="Times New Roman"/>
          <w:lang w:val="en-CA"/>
        </w:rPr>
        <w:t xml:space="preserve">maximum </w:t>
      </w:r>
      <w:r w:rsidR="00C67BF9">
        <w:rPr>
          <w:rFonts w:cs="Times New Roman"/>
          <w:lang w:val="en-CA"/>
        </w:rPr>
        <w:t xml:space="preserve">of </w:t>
      </w:r>
      <w:r w:rsidR="00C67BF9" w:rsidRPr="00AE6F02">
        <w:rPr>
          <w:rFonts w:cs="Times New Roman"/>
          <w:lang w:val="en-CA"/>
        </w:rPr>
        <w:t xml:space="preserve">10 visits </w:t>
      </w:r>
      <w:r w:rsidR="00C67BF9">
        <w:rPr>
          <w:rFonts w:cs="Times New Roman"/>
          <w:lang w:val="en-CA"/>
        </w:rPr>
        <w:t xml:space="preserve">to a given </w:t>
      </w:r>
      <w:r w:rsidR="00C67BF9" w:rsidRPr="00AE6F02">
        <w:rPr>
          <w:rFonts w:cs="Times New Roman"/>
          <w:lang w:val="en-CA"/>
        </w:rPr>
        <w:t>location</w:t>
      </w:r>
      <w:r w:rsidR="001D1FC4">
        <w:rPr>
          <w:rFonts w:cs="Times New Roman"/>
          <w:lang w:val="en-CA"/>
        </w:rPr>
        <w:t xml:space="preserve"> to improve model fit</w:t>
      </w:r>
      <w:r>
        <w:rPr>
          <w:rFonts w:cs="Times New Roman"/>
          <w:lang w:val="en-CA"/>
        </w:rPr>
        <w:t>. Sampling locations &lt;100 m apart were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ins w:id="92" w:author="richard" w:date="2020-02-26T08:50:00Z">
        <w:r w:rsidR="00786A1D">
          <w:instrText xml:space="preserve"> ADDIN ZOTERO_ITEM CSL_CITATION {"citationID":"l1mIRPpm","properties":{"formattedCitation":"(Fiske and Chandler 2011)","plainCitation":"(Fiske and Chandler 2011)","dontUpdate":true,"noteIndex":0},"citationItems":[{"id":"Lh8NGxnI/0CkXuyYP","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ins>
      <w:del w:id="93" w:author="richard" w:date="2020-02-26T08:50:00Z">
        <w:r w:rsidR="007B1178" w:rsidDel="00786A1D">
          <w:delInstrText xml:space="preserve"> ADDIN ZOTERO_ITEM CSL_CITATION {"citationID":"l1mIRPpm","properties":{"formattedCitation":"(Fiske and Chandler 2011)","plainCitation":"(Fiske and Chandler 2011)","dontUpdate":true,"noteIndex":0},"citationItems":[{"id":"FkkcDkH0/RMZCcXN7","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delInstrText>
        </w:r>
      </w:del>
      <w:r>
        <w:fldChar w:fldCharType="separate"/>
      </w:r>
      <w:bookmarkStart w:id="94"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94"/>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ins w:id="95" w:author="richard" w:date="2020-02-26T08:50:00Z">
        <w:r w:rsidR="00786A1D">
          <w:instrText xml:space="preserve"> ADDIN ZOTERO_ITEM CSL_CITATION {"citationID":"R3goWj68","properties":{"formattedCitation":"(Mackenzie et al. 2002)","plainCitation":"(Mackenzie et al. 2002)","noteIndex":0},"citationItems":[{"id":"Lh8NGxnI/U0remDyu","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ins>
      <w:del w:id="96" w:author="richard" w:date="2020-02-26T08:50:00Z">
        <w:r w:rsidR="007B1178" w:rsidDel="00786A1D">
          <w:delInstrText xml:space="preserve"> ADDIN ZOTERO_ITEM CSL_CITATION {"citationID":"R3goWj68","properties":{"formattedCitation":"(Mackenzie et al. 2002)","plainCitation":"(Mackenzie et al. 2002)","noteIndex":0},"citationItems":[{"id":"FkkcDkH0/tVx34Jgc","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delInstrText>
        </w:r>
      </w:del>
      <w:r>
        <w:fldChar w:fldCharType="separate"/>
      </w:r>
      <w:bookmarkStart w:id="97" w:name="__Fieldmark__345_924499877"/>
      <w:r w:rsidR="001E5364" w:rsidRPr="001E5364">
        <w:rPr>
          <w:rFonts w:cs="Times New Roman"/>
        </w:rPr>
        <w:t>(Mackenzie et al. 2002)</w:t>
      </w:r>
      <w:r>
        <w:fldChar w:fldCharType="end"/>
      </w:r>
      <w:bookmarkEnd w:id="97"/>
      <w:r>
        <w:rPr>
          <w:rFonts w:cs="Times New Roman"/>
          <w:lang w:val="en-CA"/>
        </w:rPr>
        <w:t xml:space="preserve">. </w:t>
      </w:r>
      <w:ins w:id="98" w:author="richard" w:date="2020-02-25T08:36:00Z">
        <w:r w:rsidR="005546B9">
          <w:rPr>
            <w:rFonts w:cs="Times New Roman"/>
            <w:lang w:val="en-CA"/>
          </w:rPr>
          <w:t>This form of distribution modelling, also known</w:t>
        </w:r>
      </w:ins>
      <w:ins w:id="99" w:author="richard" w:date="2020-02-25T08:37:00Z">
        <w:r w:rsidR="005546B9">
          <w:rPr>
            <w:rFonts w:cs="Times New Roman"/>
            <w:lang w:val="en-CA"/>
          </w:rPr>
          <w:t xml:space="preserve"> as occupancy modelling uses the information from repeat visits to a site to infer estimates of detectability of a species as well as estimates of </w:t>
        </w:r>
      </w:ins>
      <w:ins w:id="100" w:author="richard" w:date="2020-02-25T08:38:00Z">
        <w:r w:rsidR="005546B9">
          <w:rPr>
            <w:rFonts w:cs="Times New Roman"/>
            <w:lang w:val="en-CA"/>
          </w:rPr>
          <w:t xml:space="preserve">probability of occurrence. </w:t>
        </w:r>
      </w:ins>
      <w:r>
        <w:rPr>
          <w:rFonts w:cs="Times New Roman"/>
          <w:lang w:val="en-CA"/>
        </w:rPr>
        <w:t>For further details on biodiversity data see</w:t>
      </w:r>
      <w:r w:rsidR="00747EA8">
        <w:rPr>
          <w:rFonts w:cs="Times New Roman"/>
          <w:lang w:val="en-CA"/>
        </w:rPr>
        <w:t xml:space="preserve"> </w:t>
      </w:r>
      <w:r w:rsidR="00747EA8">
        <w:rPr>
          <w:rFonts w:cs="Times New Roman"/>
          <w:lang w:val="en-CA"/>
        </w:rPr>
        <w:fldChar w:fldCharType="begin"/>
      </w:r>
      <w:r w:rsidR="006C0AB3">
        <w:rPr>
          <w:rFonts w:cs="Times New Roman"/>
          <w:lang w:val="en-CA"/>
        </w:rPr>
        <w:instrText xml:space="preserve"> ADDIN ZOTERO_ITEM CSL_CITATION {"citationID":"V9hRHVRO","properties":{"formattedCitation":"(Rodewald et al. 2019)","plainCitation":"(Rodewald et al. 2019)","noteIndex":0},"citationItems":[{"id":720,"uris":["http://zotero.org/users/878981/items/ALPTIZZP"],"uri":["http://zotero.org/users/878981/items/ALPTIZZP"],"itemData":{"id":720,"type":"article-journal","abstract":"Decision-support tools are commonly used to maximize return on investments (ROI) in conservation. We evaluated how the relative value of information on biodiversity features and land cost varied with data structure and variability, attributes of focal species and conservation targets, and habitat suitability thresholds for contrasting bird communities in the Pacific Northwest of North America. Specifically, we used spatial distribution maps for 20 bird species, land values, and an integer linear programming model to prioritize land units (1 km2) that met conservation targets at the lowest estimated cost (hereafter ‘efficiency’). Across scenarios, the relative value of biodiversity data increased with conservation targets, as higher thresholds for suitable habitat were applied, and when focal species occurred disproportionately on land of high assessed value. Incorporating land cost generally improved planning efficiency, but at diminishing rates as spatial variance in biodiversity features relative to land cost increased. Our results offer a precise, empirical demonstration of how spatially-optimized planning solutions are influenced by spatial variation in underlying feature layers. We also provide guidance to planners seeking to maximize efficiency in data acquisition and resolve potential trade-offs when setting targets and thresholds in financially-constrained, spatial planning efforts aimed at maximizing ROI in biodiversity conservation.","container-title":"Scientific Reports","DOI":"10.1038/s41598-019-52241-2","ISSN":"2045-2322","issue":"1","journalAbbreviation":"Sci Rep","language":"en","page":"1-8","source":"www.nature.com","title":"Tradeoffs in the value of biodiversity feature and cost data in conservation prioritization","volume":"9","author":[{"family":"Rodewald","given":"Amanda D."},{"family":"Strimas-Mackey","given":"Matt"},{"family":"Schuster","given":"Richard"},{"family":"Arcese","given":"Peter"}],"issued":{"date-parts":[["2019",11,4]]}}}],"schema":"https://github.com/citation-style-language/schema/raw/master/csl-citation.json"} </w:instrText>
      </w:r>
      <w:r w:rsidR="00747EA8">
        <w:rPr>
          <w:rFonts w:cs="Times New Roman"/>
          <w:lang w:val="en-CA"/>
        </w:rPr>
        <w:fldChar w:fldCharType="separate"/>
      </w:r>
      <w:r w:rsidR="001E5364" w:rsidRPr="001E5364">
        <w:rPr>
          <w:rFonts w:cs="Times New Roman"/>
        </w:rPr>
        <w:t>(Rodewald et al. 2019)</w:t>
      </w:r>
      <w:r w:rsidR="00747EA8">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0FC6E390" w:rsidR="0056142A" w:rsidRDefault="00581800">
      <w:pPr>
        <w:spacing w:after="0" w:line="480" w:lineRule="auto"/>
        <w:rPr>
          <w:rFonts w:cs="Times New Roman"/>
          <w:lang w:val="en-CA"/>
        </w:rPr>
      </w:pPr>
      <w:del w:id="101" w:author="richard" w:date="2020-02-26T15:02:00Z">
        <w:r w:rsidDel="00F60A18">
          <w:rPr>
            <w:rFonts w:cs="Times New Roman"/>
            <w:i/>
            <w:lang w:val="en-CA"/>
          </w:rPr>
          <w:delText xml:space="preserve">Cadastral </w:delText>
        </w:r>
      </w:del>
      <w:ins w:id="102" w:author="richard" w:date="2020-02-26T15:02:00Z">
        <w:r w:rsidR="00F60A18">
          <w:rPr>
            <w:rFonts w:cs="Times New Roman"/>
            <w:i/>
            <w:lang w:val="en-CA"/>
          </w:rPr>
          <w:t xml:space="preserve">Property </w:t>
        </w:r>
      </w:ins>
      <w:r>
        <w:rPr>
          <w:rFonts w:cs="Times New Roman"/>
          <w:i/>
          <w:lang w:val="en-CA"/>
        </w:rPr>
        <w:t>layer and land cost</w:t>
      </w:r>
      <w:r>
        <w:rPr>
          <w:rFonts w:cs="Times New Roman"/>
          <w:lang w:val="en-CA"/>
        </w:rPr>
        <w:t>.</w:t>
      </w:r>
      <w:r w:rsidR="00615F01">
        <w:rPr>
          <w:rFonts w:cs="Times New Roman"/>
          <w:lang w:val="en-CA"/>
        </w:rPr>
        <w:t xml:space="preserve"> </w:t>
      </w:r>
    </w:p>
    <w:p w14:paraId="26EFDA49" w14:textId="41C87346"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6C0AB3">
        <w:instrText xml:space="preserve"> ADDIN ZOTERO_ITEM CSL_CITATION {"citationID":"27xGbKXd","properties":{"formattedCitation":"(Ando et al. 1998, Polasky et al. 2001, Ferraro 2003, Naidoo et al. 2006)","plainCitation":"(Ando et al. 1998, Polasky et al. 2001, Ferraro 2003, Naidoo et al. 2006)","noteIndex":0},"citationItems":[{"id":231,"uris":["http://zotero.org/users/878981/items/MIJ5EGAG"],"uri":["http://zotero.org/users/878981/items/MIJ5EGAG"],"itemData":{"id":231,"type":"article-journal","collection-title":"New Series","container-title":"Science","issue":"5359","note":"publisher: American Association for the Advancement of Science\nCitation Key: Ando1998\nISBN: 00368075","page":"2126-2128","title":"Species Distributions, Land Values, and Efficient Conservation","volume":"279","author":[{"family":"Ando","given":"Amy"},{"family":"Camm","given":"Jeffrey"},{"family":"Polasky","given":"Stephen"},{"family":"Solow","given":"Andrew"}],"issued":{"date-parts":[["1998",3]]}}},{"id":591,"uris":["http://zotero.org/users/878981/items/2XRVP78G"],"uri":["http://zotero.org/users/878981/items/2XRVP78G"],"itemData":{"id":591,"type":"article-journal","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Q20)","container-title":"Land Economics","issue":"1","note":"Citation Key: Polasky2001","page":"68-78","title":"Selecting Biological Reserves Cost-Effectively: An Application to Terrestrial Vertebrate Conservation in Oregon","volume":"77","author":[{"family":"Polasky","given":"Stephen"},{"family":"Camm","given":"Jeffrey D"},{"family":"Garber-Yonts","given":"Brian"}],"issued":{"date-parts":[["2001",2,1]]}}},{"id":592,"uris":["http://zotero.org/users/878981/items/BWQ3GV6K"],"uri":["http://zotero.org/users/878981/items/BWQ3GV6K"],"itemData":{"id":592,"type":"article-journal","abstract":"Failure to consider costs as well as benefits is common in many policy initiatives and analyses, particularly","container-title":"Journal of Policy Analysis and Management","ISSN":"1520-6688","issue":"1","note":"publisher: Wiley Subscription Services, Inc., A Wiley Company\nCitation Key: Ferraro2003","page":"27-43","title":"Assigning priority to environmental policy interventions in a heterogeneous world","volume":"22","author":[{"family":"Ferraro","given":"Paul J"}],"issued":{"date-parts":[["2003"]]}}},{"id":129,"uris":["http://zotero.org/users/878981/items/XU8JUJIL"],"uri":["http://zotero.org/users/878981/items/XU8JUJIL"],"itemData":{"id":129,"type":"article-journal","abstract":"Recent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planning.","container-title":"Trends in ecology &amp; evolution","DOI":"10.1016/j.tree.2006.10.003","ISSN":"0169-5347","issue":"12","note":"PMID: 17050033\nCitation Key: Naidoo2006","page":"681-7","title":"Integrating economic costs into conservation planning.","volume":"21","author":[{"family":"Naidoo","given":"Robin"},{"family":"Balmford","given":"Andrew"},{"family":"Ferraro","given":"Paul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03" w:name="__Fieldmark__364_924499877"/>
      <w:r w:rsidR="001E5364" w:rsidRPr="001E5364">
        <w:rPr>
          <w:rFonts w:cs="Times New Roman"/>
        </w:rPr>
        <w:t>(Ando et al. 1998, Polasky et al. 2001, Ferraro 2003, Naidoo et al. 2006)</w:t>
      </w:r>
      <w:r>
        <w:fldChar w:fldCharType="end"/>
      </w:r>
      <w:bookmarkEnd w:id="103"/>
      <w:r>
        <w:rPr>
          <w:rFonts w:cs="Times New Roman"/>
          <w:lang w:val="en-CA"/>
        </w:rPr>
        <w:t xml:space="preserve"> in our plan</w:t>
      </w:r>
      <w:r w:rsidR="007F5AC8">
        <w:rPr>
          <w:rFonts w:cs="Times New Roman"/>
          <w:lang w:val="en-CA"/>
        </w:rPr>
        <w:t>s</w:t>
      </w:r>
      <w:r>
        <w:rPr>
          <w:rFonts w:cs="Times New Roman"/>
          <w:lang w:val="en-CA"/>
        </w:rPr>
        <w:t xml:space="preserve"> by using </w:t>
      </w:r>
      <w:del w:id="104" w:author="richard" w:date="2020-02-26T15:02:00Z">
        <w:r w:rsidDel="00F60A18">
          <w:rPr>
            <w:rFonts w:cs="Times New Roman"/>
            <w:lang w:val="en-CA"/>
          </w:rPr>
          <w:delText xml:space="preserve">cadastral </w:delText>
        </w:r>
      </w:del>
      <w:ins w:id="105" w:author="richard" w:date="2020-02-26T15:02:00Z">
        <w:r w:rsidR="00F60A18">
          <w:rPr>
            <w:rFonts w:cs="Times New Roman"/>
            <w:lang w:val="en-CA"/>
          </w:rPr>
          <w:t>property</w:t>
        </w:r>
      </w:ins>
      <w:ins w:id="106" w:author="richard" w:date="2020-02-26T15:03:00Z">
        <w:r w:rsidR="007A3A5C">
          <w:rPr>
            <w:rFonts w:cs="Times New Roman"/>
            <w:lang w:val="en-CA"/>
          </w:rPr>
          <w:t xml:space="preserve"> </w:t>
        </w:r>
      </w:ins>
      <w:r>
        <w:rPr>
          <w:rFonts w:cs="Times New Roman"/>
          <w:lang w:val="en-CA"/>
        </w:rPr>
        <w:t xml:space="preserve">data and 2012 land value assessments from the Integrated Cadastral Information Society of </w:t>
      </w:r>
      <w:r w:rsidR="00443325">
        <w:rPr>
          <w:rFonts w:cs="Times New Roman"/>
          <w:lang w:val="en-CA"/>
        </w:rPr>
        <w:t>British Columbia (BC)</w:t>
      </w:r>
      <w:r w:rsidR="00E2182D">
        <w:rPr>
          <w:rFonts w:cs="Times New Roman"/>
          <w:lang w:val="en-CA"/>
        </w:rPr>
        <w:t xml:space="preserve">. This process resulted in 193,623 </w:t>
      </w:r>
      <w:del w:id="107" w:author="richard" w:date="2020-02-26T15:01:00Z">
        <w:r w:rsidR="00E2182D" w:rsidDel="00660ADC">
          <w:rPr>
            <w:rFonts w:cs="Times New Roman"/>
            <w:lang w:val="en-CA"/>
          </w:rPr>
          <w:delText>polygons</w:delText>
        </w:r>
        <w:r w:rsidR="00615F01" w:rsidDel="00660ADC">
          <w:rPr>
            <w:rFonts w:cs="Times New Roman"/>
            <w:lang w:val="en-CA"/>
          </w:rPr>
          <w:delText xml:space="preserve"> </w:delText>
        </w:r>
      </w:del>
      <w:ins w:id="108" w:author="richard" w:date="2020-02-26T15:01:00Z">
        <w:r w:rsidR="00660ADC">
          <w:rPr>
            <w:rFonts w:cs="Times New Roman"/>
            <w:lang w:val="en-CA"/>
          </w:rPr>
          <w:t>pr</w:t>
        </w:r>
      </w:ins>
      <w:ins w:id="109" w:author="richard" w:date="2020-02-26T15:02:00Z">
        <w:r w:rsidR="00660ADC">
          <w:rPr>
            <w:rFonts w:cs="Times New Roman"/>
            <w:lang w:val="en-CA"/>
          </w:rPr>
          <w:t xml:space="preserve">operties </w:t>
        </w:r>
      </w:ins>
      <w:r w:rsidR="00E2182D">
        <w:rPr>
          <w:rFonts w:cs="Times New Roman"/>
          <w:lang w:val="en-CA"/>
        </w:rPr>
        <w:t>for BC which were subsequently used as planning units</w:t>
      </w:r>
      <w:r w:rsidR="00E2182D">
        <w:t xml:space="preserve"> </w:t>
      </w:r>
      <w:r>
        <w:fldChar w:fldCharType="begin"/>
      </w:r>
      <w:r w:rsidR="006C0AB3">
        <w:instrText xml:space="preserve"> ADDIN ZOTERO_ITEM CSL_CITATION {"citationID":"qhIpMl1c","properties":{"formattedCitation":"(Schuster et al. 2014)","plainCitation":"(Schuster et al. 2014)","noteIndex":0},"citationItems":[{"id":889,"uris":["http://zotero.org/users/878981/items/2J4IYCC3"],"uri":["http://zotero.org/users/878981/items/2J4IYCC3"],"itemData":{"id":889,"type":"article-journal","container-title":"Plos One","DOI":"10.1371/journal.pone.0099292","title":"Bird Community Conservation and Carbon Offsets in Western North America","author":[{"family":"Schuster","given":"Richard"},{"family":"Martin","given":"Tara G"},{"family":"Arcese","given":"Peter"}],"issued":{"date-parts":[["2014"]]}}}],"schema":"https://github.com/citation-style-language/schema/raw/master/csl-citation.json"} </w:instrText>
      </w:r>
      <w:r>
        <w:fldChar w:fldCharType="separate"/>
      </w:r>
      <w:bookmarkStart w:id="110" w:name="__Fieldmark__369_924499877"/>
      <w:r w:rsidR="001E5364" w:rsidRPr="001E5364">
        <w:rPr>
          <w:rFonts w:cs="Times New Roman"/>
        </w:rPr>
        <w:t>(Schuster et al. 2014)</w:t>
      </w:r>
      <w:r>
        <w:fldChar w:fldCharType="end"/>
      </w:r>
      <w:bookmarkEnd w:id="110"/>
      <w:r>
        <w:rPr>
          <w:rFonts w:cs="Times New Roman"/>
          <w:lang w:val="en-CA"/>
        </w:rPr>
        <w:t xml:space="preserve">. </w:t>
      </w:r>
      <w:del w:id="111" w:author="richard" w:date="2020-02-26T15:02:00Z">
        <w:r w:rsidDel="00F60A18">
          <w:rPr>
            <w:rFonts w:cs="Times New Roman"/>
            <w:lang w:val="en-CA"/>
          </w:rPr>
          <w:delText>Cadastral</w:delText>
        </w:r>
      </w:del>
      <w:ins w:id="112" w:author="richard" w:date="2020-02-26T15:02:00Z">
        <w:r w:rsidR="00F60A18">
          <w:rPr>
            <w:rFonts w:cs="Times New Roman"/>
            <w:lang w:val="en-CA"/>
          </w:rPr>
          <w:t>Property</w:t>
        </w:r>
      </w:ins>
      <w:r>
        <w:rPr>
          <w:rFonts w:cs="Times New Roman"/>
          <w:lang w:val="en-CA"/>
        </w:rPr>
        <w:t xml:space="preserve"> data, including tax assessment land </w:t>
      </w:r>
      <w:r>
        <w:rPr>
          <w:rFonts w:cs="Times New Roman"/>
          <w:lang w:val="en-CA"/>
        </w:rPr>
        <w:lastRenderedPageBreak/>
        <w:t>values from Washington State came from the University of Washington’s Washington State Parcel Database (</w:t>
      </w:r>
      <w:hyperlink r:id="rId10">
        <w:r>
          <w:rPr>
            <w:rStyle w:val="InternetLink"/>
            <w:rFonts w:cs="Times New Roman"/>
            <w:lang w:val="en-CA"/>
          </w:rPr>
          <w:t>https://depts.washington.edu/wagis/projects/parcels/</w:t>
        </w:r>
      </w:hyperlink>
      <w:r>
        <w:rPr>
          <w:rFonts w:cs="Times New Roman"/>
          <w:lang w:val="en-CA"/>
        </w:rPr>
        <w:t xml:space="preserve">; Version: StatewideParcels_v2012n_e9.2_r1.3; Date accessed: 2015/04/30), as well as San Juan County Parcel Data with separate signed user agreement. The combined </w:t>
      </w:r>
      <w:del w:id="113" w:author="richard" w:date="2020-02-26T15:02:00Z">
        <w:r w:rsidDel="00F60A18">
          <w:rPr>
            <w:rFonts w:cs="Times New Roman"/>
            <w:lang w:val="en-CA"/>
          </w:rPr>
          <w:delText>cadastral</w:delText>
        </w:r>
      </w:del>
      <w:ins w:id="114" w:author="richard" w:date="2020-02-26T15:02:00Z">
        <w:r w:rsidR="00F60A18">
          <w:rPr>
            <w:rFonts w:cs="Times New Roman"/>
            <w:lang w:val="en-CA"/>
          </w:rPr>
          <w:t>property</w:t>
        </w:r>
      </w:ins>
      <w:r>
        <w:rPr>
          <w:rFonts w:cs="Times New Roman"/>
          <w:lang w:val="en-CA"/>
        </w:rPr>
        <w:t xml:space="preserve"> layer included 1.92</w:t>
      </w:r>
      <w:r w:rsidR="00BB75DF">
        <w:rPr>
          <w:rFonts w:cs="Times New Roman"/>
          <w:lang w:val="en-CA"/>
        </w:rPr>
        <w:t xml:space="preserve"> million </w:t>
      </w:r>
      <w:r w:rsidR="00FF7BA8">
        <w:rPr>
          <w:rFonts w:cs="Times New Roman"/>
          <w:lang w:val="en-CA"/>
        </w:rPr>
        <w:t>polygons</w:t>
      </w:r>
      <w:r>
        <w:rPr>
          <w:rFonts w:cs="Times New Roman"/>
          <w:lang w:val="en-CA"/>
        </w:rPr>
        <w:t xml:space="preserve">. </w:t>
      </w:r>
      <w:del w:id="115" w:author="richard" w:date="2020-02-26T15:02:00Z">
        <w:r w:rsidDel="00F60A18">
          <w:rPr>
            <w:rFonts w:cs="Times New Roman"/>
            <w:lang w:val="en-CA"/>
          </w:rPr>
          <w:delText>Cadastral</w:delText>
        </w:r>
      </w:del>
      <w:ins w:id="116" w:author="richard" w:date="2020-02-26T15:02:00Z">
        <w:r w:rsidR="00F60A18">
          <w:rPr>
            <w:rFonts w:cs="Times New Roman"/>
            <w:lang w:val="en-CA"/>
          </w:rPr>
          <w:t>Property</w:t>
        </w:r>
      </w:ins>
      <w:r>
        <w:rPr>
          <w:rFonts w:cs="Times New Roman"/>
          <w:lang w:val="en-CA"/>
        </w:rPr>
        <w:t xml:space="preserve">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w:t>
      </w:r>
      <w:del w:id="117" w:author="richard" w:date="2020-02-26T15:02:00Z">
        <w:r w:rsidDel="00F60A18">
          <w:rPr>
            <w:rFonts w:cs="Times New Roman"/>
            <w:lang w:val="en-CA"/>
          </w:rPr>
          <w:delText>cadastral</w:delText>
        </w:r>
      </w:del>
      <w:ins w:id="118" w:author="richard" w:date="2020-02-26T15:02:00Z">
        <w:r w:rsidR="00F60A18">
          <w:rPr>
            <w:rFonts w:cs="Times New Roman"/>
            <w:lang w:val="en-CA"/>
          </w:rPr>
          <w:t>property</w:t>
        </w:r>
      </w:ins>
      <w:r>
        <w:rPr>
          <w:rFonts w:cs="Times New Roman"/>
          <w:lang w:val="en-CA"/>
        </w:rPr>
        <w:t xml:space="preserve"> layer for Oregon included 605,425 </w:t>
      </w:r>
      <w:r w:rsidR="00FF7BA8">
        <w:rPr>
          <w:rFonts w:cs="Times New Roman"/>
          <w:lang w:val="en-CA"/>
        </w:rPr>
        <w:t>polygons</w:t>
      </w:r>
      <w:r>
        <w:rPr>
          <w:rFonts w:cs="Times New Roman"/>
          <w:lang w:val="en-CA"/>
        </w:rPr>
        <w:t>.</w:t>
      </w:r>
      <w:r w:rsidR="0063672F">
        <w:rPr>
          <w:rFonts w:cs="Times New Roman"/>
          <w:lang w:val="en-CA"/>
        </w:rPr>
        <w:t xml:space="preserve"> We converted the polygon cost values to 1-ha raster cells for consistency with the biodiversity data by calculating area weighted mean values of cost per raster cell.</w:t>
      </w:r>
      <w:ins w:id="119" w:author="richard" w:date="2020-02-25T08:39:00Z">
        <w:r w:rsidR="0088025D">
          <w:rPr>
            <w:rFonts w:cs="Times New Roman"/>
            <w:lang w:val="en-CA"/>
          </w:rPr>
          <w:t xml:space="preserve"> </w:t>
        </w:r>
        <w:bookmarkStart w:id="120" w:name="_Hlk33512478"/>
        <w:r w:rsidR="0088025D">
          <w:rPr>
            <w:rFonts w:cs="Times New Roman"/>
            <w:lang w:val="en-CA"/>
          </w:rPr>
          <w:t xml:space="preserve">Using </w:t>
        </w:r>
        <w:r w:rsidR="0088025D" w:rsidRPr="0088025D">
          <w:rPr>
            <w:rFonts w:cs="Times New Roman"/>
            <w:lang w:val="en-CA"/>
          </w:rPr>
          <w:t>tax assessment values as an estimate of conservation cost is an underestimate because tax assessment values are often lower than market value</w:t>
        </w:r>
        <w:r w:rsidR="0088025D">
          <w:rPr>
            <w:rFonts w:cs="Times New Roman"/>
            <w:lang w:val="en-CA"/>
          </w:rPr>
          <w:t xml:space="preserve">, but </w:t>
        </w:r>
      </w:ins>
      <w:ins w:id="121" w:author="richard" w:date="2020-02-25T08:40:00Z">
        <w:r w:rsidR="0088025D">
          <w:rPr>
            <w:rFonts w:cs="Times New Roman"/>
            <w:lang w:val="en-CA"/>
          </w:rPr>
          <w:t>estimates of market values over larger areas are rarely available and tax assessments do provide a good general approximation.</w:t>
        </w:r>
      </w:ins>
      <w:bookmarkEnd w:id="120"/>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4E845997" w:rsidR="005621A1" w:rsidRDefault="00B033D0" w:rsidP="005621A1">
      <w:pPr>
        <w:pStyle w:val="xmsolistparagraph"/>
        <w:spacing w:beforeAutospacing="0" w:after="0" w:afterAutospacing="0" w:line="480" w:lineRule="auto"/>
        <w:ind w:firstLine="720"/>
        <w:rPr>
          <w:ins w:id="122" w:author="richard" w:date="2020-02-26T09:36:00Z"/>
          <w:rStyle w:val="apple-converted-space"/>
          <w:shd w:val="clear" w:color="auto" w:fill="FFFFFF"/>
        </w:rPr>
      </w:pPr>
      <w:r>
        <w:rPr>
          <w:rStyle w:val="apple-converted-space"/>
          <w:shd w:val="clear" w:color="auto" w:fill="FFFFFF"/>
        </w:rPr>
        <w:t xml:space="preserve">We compared </w:t>
      </w:r>
      <w:ins w:id="123" w:author="richard" w:date="2020-02-26T08:28:00Z">
        <w:r w:rsidR="00671FCF">
          <w:rPr>
            <w:rStyle w:val="apple-converted-space"/>
            <w:shd w:val="clear" w:color="auto" w:fill="FFFFFF"/>
          </w:rPr>
          <w:t>E</w:t>
        </w:r>
      </w:ins>
      <w:r>
        <w:rPr>
          <w:rStyle w:val="apple-converted-space"/>
          <w:shd w:val="clear" w:color="auto" w:fill="FFFFFF"/>
        </w:rPr>
        <w:t xml:space="preserve">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6C0AB3">
        <w:rPr>
          <w:rStyle w:val="apple-converted-space"/>
          <w:shd w:val="clear" w:color="auto" w:fill="FFFFFF"/>
        </w:rPr>
        <w:instrText xml:space="preserve"> ADDIN ZOTERO_ITEM CSL_CITATION {"citationID":"zOW3Q5Qc","properties":{"formattedCitation":"(Ball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1E5364" w:rsidRPr="001E5364">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w:t>
      </w:r>
      <w:del w:id="124" w:author="richard" w:date="2020-02-26T15:06:00Z">
        <w:r w:rsidR="00637F9E" w:rsidDel="00C7053E">
          <w:rPr>
            <w:rStyle w:val="apple-converted-space"/>
            <w:shd w:val="clear" w:color="auto" w:fill="FFFFFF"/>
          </w:rPr>
          <w:delText xml:space="preserve">socioeconomic </w:delText>
        </w:r>
      </w:del>
      <w:ins w:id="125" w:author="richard" w:date="2020-02-26T15:06:00Z">
        <w:r w:rsidR="00C7053E">
          <w:rPr>
            <w:rStyle w:val="apple-converted-space"/>
            <w:shd w:val="clear" w:color="auto" w:fill="FFFFFF"/>
          </w:rPr>
          <w:t xml:space="preserve">financial </w:t>
        </w:r>
      </w:ins>
      <w:r w:rsidR="00637F9E">
        <w:rPr>
          <w:rStyle w:val="apple-converted-space"/>
          <w:shd w:val="clear" w:color="auto" w:fill="FFFFFF"/>
        </w:rPr>
        <w:t xml:space="preserve">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1632F">
        <w:rPr>
          <w:rStyle w:val="apple-converted-space"/>
          <w:shd w:val="clear" w:color="auto" w:fill="FFFFFF"/>
        </w:rPr>
        <w:t>W</w:t>
      </w:r>
      <w:r w:rsidR="00582D25">
        <w:rPr>
          <w:rStyle w:val="apple-converted-space"/>
          <w:shd w:val="clear" w:color="auto" w:fill="FFFFFF"/>
        </w:rPr>
        <w:t xml:space="preserve">e </w:t>
      </w:r>
      <w:r w:rsidR="0051632F">
        <w:rPr>
          <w:rStyle w:val="apple-converted-space"/>
          <w:shd w:val="clear" w:color="auto" w:fill="FFFFFF"/>
        </w:rPr>
        <w:t xml:space="preserve">also </w:t>
      </w:r>
      <w:r w:rsidR="00582D25">
        <w:rPr>
          <w:rStyle w:val="apple-converted-space"/>
          <w:shd w:val="clear" w:color="auto" w:fill="FFFFFF"/>
        </w:rPr>
        <w:t>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 xml:space="preserve">to optimize the trade-off between conservation benefit and </w:t>
      </w:r>
      <w:del w:id="126" w:author="richard" w:date="2020-02-26T15:06:00Z">
        <w:r w:rsidR="00544E6E" w:rsidDel="00A37080">
          <w:rPr>
            <w:rStyle w:val="apple-converted-space"/>
            <w:shd w:val="clear" w:color="auto" w:fill="FFFFFF"/>
          </w:rPr>
          <w:delText xml:space="preserve">socioeconomic </w:delText>
        </w:r>
      </w:del>
      <w:ins w:id="127" w:author="richard" w:date="2020-02-26T15:06:00Z">
        <w:r w:rsidR="00A37080">
          <w:rPr>
            <w:rStyle w:val="apple-converted-space"/>
            <w:shd w:val="clear" w:color="auto" w:fill="FFFFFF"/>
          </w:rPr>
          <w:t xml:space="preserve">financial </w:t>
        </w:r>
      </w:ins>
      <w:r w:rsidR="00544E6E">
        <w:rPr>
          <w:rStyle w:val="apple-converted-space"/>
          <w:shd w:val="clear" w:color="auto" w:fill="FFFFFF"/>
        </w:rPr>
        <w:t>cost</w:t>
      </w:r>
      <w:r w:rsidR="00581800">
        <w:rPr>
          <w:rStyle w:val="apple-converted-space"/>
          <w:shd w:val="clear" w:color="auto" w:fill="FFFFFF"/>
        </w:rPr>
        <w:t xml:space="preserve"> </w:t>
      </w:r>
      <w:r w:rsidR="00581800">
        <w:fldChar w:fldCharType="begin"/>
      </w:r>
      <w:r w:rsidR="006C0AB3">
        <w:instrText xml:space="preserve"> ADDIN ZOTERO_ITEM CSL_CITATION {"citationID":"ipsZgSZw","properties":{"formattedCitation":"(McIntosh et al. 2017)","plainCitation":"(McIntosh et al. 2017)","noteIndex":0},"citationItems":[{"id":868,"uris":["http://zotero.org/users/878981/items/JYAA84DS"],"uri":["http://zotero.org/users/878981/items/JYAA84DS"],"itemData":{"id":868,"type":"article-journal","abstract":"Systematic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Annu...","container-title":"Annual Review of Environment and Resources","DOI":"10.1146/annurev-environ-102016-060902","ISSN":"1543-5938","issue":"1","note":"publisher:  Annual Reviews  4139 El Camino Way, PO Box 10139, Palo Alto, California 94303-0139, USA","page":"annurev-environ-102016-060902","title":"The Impact of Systematic Conservation Planning","volume":"42","author":[{"family":"McIntosh","given":"Emma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28" w:name="__Fieldmark__396_924499877"/>
      <w:r w:rsidR="001E5364" w:rsidRPr="001E5364">
        <w:t>(McIntosh et al. 2017)</w:t>
      </w:r>
      <w:r w:rsidR="00581800">
        <w:fldChar w:fldCharType="end"/>
      </w:r>
      <w:bookmarkEnd w:id="128"/>
      <w:r w:rsidR="00581800">
        <w:rPr>
          <w:rStyle w:val="apple-converted-space"/>
          <w:shd w:val="clear" w:color="auto" w:fill="FFFFFF"/>
        </w:rPr>
        <w:t xml:space="preserve">. </w:t>
      </w:r>
      <w:r w:rsidR="00544E6E">
        <w:rPr>
          <w:rStyle w:val="apple-converted-space"/>
          <w:shd w:val="clear" w:color="auto" w:fill="FFFFFF"/>
        </w:rPr>
        <w:t xml:space="preserve">Achieving this goal involves finding the set of planning units that </w:t>
      </w:r>
      <w:r w:rsidR="00544E6E">
        <w:rPr>
          <w:rStyle w:val="apple-converted-space"/>
          <w:shd w:val="clear" w:color="auto" w:fill="FFFFFF"/>
        </w:rPr>
        <w:lastRenderedPageBreak/>
        <w:t>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1B5FE3">
        <w:rPr>
          <w:rStyle w:val="apple-converted-space"/>
          <w:shd w:val="clear" w:color="auto" w:fill="FFFFFF"/>
        </w:rPr>
        <w:t xml:space="preserve"> (i.e. min cost: </w:t>
      </w:r>
      <w:r w:rsidR="00371AB7">
        <w:rPr>
          <w:rStyle w:val="apple-converted-space"/>
          <w:shd w:val="clear" w:color="auto" w:fill="FFFFFF"/>
        </w:rPr>
        <w:t>such that</w:t>
      </w:r>
      <w:r w:rsidR="001B5FE3">
        <w:rPr>
          <w:rStyle w:val="apple-converted-space"/>
          <w:shd w:val="clear" w:color="auto" w:fill="FFFFFF"/>
        </w:rPr>
        <w:t xml:space="preserve"> conservation value </w:t>
      </w:r>
      <w:r w:rsidR="007F7CE2" w:rsidRPr="00FD26F6">
        <w:rPr>
          <w:lang w:eastAsia="en-CA"/>
        </w:rPr>
        <w:t>≥</w:t>
      </w:r>
      <w:r w:rsidR="007F7CE2">
        <w:rPr>
          <w:lang w:eastAsia="en-CA"/>
        </w:rPr>
        <w:t xml:space="preserve"> </w:t>
      </w:r>
      <w:r w:rsidR="001B5FE3">
        <w:rPr>
          <w:rStyle w:val="apple-converted-space"/>
          <w:shd w:val="clear" w:color="auto" w:fill="FFFFFF"/>
        </w:rPr>
        <w:t>target)</w:t>
      </w:r>
      <w:r w:rsidR="00D4175C">
        <w:rPr>
          <w:rStyle w:val="apple-converted-space"/>
          <w:shd w:val="clear" w:color="auto" w:fill="FFFFFF"/>
        </w:rPr>
        <w: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{"citationID":"Ww6Cf3E1","properties":{"formattedCitation":"(Ball et al. 2009)","plainCitation":"(Ball et al. 2009)","dontUpdate":true,"noteIndex":0},"citationItems":[{"id":848,"uris":["http://zotero.org/users/878981/items/HRZ9EATX"],"uri":["http://zotero.org/users/878981/items/HRZ9EATX"],"itemData":{"id":848,"type":"chapter","container-title":"Spatial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w:t>
      </w:r>
      <w:ins w:id="129" w:author="richard" w:date="2020-02-26T08:28:00Z">
        <w:r w:rsidR="00125CEB">
          <w:rPr>
            <w:rStyle w:val="apple-converted-space"/>
            <w:shd w:val="clear" w:color="auto" w:fill="FFFFFF"/>
          </w:rPr>
          <w:t>E</w:t>
        </w:r>
      </w:ins>
      <w:r w:rsidR="00E205BA">
        <w:rPr>
          <w:rStyle w:val="apple-converted-space"/>
          <w:shd w:val="clear" w:color="auto" w:fill="FFFFFF"/>
        </w:rPr>
        <w:t xml:space="preserve">ILP formulation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{"citationID":"78Vv7n6W","properties":{"formattedCitation":"(Beyer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6C0AB3">
        <w:rPr>
          <w:rStyle w:val="apple-converted-space"/>
          <w:shd w:val="clear" w:color="auto" w:fill="FFFFFF"/>
        </w:rPr>
        <w:instrText xml:space="preserve"> ADDIN ZOTERO_ITEM CSL_CITATION {"citationID":"HbquMT1e","properties":{"formattedCitation":"(Ardron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1E5364" w:rsidRPr="001E5364">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ins w:id="130" w:author="richard" w:date="2020-02-26T09:36:00Z">
        <w:r w:rsidR="00F91BC5">
          <w:rPr>
            <w:rStyle w:val="apple-converted-space"/>
            <w:shd w:val="clear" w:color="auto" w:fill="FFFFFF"/>
          </w:rPr>
          <w:t xml:space="preserve"> (for more details see </w:t>
        </w:r>
      </w:ins>
      <w:ins w:id="131" w:author="richard" w:date="2020-02-26T11:17:00Z">
        <w:r w:rsidR="009361B8">
          <w:rPr>
            <w:rStyle w:val="apple-converted-space"/>
            <w:shd w:val="clear" w:color="auto" w:fill="FFFFFF"/>
          </w:rPr>
          <w:t xml:space="preserve">SI </w:t>
        </w:r>
      </w:ins>
      <w:ins w:id="132" w:author="richard" w:date="2020-02-26T09:36:00Z">
        <w:r w:rsidR="00F91BC5">
          <w:rPr>
            <w:rStyle w:val="apple-converted-space"/>
            <w:shd w:val="clear" w:color="auto" w:fill="FFFFFF"/>
          </w:rPr>
          <w:t>Appendix S</w:t>
        </w:r>
      </w:ins>
      <w:ins w:id="133" w:author="richard" w:date="2020-02-26T10:57:00Z">
        <w:r w:rsidR="00B16F6D">
          <w:rPr>
            <w:rStyle w:val="apple-converted-space"/>
            <w:shd w:val="clear" w:color="auto" w:fill="FFFFFF"/>
          </w:rPr>
          <w:t>1</w:t>
        </w:r>
      </w:ins>
      <w:ins w:id="134" w:author="richard" w:date="2020-02-26T09:36:00Z">
        <w:r w:rsidR="00F91BC5">
          <w:rPr>
            <w:rStyle w:val="apple-converted-space"/>
            <w:shd w:val="clear" w:color="auto" w:fill="FFFFFF"/>
          </w:rPr>
          <w:t>)</w:t>
        </w:r>
      </w:ins>
      <w:r w:rsidR="00AD6713">
        <w:rPr>
          <w:rStyle w:val="apple-converted-space"/>
          <w:shd w:val="clear" w:color="auto" w:fill="FFFFFF"/>
        </w:rPr>
        <w:t>.</w:t>
      </w:r>
      <w:r w:rsidR="0077174B">
        <w:rPr>
          <w:rStyle w:val="apple-converted-space"/>
          <w:shd w:val="clear" w:color="auto" w:fill="FFFFFF"/>
        </w:rPr>
        <w:t xml:space="preserve"> </w:t>
      </w:r>
      <w:r w:rsidR="0077174B" w:rsidRPr="0077174B">
        <w:rPr>
          <w:rStyle w:val="apple-converted-space"/>
          <w:shd w:val="clear" w:color="auto" w:fill="FFFFFF"/>
        </w:rPr>
        <w:t>For all scenarios, we used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planning units, generated by aggregating the species and cost data to this coarser resolution from the original 1-ha cells. Aggregation was accomplished by taking the sum of cost data and the mean of species data for all 1-ha cells within the larger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cells.</w:t>
      </w:r>
    </w:p>
    <w:p w14:paraId="4F648F0E" w14:textId="365D9C01" w:rsidR="00F91BC5" w:rsidDel="00F91BC5" w:rsidRDefault="00F91BC5" w:rsidP="00EE3F47">
      <w:pPr>
        <w:pStyle w:val="xmsolistparagraph"/>
        <w:spacing w:beforeAutospacing="0" w:after="0" w:afterAutospacing="0" w:line="480" w:lineRule="auto"/>
        <w:ind w:firstLine="720"/>
        <w:rPr>
          <w:del w:id="135" w:author="richard" w:date="2020-02-26T09:36:00Z"/>
          <w:rStyle w:val="apple-converted-space"/>
          <w:shd w:val="clear" w:color="auto" w:fill="FFFFFF"/>
        </w:rPr>
      </w:pPr>
    </w:p>
    <w:p w14:paraId="64EBD651" w14:textId="4036A35C" w:rsidR="0056142A" w:rsidRDefault="005621A1" w:rsidP="005621A1">
      <w:pPr>
        <w:pStyle w:val="xmsolistparagraph"/>
        <w:spacing w:beforeAutospacing="0" w:after="0" w:afterAutospacing="0" w:line="480" w:lineRule="auto"/>
        <w:ind w:firstLine="720"/>
        <w:rPr>
          <w:i/>
          <w:lang w:val="en-CA"/>
        </w:rPr>
      </w:pPr>
      <w:del w:id="136" w:author="richard" w:date="2020-02-26T09:36:00Z">
        <w:r w:rsidDel="00F91BC5">
          <w:rPr>
            <w:i/>
            <w:lang w:val="en-CA"/>
          </w:rPr>
          <w:delText xml:space="preserve"> </w:delText>
        </w:r>
      </w:del>
    </w:p>
    <w:p w14:paraId="4689CB13" w14:textId="38307B1B" w:rsidR="0056142A" w:rsidRDefault="00AB0E42">
      <w:pPr>
        <w:pStyle w:val="xmsonormal"/>
        <w:spacing w:beforeAutospacing="0" w:after="0" w:afterAutospacing="0" w:line="480" w:lineRule="auto"/>
        <w:rPr>
          <w:i/>
          <w:lang w:val="en-CA"/>
        </w:rPr>
      </w:pPr>
      <w:ins w:id="137" w:author="richard" w:date="2020-02-26T08:28:00Z">
        <w:r>
          <w:rPr>
            <w:i/>
            <w:lang w:val="en-CA"/>
          </w:rPr>
          <w:t>E</w:t>
        </w:r>
      </w:ins>
      <w:r w:rsidR="00581800">
        <w:rPr>
          <w:i/>
          <w:lang w:val="en-CA"/>
        </w:rPr>
        <w:t>ILP solvers (commercial vs open source)</w:t>
      </w:r>
    </w:p>
    <w:p w14:paraId="2F407617" w14:textId="162259B8"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w:t>
      </w:r>
      <w:ins w:id="138" w:author="richard" w:date="2020-02-26T08:28:00Z">
        <w:r w:rsidR="00AB0E42">
          <w:rPr>
            <w:lang w:val="en-CA"/>
          </w:rPr>
          <w:t>E</w:t>
        </w:r>
      </w:ins>
      <w:r w:rsidR="00581800">
        <w:rPr>
          <w:lang w:val="en-CA"/>
        </w:rPr>
        <w:t xml:space="preserve">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w:t>
      </w:r>
      <w:ins w:id="139" w:author="richard" w:date="2020-02-26T08:28:00Z">
        <w:r w:rsidR="00636651">
          <w:rPr>
            <w:lang w:val="en-CA"/>
          </w:rPr>
          <w:t>E</w:t>
        </w:r>
      </w:ins>
      <w:r w:rsidR="00581800">
        <w:rPr>
          <w:lang w:val="en-CA"/>
        </w:rPr>
        <w:t>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6C0AB3">
        <w:rPr>
          <w:lang w:val="en-CA"/>
        </w:rPr>
        <w:instrText xml:space="preserve"> ADDIN ZOTERO_ITEM CSL_CITATION {"citationID":"QexBv7Ut","properties":{"formattedCitation":"(Lin et al. 2017)","plainCitation":"(Lin et al. 2017)","noteIndex":0},"citationItems":[{"id":752,"uris":["http://zotero.org/users/878981/items/X2Q7TB25"],"uri":["http://zotero.org/users/878981/items/X2Q7TB25"],"itemData":{"id":752,"type":"paper-conference","abstract":"This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study.","collection-title":"ICCMS '17","container-title":"Proceedings of the 8th International Conference on Computer Modeling and Simulation","DOI":"10.1145/3036331.3036334","event-place":"New York, NY, USA","ISBN":"978-1-4503-4816-4","note":"event-place: Canberra, Australia","page":"24–31","publisher":"ACM","publisher-place":"New York, NY, USA","source":"ACM Digital Library","title":"Participant Selection Problem: Relative Performance of Five Optimization Solvers","title-short":"Participant Selection Problem","URL":"http://doi.acm.org/10.1145/3036331.3036334","author":[{"family":"Lin","given":"C. Y."},{"family":"Liu","given":"J. W. S."},{"family":"Yeh","given":"K. L."},{"family":"Chu","given":"E. T. H."}],"accessed":{"date-parts":[["2019",5,21]]},"issued":{"date-parts":[["2017"]]}}}],"schema":"https://github.com/citation-style-language/schema/raw/master/csl-citation.json"} </w:instrText>
      </w:r>
      <w:r w:rsidR="00ED2AAB">
        <w:rPr>
          <w:lang w:val="en-CA"/>
        </w:rPr>
        <w:fldChar w:fldCharType="separate"/>
      </w:r>
      <w:r w:rsidR="001E5364" w:rsidRPr="001E5364">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w:t>
      </w:r>
      <w:proofErr w:type="spellStart"/>
      <w:r w:rsidR="00581800">
        <w:rPr>
          <w:lang w:val="en-CA"/>
        </w:rPr>
        <w:t>Gurobi</w:t>
      </w:r>
      <w:proofErr w:type="spellEnd"/>
      <w:r w:rsidR="00581800">
        <w:rPr>
          <w:lang w:val="en-CA"/>
        </w:rPr>
        <w:t xml:space="preserve"> </w:t>
      </w:r>
      <w:r w:rsidR="00581800">
        <w:fldChar w:fldCharType="begin"/>
      </w:r>
      <w:r w:rsidR="006C0AB3">
        <w:instrText xml:space="preserve"> ADDIN ZOTERO_ITEM CSL_CITATION {"citationID":"BDsjmG4s","properties":{"formattedCitation":"(Gurobi Optimization Inc. 2017)","plainCitation":"(Gurobi Optimization Inc. 2017)","noteIndex":0},"citationItems":[{"id":867,"uris":["http://zotero.org/users/878981/items/YPZHLGSG"],"uri":["http://zotero.org/users/878981/items/YPZHLGSG"],"itemData":{"id":867,"type":"book","title":"Gurobi Optimizer Reference Manual, Version 7.5.1","author":[{"literal":"Gurobi Optimization Inc."}],"issued":{"date-parts":[["2017"]]}}}],"schema":"https://github.com/citation-style-language/schema/raw/master/csl-citation.json"} </w:instrText>
      </w:r>
      <w:r w:rsidR="00581800">
        <w:fldChar w:fldCharType="separate"/>
      </w:r>
      <w:bookmarkStart w:id="140" w:name="__Fieldmark__429_924499877"/>
      <w:r w:rsidR="001E5364" w:rsidRPr="001E5364">
        <w:t>(Gurobi Optimization Inc. 2017)</w:t>
      </w:r>
      <w:r w:rsidR="00581800">
        <w:fldChar w:fldCharType="end"/>
      </w:r>
      <w:bookmarkEnd w:id="140"/>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fldChar w:fldCharType="begin"/>
      </w:r>
      <w:r w:rsidR="006C0AB3">
        <w:instrText xml:space="preserve"> ADDIN ZOTERO_ITEM CSL_CITATION {"citationID":"Bl7xBFJO","properties":{"formattedCitation":"(Luppold et al. 2018)","plainCitation":"(Luppold et al. 2018)","noteIndex":0},"citationItems":[{"id":765,"uris":["http://zotero.org/users/878981/items/25QXVFY2"],"uri":["http://zotero.org/users/878981/items/25QXVFY2"],"itemData":{"id":765,"type":"article-journal","abstract":"Optimizing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optimization.","DOI":"10.15480/882.1839","language":"en","source":"tore.tuhh.de","title":"Evaluating the performance of solvers for integer-linear programming","URL":"https://tore.tuhh.de/handle/11420/1842","author":[{"family":"Luppold","given":"Arno"},{"family":"Oehlert","given":"Dominic"},{"family":"Falk","given":"Heiko"}],"accessed":{"date-parts":[["2019",4,4]]},"issued":{"date-parts":[["2018"]]}}}],"schema":"https://github.com/citation-style-language/schema/raw/master/csl-citation.json"} </w:instrText>
      </w:r>
      <w:r w:rsidR="00581800">
        <w:fldChar w:fldCharType="separate"/>
      </w:r>
      <w:bookmarkStart w:id="141" w:name="__Fieldmark__445_924499877"/>
      <w:r w:rsidR="001E5364" w:rsidRPr="001E5364">
        <w:t>(Luppold et al. 2018)</w:t>
      </w:r>
      <w:r w:rsidR="00581800">
        <w:fldChar w:fldCharType="end"/>
      </w:r>
      <w:bookmarkEnd w:id="141"/>
      <w:r w:rsidR="00581800">
        <w:rPr>
          <w:lang w:val="en-CA"/>
        </w:rPr>
        <w:t xml:space="preserve">. To investigate solver performance of packages that are freely available to everyone, we also tested the open source solver SYMPHONY </w:t>
      </w:r>
      <w:r w:rsidR="00581800">
        <w:fldChar w:fldCharType="begin"/>
      </w:r>
      <w:r w:rsidR="006C0AB3">
        <w:instrText xml:space="preserve"> ADDIN ZOTERO_ITEM CSL_CITATION {"citationID":"KS6vekSZ","properties":{"formattedCitation":"(Ralphs et al. 2019)","plainCitation":"(Ralphs et al. 2019)","noteIndex":0},"citationItems":[{"id":740,"uris":["http://zotero.org/users/878981/items/W6ECUFLB"],"uri":["http://zotero.org/users/878981/items/W6ECUFLB"],"itemData":{"id":740,"type":"book","abstract":"This a mirror of the subversion repository on COIN-OR.","note":"DOI: 10.5281/zenodo.2576603","publisher":"Zenodo","source":"Zenodo","title":"coin-or/SYMPHONY: Version 5.6.17","title-short":"coin-or/SYMPHONY","URL":"https://zenodo.org/record/2576603","author":[{"family":"Ralphs","given":"Ted"},{"family":"Mahajan","given":"Ashutosh"},{"family":"Vigerske","given":""},{"family":"mgalati13","given":""},{"family":"LouHafer","given":""},{"family":"jpfasano","given":""},{"family":"Bulut","given":"Aykut"},{"family":"anhhz","given":""}],"accessed":{"date-parts":[["2019",4,4]]},"issued":{"date-parts":[["2019",2,25]]}}}],"schema":"https://github.com/citation-style-language/schema/raw/master/csl-citation.json"} </w:instrText>
      </w:r>
      <w:r w:rsidR="00581800">
        <w:fldChar w:fldCharType="separate"/>
      </w:r>
      <w:bookmarkStart w:id="142" w:name="__Fieldmark__464_924499877"/>
      <w:r w:rsidR="001E5364" w:rsidRPr="001E5364">
        <w:t xml:space="preserve">(Ralphs </w:t>
      </w:r>
      <w:r w:rsidR="001E5364" w:rsidRPr="001E5364">
        <w:lastRenderedPageBreak/>
        <w:t>et al. 2019)</w:t>
      </w:r>
      <w:r w:rsidR="00581800">
        <w:fldChar w:fldCharType="end"/>
      </w:r>
      <w:bookmarkEnd w:id="142"/>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371AB7">
        <w:rPr>
          <w:lang w:val="en-CA"/>
        </w:rPr>
        <w:t>Gurobi</w:t>
      </w:r>
      <w:proofErr w:type="spellEnd"/>
      <w:r w:rsidR="00371AB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6C0AB3">
        <w:instrText xml:space="preserve"> ADDIN ZOTERO_ITEM CSL_CITATION {"citationID":"MXKNWAZZ","properties":{"formattedCitation":"(Harter et al. 2017)","plainCitation":"(Harter et al. 2017)","dontUpdate":true,"noteIndex":0},"citationItems":[{"id":764,"uris":["http://zotero.org/users/878981/items/5RBCNVNQ"],"uri":["http://zotero.org/users/878981/items/5RBCNVNQ"],"itemData":{"id":764,"type":"book","abstract":"An R interface to the SYMPHONY solver for mixed-integer linear programs.","source":"R-Packages","title":"Rsymphony: SYMPHONY in R","title-short":"Rsymphony","URL":"https://CRAN.R-project.org/package=Rsymphony","version":"0.1-28","author":[{"family":"Harter","given":"Reinhard"},{"family":"Hornik","given":"Kurt"},{"family":"Theussl","given":"Stefan"},{"family":"Szymanski","given":"Cyrille"},{"family":"Schwendinger","given":"Florian"}],"accessed":{"date-parts":[["2019",4,4]]},"issued":{"date-parts":[["2017",11,7]]}}}],"schema":"https://github.com/citation-style-language/schema/raw/master/csl-citation.json"} </w:instrText>
      </w:r>
      <w:r w:rsidR="00581800">
        <w:fldChar w:fldCharType="separate"/>
      </w:r>
      <w:bookmarkStart w:id="143"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143"/>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w:t>
      </w:r>
      <w:ins w:id="144" w:author="richard" w:date="2020-02-26T08:29:00Z">
        <w:r w:rsidR="00A53911">
          <w:rPr>
            <w:lang w:val="en-CA"/>
          </w:rPr>
          <w:t>E</w:t>
        </w:r>
      </w:ins>
      <w:r w:rsidR="0021322A">
        <w:rPr>
          <w:lang w:val="en-CA"/>
        </w:rPr>
        <w:t xml:space="preserve">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6C0AB3">
        <w:rPr>
          <w:lang w:val="en-CA"/>
        </w:rPr>
        <w:instrText xml:space="preserve"> ADDIN ZOTERO_ITEM CSL_CITATION {"citationID":"9rKuPbZu","properties":{"formattedCitation":"(Hanson et al. 2019)","plainCitation":"(Hanson et al. 2019)","noteIndex":0},"citationItems":[{"id":771,"uris":["http://zotero.org/users/878981/items/54ZRZLXR"],"uri":["http://zotero.org/users/878981/items/54ZRZLXR"],"itemData":{"id":771,"type":"book","title":"prioritizr: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1E5364" w:rsidRPr="001E5364">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71F434E7"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 xml:space="preserve">in 10% increments (9 variations), using ii) 10 – 72 </w:t>
      </w:r>
      <w:del w:id="145" w:author="richard" w:date="2020-02-25T08:41:00Z">
        <w:r w:rsidDel="0088025D">
          <w:rPr>
            <w:lang w:val="en-CA"/>
          </w:rPr>
          <w:delText>species/</w:delText>
        </w:r>
      </w:del>
      <w:r>
        <w:rPr>
          <w:lang w:val="en-CA"/>
        </w:rPr>
        <w:t xml:space="preserve">features (5 variations) as targets, and iii) with spatial extents </w:t>
      </w:r>
      <w:commentRangeStart w:id="146"/>
      <w:r>
        <w:rPr>
          <w:lang w:val="en-CA"/>
        </w:rPr>
        <w:t>of 9</w:t>
      </w:r>
      <w:r w:rsidR="00250222">
        <w:rPr>
          <w:lang w:val="en-CA"/>
        </w:rPr>
        <w:t>,</w:t>
      </w:r>
      <w:r>
        <w:rPr>
          <w:lang w:val="en-CA"/>
        </w:rPr>
        <w:t>282, 37</w:t>
      </w:r>
      <w:r w:rsidR="00250222">
        <w:rPr>
          <w:lang w:val="en-CA"/>
        </w:rPr>
        <w:t>,</w:t>
      </w:r>
      <w:r>
        <w:rPr>
          <w:lang w:val="en-CA"/>
        </w:rPr>
        <w:t xml:space="preserve">128, </w:t>
      </w:r>
      <w:commentRangeEnd w:id="146"/>
      <w:r w:rsidR="0029651A">
        <w:rPr>
          <w:rStyle w:val="CommentReference"/>
          <w:rFonts w:eastAsiaTheme="minorHAnsi" w:cstheme="minorBidi"/>
        </w:rPr>
        <w:commentReference w:id="146"/>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w:t>
      </w:r>
      <w:r w:rsidR="00B106A2">
        <w:rPr>
          <w:lang w:val="en-CA"/>
        </w:rPr>
        <w:t>, roughly spanning two orders of magnitude</w:t>
      </w:r>
      <w:r>
        <w:rPr>
          <w:lang w:val="en-CA"/>
        </w:rPr>
        <w:t>)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 xml:space="preserve">. </w:t>
      </w:r>
      <w:ins w:id="147" w:author="richard" w:date="2020-02-25T08:45:00Z">
        <w:r w:rsidR="002F71C7">
          <w:rPr>
            <w:lang w:val="en-CA"/>
          </w:rPr>
          <w:t xml:space="preserve">Exploring </w:t>
        </w:r>
      </w:ins>
      <w:ins w:id="148" w:author="richard" w:date="2020-02-25T08:46:00Z">
        <w:r w:rsidR="002F71C7">
          <w:rPr>
            <w:lang w:val="en-CA"/>
          </w:rPr>
          <w:t xml:space="preserve">ranges of </w:t>
        </w:r>
      </w:ins>
      <w:ins w:id="149" w:author="richard" w:date="2020-02-25T08:45:00Z">
        <w:r w:rsidR="002F71C7">
          <w:rPr>
            <w:lang w:val="en-CA"/>
          </w:rPr>
          <w:t xml:space="preserve">values for number of iterations and SPF are recommended </w:t>
        </w:r>
      </w:ins>
      <w:ins w:id="150" w:author="richard" w:date="2020-02-25T08:46:00Z">
        <w:r w:rsidR="002F71C7">
          <w:rPr>
            <w:lang w:val="en-CA"/>
          </w:rPr>
          <w:t xml:space="preserve">for calibration of </w:t>
        </w:r>
        <w:proofErr w:type="spellStart"/>
        <w:r w:rsidR="002F71C7">
          <w:rPr>
            <w:lang w:val="en-CA"/>
          </w:rPr>
          <w:t>Marxan</w:t>
        </w:r>
        <w:proofErr w:type="spellEnd"/>
        <w:r w:rsidR="002F71C7">
          <w:rPr>
            <w:lang w:val="en-CA"/>
          </w:rPr>
          <w:t xml:space="preserve"> to increase </w:t>
        </w:r>
        <w:proofErr w:type="spellStart"/>
        <w:r w:rsidR="002F71C7">
          <w:rPr>
            <w:lang w:val="en-CA"/>
          </w:rPr>
          <w:t>Marxan’s</w:t>
        </w:r>
        <w:proofErr w:type="spellEnd"/>
        <w:r w:rsidR="002F71C7">
          <w:rPr>
            <w:lang w:val="en-CA"/>
          </w:rPr>
          <w:t xml:space="preserve"> ability to approximate the optimal solution </w:t>
        </w:r>
        <w:r w:rsidR="002F71C7">
          <w:rPr>
            <w:lang w:val="en-CA"/>
          </w:rPr>
          <w:fldChar w:fldCharType="begin"/>
        </w:r>
      </w:ins>
      <w:ins w:id="151" w:author="richard" w:date="2020-02-25T08:47:00Z">
        <w:r w:rsidR="002F71C7">
          <w:rPr>
            <w:lang w:val="en-CA"/>
          </w:rPr>
          <w:instrText xml:space="preserve"> ADDIN ZOTERO_ITEM CSL_CITATION {"citationID":"I3blEqzd","properties":{"formattedCitation":"(Ardron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ins>
      <w:r w:rsidR="002F71C7">
        <w:rPr>
          <w:lang w:val="en-CA"/>
        </w:rPr>
        <w:fldChar w:fldCharType="separate"/>
      </w:r>
      <w:ins w:id="152" w:author="richard" w:date="2020-02-25T08:47:00Z">
        <w:r w:rsidR="002F71C7" w:rsidRPr="002F71C7">
          <w:t>(Ardron et al. 2010)</w:t>
        </w:r>
      </w:ins>
      <w:ins w:id="153" w:author="richard" w:date="2020-02-25T08:46:00Z">
        <w:r w:rsidR="002F71C7">
          <w:rPr>
            <w:lang w:val="en-CA"/>
          </w:rPr>
          <w:fldChar w:fldCharType="end"/>
        </w:r>
        <w:r w:rsidR="002F71C7">
          <w:rPr>
            <w:lang w:val="en-CA"/>
          </w:rPr>
          <w:t xml:space="preserve">. </w:t>
        </w:r>
      </w:ins>
      <w:r>
        <w:rPr>
          <w:lang w:val="en-CA"/>
        </w:rPr>
        <w:t xml:space="preserve">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proofErr w:type="spellStart"/>
      <w:r>
        <w:rPr>
          <w:lang w:val="en-CA"/>
        </w:rPr>
        <w:t>Marxan</w:t>
      </w:r>
      <w:proofErr w:type="spellEnd"/>
      <w:r w:rsidR="0053468D">
        <w:rPr>
          <w:lang w:val="en-CA"/>
        </w:rPr>
        <w:t xml:space="preserve"> </w:t>
      </w:r>
      <w:r w:rsidR="0053468D" w:rsidRPr="00B65D14">
        <w:rPr>
          <w:lang w:val="en-CA"/>
        </w:rPr>
        <w:fldChar w:fldCharType="begin"/>
      </w:r>
      <w:r w:rsidR="006C0AB3">
        <w:rPr>
          <w:lang w:val="en-CA"/>
        </w:rPr>
        <w:instrText xml:space="preserve"> ADDIN ZOTERO_ITEM CSL_CITATION {"citationID":"Zyb918DF","properties":{"formattedCitation":"(Venter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6C0AB3">
        <w:instrText xml:space="preserve"> ADDIN ZOTERO_ITEM CSL_CITATION {"citationID":"tHivDCJA","properties":{"formattedCitation":"(Ardron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fldChar w:fldCharType="separate"/>
      </w:r>
      <w:bookmarkStart w:id="154" w:name="__Fieldmark__550_924499877"/>
      <w:r w:rsidR="001E5364" w:rsidRPr="001E5364">
        <w:t>(Ardron et al. 2010)</w:t>
      </w:r>
      <w:r>
        <w:fldChar w:fldCharType="end"/>
      </w:r>
      <w:bookmarkEnd w:id="154"/>
      <w:r>
        <w:rPr>
          <w:lang w:val="en-CA"/>
        </w:rPr>
        <w:t>.</w:t>
      </w:r>
      <w:r w:rsidR="009B79F7">
        <w:rPr>
          <w:lang w:val="en-CA"/>
        </w:rPr>
        <w:t xml:space="preserve"> </w:t>
      </w:r>
    </w:p>
    <w:p w14:paraId="0C6BD9D7" w14:textId="02E9E538" w:rsidR="000C3391" w:rsidRDefault="006111AE" w:rsidP="000C3391">
      <w:pPr>
        <w:pStyle w:val="xmsonormal"/>
        <w:spacing w:beforeAutospacing="0" w:after="0" w:afterAutospacing="0" w:line="480" w:lineRule="auto"/>
        <w:ind w:firstLine="720"/>
        <w:rPr>
          <w:lang w:val="en-CA"/>
        </w:rPr>
      </w:pPr>
      <w:r>
        <w:rPr>
          <w:lang w:val="en-CA"/>
        </w:rPr>
        <w:lastRenderedPageBreak/>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6C0AB3">
        <w:rPr>
          <w:lang w:val="en-CA"/>
        </w:rPr>
        <w:instrText xml:space="preserve"> ADDIN ZOTERO_ITEM CSL_CITATION {"citationID":"Hlzm2S52","properties":{"formattedCitation":"(McDonnell et al. 2002)","plainCitation":"(McDonnell et al. 2002)","noteIndex":0},"citationItems":[{"id":724,"uris":["http://zotero.org/users/878981/items/3J9IBDE7"],"uri":["http://zotero.org/users/878981/items/3J9IBDE7"],"itemData":{"id":724,"type":"article-journal","abstract":"The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methods.","container-title":"Environmental Modeling &amp; Assessment","DOI":"10.1023/A:1015649716111","ISSN":"1573-2967","issue":"2","journalAbbreviation":"Environmental Modeling &amp; Assessment","language":"en","page":"107-114","source":"Springer Link","title":"Mathematical Methods for Spatially Cohesive Reserve Design","volume":"7","author":[{"family":"McDonnell","given":"Mark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1E5364" w:rsidRPr="001E5364">
        <w:t>(McDonnell et al. 2002)</w:t>
      </w:r>
      <w:r w:rsidR="000F797F">
        <w:rPr>
          <w:lang w:val="en-CA"/>
        </w:rPr>
        <w:fldChar w:fldCharType="end"/>
      </w:r>
      <w:r>
        <w:rPr>
          <w:lang w:val="en-CA"/>
        </w:rPr>
        <w:t xml:space="preserve">. </w:t>
      </w:r>
      <w:r w:rsidR="00802673">
        <w:rPr>
          <w:lang w:val="en-CA"/>
        </w:rPr>
        <w:t xml:space="preserve">We randomly selected a 225 x </w:t>
      </w:r>
      <w:proofErr w:type="gramStart"/>
      <w:r w:rsidR="00802673">
        <w:rPr>
          <w:lang w:val="en-CA"/>
        </w:rPr>
        <w:t>225 pixel</w:t>
      </w:r>
      <w:proofErr w:type="gramEnd"/>
      <w:r w:rsidR="00802673">
        <w:rPr>
          <w:lang w:val="en-CA"/>
        </w:rPr>
        <w:t xml:space="preserve"> region of the study area to generate a problem with 50, 625 planning units, the maximum recommended for </w:t>
      </w:r>
      <w:proofErr w:type="spellStart"/>
      <w:r w:rsidR="00802673">
        <w:rPr>
          <w:lang w:val="en-CA"/>
        </w:rPr>
        <w:t>Marxan</w:t>
      </w:r>
      <w:proofErr w:type="spellEnd"/>
      <w:r w:rsidR="00802673">
        <w:rPr>
          <w:lang w:val="en-CA"/>
        </w:rPr>
        <w:t xml:space="preserve">. </w:t>
      </w:r>
      <w:r w:rsidR="00680E9B">
        <w:rPr>
          <w:lang w:val="en-CA"/>
        </w:rPr>
        <w:t xml:space="preserve">After initial calibration we set the number of features/species to 72, SPF to 25 and number of iterations for </w:t>
      </w:r>
      <w:proofErr w:type="spellStart"/>
      <w:r w:rsidR="00680E9B">
        <w:rPr>
          <w:lang w:val="en-CA"/>
        </w:rPr>
        <w:t>Marxan</w:t>
      </w:r>
      <w:proofErr w:type="spellEnd"/>
      <w:r w:rsidR="00680E9B">
        <w:rPr>
          <w:lang w:val="en-CA"/>
        </w:rPr>
        <w:t xml:space="preserve">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ins w:id="155" w:author="richard" w:date="2020-02-25T08:57:00Z">
        <w:r w:rsidR="009319A3">
          <w:rPr>
            <w:lang w:val="en-CA"/>
          </w:rPr>
          <w:t xml:space="preserve"> </w:t>
        </w:r>
        <w:bookmarkStart w:id="156" w:name="_Hlk33513607"/>
        <w:r w:rsidR="009319A3">
          <w:rPr>
            <w:lang w:val="en-CA"/>
          </w:rPr>
          <w:t xml:space="preserve">Both </w:t>
        </w:r>
        <w:proofErr w:type="spellStart"/>
        <w:r w:rsidR="009319A3">
          <w:rPr>
            <w:lang w:val="en-CA"/>
          </w:rPr>
          <w:t>Marxan</w:t>
        </w:r>
        <w:proofErr w:type="spellEnd"/>
        <w:r w:rsidR="009319A3">
          <w:rPr>
            <w:lang w:val="en-CA"/>
          </w:rPr>
          <w:t xml:space="preserve"> and </w:t>
        </w:r>
        <w:proofErr w:type="spellStart"/>
        <w:r w:rsidR="009319A3">
          <w:rPr>
            <w:lang w:val="en-CA"/>
          </w:rPr>
          <w:t>prioritzr</w:t>
        </w:r>
        <w:proofErr w:type="spellEnd"/>
        <w:r w:rsidR="009319A3">
          <w:rPr>
            <w:lang w:val="en-CA"/>
          </w:rPr>
          <w:t xml:space="preserve"> allow a user to specify BLM values as </w:t>
        </w:r>
      </w:ins>
      <w:ins w:id="157" w:author="richard" w:date="2020-02-25T08:58:00Z">
        <w:r w:rsidR="009319A3">
          <w:rPr>
            <w:lang w:val="en-CA"/>
          </w:rPr>
          <w:t xml:space="preserve">presented here. For the details on the mathematical formulation of the spatial compactness constraint in </w:t>
        </w:r>
      </w:ins>
      <w:ins w:id="158" w:author="richard" w:date="2020-02-25T08:59:00Z">
        <w:r w:rsidR="009319A3">
          <w:rPr>
            <w:lang w:val="en-CA"/>
          </w:rPr>
          <w:t xml:space="preserve">ILP, please see </w:t>
        </w:r>
      </w:ins>
      <w:ins w:id="159" w:author="richard" w:date="2020-02-26T11:17:00Z">
        <w:r w:rsidR="00FC6681">
          <w:rPr>
            <w:lang w:val="en-CA"/>
          </w:rPr>
          <w:t xml:space="preserve">SI </w:t>
        </w:r>
      </w:ins>
      <w:ins w:id="160" w:author="richard" w:date="2020-02-25T08:59:00Z">
        <w:r w:rsidR="009319A3">
          <w:rPr>
            <w:lang w:val="en-CA"/>
          </w:rPr>
          <w:t>Appendix S</w:t>
        </w:r>
      </w:ins>
      <w:ins w:id="161" w:author="richard" w:date="2020-02-26T10:57:00Z">
        <w:r w:rsidR="006F7FBB">
          <w:rPr>
            <w:lang w:val="en-CA"/>
          </w:rPr>
          <w:t>2</w:t>
        </w:r>
      </w:ins>
      <w:ins w:id="162" w:author="richard" w:date="2020-02-26T08:50:00Z">
        <w:r w:rsidR="00786A1D">
          <w:rPr>
            <w:lang w:val="en-CA"/>
          </w:rPr>
          <w:t xml:space="preserve"> and </w:t>
        </w:r>
        <w:r w:rsidR="00786A1D">
          <w:rPr>
            <w:lang w:val="en-CA"/>
          </w:rPr>
          <w:fldChar w:fldCharType="begin"/>
        </w:r>
        <w:r w:rsidR="00786A1D">
          <w:rPr>
            <w:lang w:val="en-CA"/>
          </w:rPr>
          <w:instrText xml:space="preserve"> ADDIN ZOTERO_ITEM CSL_CITATION {"citationID":"5KBIyz7M","properties":{"formattedCitation":"(Beyer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ins>
      <w:r w:rsidR="00786A1D">
        <w:rPr>
          <w:lang w:val="en-CA"/>
        </w:rPr>
        <w:fldChar w:fldCharType="separate"/>
      </w:r>
      <w:ins w:id="163" w:author="richard" w:date="2020-02-26T08:50:00Z">
        <w:r w:rsidR="00786A1D" w:rsidRPr="00786A1D">
          <w:t>(Beyer et al. 2016)</w:t>
        </w:r>
        <w:r w:rsidR="00786A1D">
          <w:rPr>
            <w:lang w:val="en-CA"/>
          </w:rPr>
          <w:fldChar w:fldCharType="end"/>
        </w:r>
      </w:ins>
      <w:ins w:id="164" w:author="richard" w:date="2020-02-25T08:59:00Z">
        <w:r w:rsidR="00475016">
          <w:rPr>
            <w:lang w:val="en-CA"/>
          </w:rPr>
          <w:t>.</w:t>
        </w:r>
      </w:ins>
      <w:bookmarkEnd w:id="156"/>
    </w:p>
    <w:p w14:paraId="59194CBF" w14:textId="63817BC6"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 xml:space="preserve">ata, scripts and full results are available </w:t>
      </w:r>
      <w:r w:rsidR="008E6306">
        <w:rPr>
          <w:lang w:val="en-CA"/>
        </w:rPr>
        <w:t>online (</w:t>
      </w:r>
      <w:hyperlink r:id="rId14" w:history="1">
        <w:r w:rsidR="00361795">
          <w:rPr>
            <w:rStyle w:val="Hyperlink"/>
          </w:rPr>
          <w:t>https://osf.io/my8pc/</w:t>
        </w:r>
      </w:hyperlink>
      <w:r w:rsidR="008E6306">
        <w:rPr>
          <w:lang w:val="en-CA"/>
        </w:rPr>
        <w:t>) and will be archived in a persistent repository with a DOI pending acceptance of the manuscript.</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7A2C5AFF" w:rsidR="0056142A" w:rsidRDefault="00541C48" w:rsidP="002E47A9">
      <w:pPr>
        <w:pStyle w:val="xmsonormal"/>
        <w:spacing w:beforeAutospacing="0" w:after="0" w:afterAutospacing="0" w:line="480" w:lineRule="auto"/>
        <w:ind w:firstLine="720"/>
      </w:pPr>
      <w:ins w:id="165" w:author="richard" w:date="2020-02-26T08:29:00Z">
        <w:r>
          <w:t>E</w:t>
        </w:r>
      </w:ins>
      <w:r w:rsidR="00581800">
        <w:t>ILP algorithms (</w:t>
      </w:r>
      <w:proofErr w:type="spellStart"/>
      <w:r w:rsidR="00581800">
        <w:t>Gurobi</w:t>
      </w:r>
      <w:proofErr w:type="spellEnd"/>
      <w:r w:rsidR="00581800">
        <w:t xml:space="preserve">, </w:t>
      </w:r>
      <w:r w:rsidR="00581800" w:rsidRPr="00A4221D">
        <w:rPr>
          <w:caps/>
        </w:rPr>
        <w:t>Symphony</w:t>
      </w:r>
      <w:r w:rsidR="00581800">
        <w:t>) outperformed SA (</w:t>
      </w:r>
      <w:proofErr w:type="spellStart"/>
      <w:r w:rsidR="00581800">
        <w:t>Marxan</w:t>
      </w:r>
      <w:proofErr w:type="spellEnd"/>
      <w:r w:rsidR="00581800">
        <w:t xml:space="preserve">) in terms of </w:t>
      </w:r>
      <w:r w:rsidR="00664B00">
        <w:t xml:space="preserve">their ability to find </w:t>
      </w:r>
      <w:r w:rsidR="00740FB1">
        <w:t xml:space="preserve">minimal cost </w:t>
      </w:r>
      <w:r w:rsidR="00664B00">
        <w:t>solutions</w:t>
      </w:r>
      <w:r w:rsidR="0041029F">
        <w:t xml:space="preserve"> across all scenario</w:t>
      </w:r>
      <w:r w:rsidR="00E34D23">
        <w:t xml:space="preserve">s that met </w:t>
      </w:r>
      <w:r w:rsidR="00C85B95">
        <w:t xml:space="preserve">conservation </w:t>
      </w:r>
      <w:r w:rsidR="00122D3C">
        <w:t>targets</w:t>
      </w:r>
      <w:r w:rsidR="00581800">
        <w:t xml:space="preserve">. </w:t>
      </w:r>
      <w:del w:id="166" w:author="richard" w:date="2020-02-26T15:08:00Z">
        <w:r w:rsidR="008E6557" w:rsidDel="00A97139">
          <w:delText xml:space="preserve">Through finding </w:delText>
        </w:r>
        <w:r w:rsidR="00A84BF7" w:rsidDel="00A97139">
          <w:delText xml:space="preserve">optimal </w:delText>
        </w:r>
        <w:r w:rsidR="008E6557" w:rsidDel="00A97139">
          <w:delText>solutions, using ILP</w:delText>
        </w:r>
        <w:r w:rsidR="00581800" w:rsidDel="00A97139">
          <w:delText xml:space="preserve"> </w:delText>
        </w:r>
        <w:r w:rsidR="008E6557" w:rsidDel="00A97139">
          <w:delText xml:space="preserve">resulted in </w:delText>
        </w:r>
        <w:r w:rsidR="00581800" w:rsidDel="00A97139">
          <w:delText xml:space="preserve">cost savings ranging from </w:delText>
        </w:r>
        <w:r w:rsidR="00B46843" w:rsidDel="00A97139">
          <w:delText>0.8</w:delText>
        </w:r>
        <w:r w:rsidR="002435DF" w:rsidDel="00A97139">
          <w:delText>%</w:delText>
        </w:r>
        <w:r w:rsidR="00581800" w:rsidDel="00A97139">
          <w:delText xml:space="preserve"> to </w:delText>
        </w:r>
        <w:r w:rsidR="00B46843" w:rsidDel="00A97139">
          <w:delText>4,369</w:delText>
        </w:r>
        <w:r w:rsidR="00581800" w:rsidDel="00A97139">
          <w:delText>%</w:delText>
        </w:r>
        <w:r w:rsidR="00350C00" w:rsidDel="00A97139">
          <w:delText xml:space="preserve"> (</w:delText>
        </w:r>
        <w:r w:rsidR="003C31EF" w:rsidDel="00A97139">
          <w:delText>median 72.7</w:delText>
        </w:r>
        <w:r w:rsidR="00350C00" w:rsidDel="00A97139">
          <w:delText>%)</w:delText>
        </w:r>
        <w:r w:rsidR="008E6557" w:rsidDel="00A97139">
          <w:delText>.</w:delText>
        </w:r>
        <w:r w:rsidR="00C63EAB" w:rsidDel="00A97139">
          <w:delText xml:space="preserve"> </w:delText>
        </w:r>
      </w:del>
      <w:ins w:id="167" w:author="richard" w:date="2020-02-26T15:11:00Z">
        <w:r w:rsidR="00FD3218">
          <w:t xml:space="preserve">Summarizing </w:t>
        </w:r>
      </w:ins>
      <w:del w:id="168" w:author="richard" w:date="2020-02-26T15:11:00Z">
        <w:r w:rsidR="00C63EAB" w:rsidDel="00FD3218">
          <w:delText xml:space="preserve">When we restricted results to only take into account </w:delText>
        </w:r>
      </w:del>
      <w:ins w:id="169" w:author="richard" w:date="2020-02-26T15:11:00Z">
        <w:r w:rsidR="00FD3218">
          <w:t xml:space="preserve">across </w:t>
        </w:r>
      </w:ins>
      <w:r w:rsidR="00C63EAB">
        <w:t xml:space="preserve">calibrated </w:t>
      </w:r>
      <w:proofErr w:type="spellStart"/>
      <w:r w:rsidR="00C63EAB">
        <w:t>Marxan</w:t>
      </w:r>
      <w:proofErr w:type="spellEnd"/>
      <w:r w:rsidR="00C63EAB">
        <w:t xml:space="preserve"> scenarios (number of iterations &gt; 100,000 and species penalty factor 5 or 25), </w:t>
      </w:r>
      <w:r w:rsidR="00BF75FE">
        <w:t xml:space="preserve">the range of savings </w:t>
      </w:r>
      <w:del w:id="170" w:author="richard" w:date="2020-02-26T15:10:00Z">
        <w:r w:rsidR="00BF75FE" w:rsidDel="00A97139">
          <w:delText>was reduced to</w:delText>
        </w:r>
      </w:del>
      <w:ins w:id="171" w:author="richard" w:date="2020-02-26T15:10:00Z">
        <w:r w:rsidR="00A97139">
          <w:t>ranged from</w:t>
        </w:r>
      </w:ins>
      <w:r w:rsidR="00BF75FE">
        <w:t xml:space="preserve"> </w:t>
      </w:r>
      <w:r w:rsidR="00220ABB">
        <w:t>0.8</w:t>
      </w:r>
      <w:r w:rsidR="009D0183">
        <w:t>%</w:t>
      </w:r>
      <w:r w:rsidR="00BF75FE">
        <w:t xml:space="preserve"> to </w:t>
      </w:r>
      <w:r w:rsidR="00220ABB">
        <w:t>52.5</w:t>
      </w:r>
      <w:r w:rsidR="00BF75FE">
        <w:t xml:space="preserve">% (median </w:t>
      </w:r>
      <w:r w:rsidR="000F10F0">
        <w:t>12.6</w:t>
      </w:r>
      <w:r w:rsidR="00BF75FE">
        <w:t>%</w:t>
      </w:r>
      <w:r w:rsidR="006A4F44">
        <w:t xml:space="preserve">, </w:t>
      </w:r>
      <w:del w:id="172" w:author="richard" w:date="2020-02-26T11:15:00Z">
        <w:r w:rsidR="0096390A" w:rsidDel="00EE3F47">
          <w:delText xml:space="preserve">Appendix S1: </w:delText>
        </w:r>
      </w:del>
      <w:ins w:id="173" w:author="richard" w:date="2020-02-26T11:15:00Z">
        <w:r w:rsidR="00EE3F47">
          <w:t xml:space="preserve">SI </w:t>
        </w:r>
      </w:ins>
      <w:r w:rsidR="006A4F44">
        <w:lastRenderedPageBreak/>
        <w:t>Figure S</w:t>
      </w:r>
      <w:r w:rsidR="00874342">
        <w:t>2</w:t>
      </w:r>
      <w:r w:rsidR="00BF75FE">
        <w:t xml:space="preserve">). </w:t>
      </w:r>
      <w:r w:rsidR="00C80D58">
        <w:t>For example, a</w:t>
      </w:r>
      <w:r w:rsidR="00581800">
        <w:t>t the 30% protection target</w:t>
      </w:r>
      <w:r w:rsidR="007C73E0">
        <w:t xml:space="preserve"> </w:t>
      </w:r>
      <w:del w:id="174" w:author="richard" w:date="2020-02-26T08:29:00Z">
        <w:r w:rsidR="00581800" w:rsidDel="001C6809">
          <w:delText>ILP</w:delText>
        </w:r>
      </w:del>
      <w:ins w:id="175" w:author="richard" w:date="2020-02-26T08:29:00Z">
        <w:r w:rsidR="001C6809">
          <w:t>EILP</w:t>
        </w:r>
      </w:ins>
      <w:r w:rsidR="00581800">
        <w:t xml:space="preserve"> solvers resulted in solutions that were $</w:t>
      </w:r>
      <w:del w:id="176" w:author="richard" w:date="2020-02-26T12:41:00Z">
        <w:r w:rsidR="00581800" w:rsidDel="006F00EE">
          <w:delText>144</w:delText>
        </w:r>
        <w:r w:rsidR="00110512" w:rsidDel="006F00EE">
          <w:delText xml:space="preserve"> </w:delText>
        </w:r>
      </w:del>
      <w:ins w:id="177" w:author="richard" w:date="2020-02-26T12:41:00Z">
        <w:r w:rsidR="006F00EE">
          <w:t xml:space="preserve">55 </w:t>
        </w:r>
      </w:ins>
      <w:r w:rsidR="00110512">
        <w:t>million</w:t>
      </w:r>
      <w:r w:rsidR="00581800">
        <w:t xml:space="preserve"> cheaper than SA (Figure 1</w:t>
      </w:r>
      <w:r w:rsidR="00862562">
        <w:t>a</w:t>
      </w:r>
      <w:r w:rsidR="00581800">
        <w:t>)</w:t>
      </w:r>
      <w:bookmarkStart w:id="178" w:name="_Hlk33514041"/>
      <w:ins w:id="179" w:author="richard" w:date="2020-02-25T09:06:00Z">
        <w:r w:rsidR="00475016">
          <w:t>, because it selected cheaper and less parcels in the optimal solution</w:t>
        </w:r>
      </w:ins>
      <w:bookmarkEnd w:id="178"/>
      <w:r w:rsidR="00581800">
        <w:t xml:space="preserve">. With </w:t>
      </w:r>
      <w:r w:rsidR="0034473C">
        <w:t>these savings</w:t>
      </w:r>
      <w:r w:rsidR="00581800">
        <w:t xml:space="preserve"> an additional </w:t>
      </w:r>
      <w:del w:id="180" w:author="richard" w:date="2020-02-26T13:18:00Z">
        <w:r w:rsidR="00581800" w:rsidDel="00B7713F">
          <w:delText>3</w:delText>
        </w:r>
        <w:r w:rsidR="006C559B" w:rsidDel="00B7713F">
          <w:delText>,</w:delText>
        </w:r>
        <w:r w:rsidR="00581800" w:rsidDel="00B7713F">
          <w:delText>039</w:delText>
        </w:r>
      </w:del>
      <w:ins w:id="181" w:author="richard" w:date="2020-02-26T13:18:00Z">
        <w:r w:rsidR="00B7713F">
          <w:t>961</w:t>
        </w:r>
      </w:ins>
      <w:r w:rsidR="00581800">
        <w:t xml:space="preserve"> ha could be protected </w:t>
      </w:r>
      <w:r w:rsidR="006C559B">
        <w:t>(</w:t>
      </w:r>
      <w:del w:id="182" w:author="richard" w:date="2020-02-26T13:18:00Z">
        <w:r w:rsidR="006C559B" w:rsidDel="00B7713F">
          <w:delText>53,934</w:delText>
        </w:r>
      </w:del>
      <w:ins w:id="183" w:author="richard" w:date="2020-02-26T13:18:00Z">
        <w:r w:rsidR="00B7713F">
          <w:t>13,897</w:t>
        </w:r>
      </w:ins>
      <w:r w:rsidR="006C559B">
        <w:t xml:space="preserve"> ha vs </w:t>
      </w:r>
      <w:del w:id="184" w:author="richard" w:date="2020-02-26T13:18:00Z">
        <w:r w:rsidR="006C559B" w:rsidDel="00B7713F">
          <w:delText>50,895</w:delText>
        </w:r>
      </w:del>
      <w:ins w:id="185" w:author="richard" w:date="2020-02-26T13:18:00Z">
        <w:r w:rsidR="00B7713F">
          <w:t>12,936</w:t>
        </w:r>
      </w:ins>
      <w:r w:rsidR="006C559B">
        <w:t xml:space="preserve"> ha) </w:t>
      </w:r>
      <w:r w:rsidR="00581800">
        <w:t xml:space="preserve">using an </w:t>
      </w:r>
      <w:ins w:id="186" w:author="richard" w:date="2020-02-26T08:29:00Z">
        <w:r w:rsidR="006130B3">
          <w:t>E</w:t>
        </w:r>
      </w:ins>
      <w:r w:rsidR="00581800">
        <w:t xml:space="preserve">ILP </w:t>
      </w:r>
      <w:r w:rsidR="00B37CB6">
        <w:t>algorithm</w:t>
      </w:r>
      <w:r w:rsidR="00581800">
        <w:t xml:space="preserve"> by raising the </w:t>
      </w:r>
      <w:r w:rsidR="0034473C">
        <w:t xml:space="preserve">representation </w:t>
      </w:r>
      <w:r w:rsidR="00581800">
        <w:t>target</w:t>
      </w:r>
      <w:r w:rsidR="0034473C">
        <w:t>s</w:t>
      </w:r>
      <w:r w:rsidR="00581800">
        <w:t xml:space="preserve"> until the </w:t>
      </w:r>
      <w:r w:rsidR="00664B00">
        <w:t xml:space="preserve">cost of the </w:t>
      </w:r>
      <w:r w:rsidR="0034473C">
        <w:t xml:space="preserve">resulting solution </w:t>
      </w:r>
      <w:r w:rsidR="00664B00">
        <w:t>matched that</w:t>
      </w:r>
      <w:r w:rsidR="0034473C">
        <w:t xml:space="preserve"> </w:t>
      </w:r>
      <w:r w:rsidR="00581800">
        <w:t xml:space="preserve">of the </w:t>
      </w:r>
      <w:proofErr w:type="spellStart"/>
      <w:r w:rsidR="00581800">
        <w:t>Marxan</w:t>
      </w:r>
      <w:proofErr w:type="spellEnd"/>
      <w:r w:rsidR="00581800">
        <w:t xml:space="preserve"> solution</w:t>
      </w:r>
      <w:r w:rsidR="00A42BA1">
        <w:t xml:space="preserve"> using SA</w:t>
      </w:r>
      <w:r w:rsidR="00581800">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del w:id="187" w:author="richard" w:date="2020-02-26T11:15:00Z">
        <w:r w:rsidR="0096390A" w:rsidDel="00CD10F4">
          <w:delText>Appendix S1:</w:delText>
        </w:r>
      </w:del>
      <w:ins w:id="188" w:author="richard" w:date="2020-02-26T11:15:00Z">
        <w:r w:rsidR="00CD10F4">
          <w:t>SI</w:t>
        </w:r>
      </w:ins>
      <w:r w:rsidR="0096390A">
        <w:t xml:space="preserve"> </w:t>
      </w:r>
      <w:r w:rsidR="006D5602">
        <w:t>Figure S</w:t>
      </w:r>
      <w:r w:rsidR="00874342">
        <w:t>2</w:t>
      </w:r>
      <w:r w:rsidR="006D5602">
        <w:t>)</w:t>
      </w:r>
      <w:r w:rsidR="001F088F">
        <w:t xml:space="preserve">. </w:t>
      </w:r>
      <w:r w:rsidR="00F84D11">
        <w:t xml:space="preserve">Cost profiles across targets, number of features and number of planning units are shown in </w:t>
      </w:r>
      <w:del w:id="189" w:author="richard" w:date="2020-02-26T11:15:00Z">
        <w:r w:rsidR="00C27CEC" w:rsidDel="00A42C91">
          <w:delText>Appendix S1:</w:delText>
        </w:r>
      </w:del>
      <w:ins w:id="190" w:author="richard" w:date="2020-02-26T11:15:00Z">
        <w:r w:rsidR="00A42C91">
          <w:t>SI</w:t>
        </w:r>
      </w:ins>
      <w:r w:rsidR="00C27CEC">
        <w:t xml:space="preserve"> </w:t>
      </w:r>
      <w:r w:rsidR="00F84D11">
        <w:t>Figures S</w:t>
      </w:r>
      <w:r w:rsidR="00874342">
        <w:t>3</w:t>
      </w:r>
      <w:r w:rsidR="00F84D11">
        <w:t>-</w:t>
      </w:r>
      <w:r w:rsidR="00874342">
        <w:t>5</w:t>
      </w:r>
      <w:r w:rsidR="00F84D11">
        <w:t>.</w:t>
      </w:r>
    </w:p>
    <w:p w14:paraId="1E553E8A" w14:textId="77777777" w:rsidR="0056142A" w:rsidRDefault="0056142A">
      <w:pPr>
        <w:pStyle w:val="xmsonormal"/>
        <w:spacing w:beforeAutospacing="0" w:after="0" w:afterAutospacing="0" w:line="480" w:lineRule="auto"/>
      </w:pPr>
    </w:p>
    <w:p w14:paraId="05584FD4" w14:textId="3F8F471A" w:rsidR="00102BBF" w:rsidRDefault="00102BBF" w:rsidP="00102BBF">
      <w:pPr>
        <w:pStyle w:val="xmsonormal"/>
        <w:spacing w:beforeAutospacing="0" w:after="0" w:afterAutospacing="0" w:line="480" w:lineRule="auto"/>
        <w:ind w:firstLine="720"/>
      </w:pPr>
      <w:r>
        <w:t xml:space="preserve">The shortest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Pr>
          <w:caps/>
        </w:rPr>
        <w:t>Symphony</w:t>
      </w:r>
      <w:r>
        <w:t xml:space="preserve">, and lastly </w:t>
      </w:r>
      <w:proofErr w:type="spellStart"/>
      <w:r>
        <w:t>Marxan</w:t>
      </w:r>
      <w:proofErr w:type="spellEnd"/>
      <w:r>
        <w:t xml:space="preserve"> (Figure </w:t>
      </w:r>
      <w:r w:rsidR="00556BCF">
        <w:t>1b</w:t>
      </w:r>
      <w:r>
        <w:t xml:space="preserve">). </w:t>
      </w:r>
      <w:proofErr w:type="spellStart"/>
      <w:r>
        <w:t>Gurobi</w:t>
      </w:r>
      <w:proofErr w:type="spellEnd"/>
      <w:r>
        <w:t xml:space="preserve"> had the shortest processing times across all scenarios investigated, </w:t>
      </w:r>
      <w:r>
        <w:rPr>
          <w:caps/>
        </w:rPr>
        <w:t>Symphony</w:t>
      </w:r>
      <w:r>
        <w:t xml:space="preserve"> tied with </w:t>
      </w:r>
      <w:proofErr w:type="spellStart"/>
      <w:r>
        <w:t>Gurobi</w:t>
      </w:r>
      <w:proofErr w:type="spellEnd"/>
      <w:r>
        <w:t xml:space="preserve"> in some scenarios and took up to 78 times longer than </w:t>
      </w:r>
      <w:proofErr w:type="spellStart"/>
      <w:r>
        <w:t>Gurobi</w:t>
      </w:r>
      <w:proofErr w:type="spellEnd"/>
      <w:r>
        <w:t xml:space="preserve"> in other scenarios (mean = 14 times, </w:t>
      </w:r>
      <w:del w:id="191" w:author="richard" w:date="2020-02-26T11:16:00Z">
        <w:r w:rsidR="000E4FCA" w:rsidDel="00294D85">
          <w:delText>Appendix S1:</w:delText>
        </w:r>
      </w:del>
      <w:ins w:id="192" w:author="richard" w:date="2020-02-26T11:16:00Z">
        <w:r w:rsidR="00294D85">
          <w:t>SI</w:t>
        </w:r>
      </w:ins>
      <w:r w:rsidR="000E4FCA">
        <w:t xml:space="preserve"> </w:t>
      </w:r>
      <w:r>
        <w:t>Figure S</w:t>
      </w:r>
      <w:r w:rsidR="003E5914">
        <w:t>6</w:t>
      </w:r>
      <w:r>
        <w:t xml:space="preserve">), and </w:t>
      </w:r>
      <w:proofErr w:type="spellStart"/>
      <w:r>
        <w:t>Marxan</w:t>
      </w:r>
      <w:proofErr w:type="spellEnd"/>
      <w:r>
        <w:t xml:space="preserve"> took between 1.8 and 1995 times longer than </w:t>
      </w:r>
      <w:proofErr w:type="spellStart"/>
      <w:r>
        <w:t>Gurobi</w:t>
      </w:r>
      <w:proofErr w:type="spellEnd"/>
      <w:r>
        <w:t xml:space="preserve"> (mean = 281 times, </w:t>
      </w:r>
      <w:del w:id="193" w:author="richard" w:date="2020-02-26T11:16:00Z">
        <w:r w:rsidR="000E4FCA" w:rsidDel="00F17407">
          <w:delText>Appendix S1:</w:delText>
        </w:r>
      </w:del>
      <w:ins w:id="194" w:author="richard" w:date="2020-02-26T11:16:00Z">
        <w:r w:rsidR="00F17407">
          <w:t>SI</w:t>
        </w:r>
      </w:ins>
      <w:r w:rsidR="000E4FCA">
        <w:t xml:space="preserve"> </w:t>
      </w:r>
      <w:r>
        <w:t>Figure S</w:t>
      </w:r>
      <w:r w:rsidR="001F7E12">
        <w:t>7</w:t>
      </w:r>
      <w:r>
        <w:t xml:space="preserve">). The longest processing times for </w:t>
      </w:r>
      <w:proofErr w:type="spellStart"/>
      <w:r>
        <w:t>Gurobi</w:t>
      </w:r>
      <w:proofErr w:type="spellEnd"/>
      <w:r>
        <w:t xml:space="preserve">, SYMPHONY and </w:t>
      </w:r>
      <w:proofErr w:type="spellStart"/>
      <w:r>
        <w:t>Marxan</w:t>
      </w:r>
      <w:proofErr w:type="spellEnd"/>
      <w:r>
        <w:t xml:space="preserve"> for a single scenario were 40 seconds, 31 minutes, and 8 hours respectively. For the most complex problem (i.e. targets = 90%, 72 features; 148,510 planning units), </w:t>
      </w:r>
      <w:proofErr w:type="spellStart"/>
      <w:r>
        <w:t>Marxan</w:t>
      </w:r>
      <w:proofErr w:type="spellEnd"/>
      <w:r>
        <w:t xml:space="preserve"> </w:t>
      </w:r>
      <w:r w:rsidR="00BF29B9">
        <w:t>calibration</w:t>
      </w:r>
      <w:r>
        <w:t xml:space="preserve"> across the 5 number of iterations and 4 species penalty factor values took a total of 5 days 7 hours, compared to 30 seconds using </w:t>
      </w:r>
      <w:proofErr w:type="spellStart"/>
      <w:r>
        <w:t>Gurobi</w:t>
      </w:r>
      <w:proofErr w:type="spellEnd"/>
      <w:r>
        <w:t xml:space="preserve"> and 28 minutes using SYMPHONY. Time profiles across targets, number of features and number of planning units are shown in </w:t>
      </w:r>
      <w:del w:id="195" w:author="richard" w:date="2020-02-26T11:16:00Z">
        <w:r w:rsidR="00173E14" w:rsidDel="0083291C">
          <w:delText>Appendix S1:</w:delText>
        </w:r>
      </w:del>
      <w:ins w:id="196" w:author="richard" w:date="2020-02-26T11:16:00Z">
        <w:r w:rsidR="0083291C">
          <w:t>SI</w:t>
        </w:r>
      </w:ins>
      <w:r w:rsidR="00173E14">
        <w:t xml:space="preserve"> </w:t>
      </w:r>
      <w:r>
        <w:t>Figures S</w:t>
      </w:r>
      <w:r w:rsidR="00950BD0">
        <w:t>8</w:t>
      </w:r>
      <w:r>
        <w:t>-</w:t>
      </w:r>
      <w:r w:rsidR="00950BD0">
        <w:t>10</w:t>
      </w:r>
      <w:r>
        <w:t>.</w:t>
      </w:r>
    </w:p>
    <w:p w14:paraId="1499FC73" w14:textId="054D2E7E" w:rsidR="00750CFE" w:rsidRDefault="00750CFE" w:rsidP="00102BBF">
      <w:pPr>
        <w:pStyle w:val="xmsonormal"/>
        <w:spacing w:beforeAutospacing="0" w:after="0" w:afterAutospacing="0" w:line="480" w:lineRule="auto"/>
        <w:ind w:firstLine="720"/>
      </w:pPr>
      <w:del w:id="197" w:author="richard" w:date="2020-02-26T08:30:00Z">
        <w:r w:rsidDel="001C6809">
          <w:lastRenderedPageBreak/>
          <w:delText>ILP</w:delText>
        </w:r>
      </w:del>
      <w:ins w:id="198" w:author="richard" w:date="2020-02-26T08:30:00Z">
        <w:r w:rsidR="001C6809">
          <w:t>EILP</w:t>
        </w:r>
      </w:ins>
      <w:r>
        <w:t xml:space="preserve"> algorithms (</w:t>
      </w:r>
      <w:proofErr w:type="spellStart"/>
      <w:r>
        <w:t>Gurobi</w:t>
      </w:r>
      <w:proofErr w:type="spellEnd"/>
      <w:r>
        <w:t xml:space="preserve">, </w:t>
      </w:r>
      <w:r w:rsidRPr="00A4221D">
        <w:rPr>
          <w:caps/>
        </w:rPr>
        <w:t>Symphony</w:t>
      </w:r>
      <w:r>
        <w:t xml:space="preserve">) </w:t>
      </w:r>
      <w:r w:rsidR="008C69C4">
        <w:t xml:space="preserve">also </w:t>
      </w:r>
      <w:r>
        <w:t>outperformed SA (</w:t>
      </w:r>
      <w:proofErr w:type="spellStart"/>
      <w:r>
        <w:t>Marxan</w:t>
      </w:r>
      <w:proofErr w:type="spellEnd"/>
      <w:r>
        <w:t>)</w:t>
      </w:r>
      <w:r w:rsidR="008C69C4">
        <w:t xml:space="preserve"> when using a </w:t>
      </w:r>
      <w:r w:rsidR="00A42BA1">
        <w:t>BLM</w:t>
      </w:r>
      <w:r w:rsidR="008C69C4">
        <w:t xml:space="preserve"> to achieve compacter solutions. This was true for objective function values (Figure 2a) as well as for processing times (Figure 2b). </w:t>
      </w:r>
      <w:r w:rsidR="00606A0B">
        <w:t xml:space="preserve">Through finding optimal solutions, using </w:t>
      </w:r>
      <w:del w:id="199" w:author="richard" w:date="2020-02-26T08:30:00Z">
        <w:r w:rsidR="00606A0B" w:rsidDel="001C6809">
          <w:delText>ILP</w:delText>
        </w:r>
      </w:del>
      <w:ins w:id="200" w:author="richard" w:date="2020-02-26T08:30:00Z">
        <w:r w:rsidR="001C6809">
          <w:t>EILP</w:t>
        </w:r>
      </w:ins>
      <w:r w:rsidR="00606A0B">
        <w:t xml:space="preserve"> resulted in objective function values 5.65 to 14</w:t>
      </w:r>
      <w:r w:rsidR="0089225C">
        <w:t>9</w:t>
      </w:r>
      <w:r w:rsidR="00606A0B">
        <w:t>% (</w:t>
      </w:r>
      <w:r w:rsidR="0089225C">
        <w:t>mean 22.7</w:t>
      </w:r>
      <w:r w:rsidR="00606A0B">
        <w:t>%)</w:t>
      </w:r>
      <w:r w:rsidR="008642FD">
        <w:t xml:space="preserve"> lower than SA values</w:t>
      </w:r>
      <w:r w:rsidR="00606A0B">
        <w:t xml:space="preserve">. </w:t>
      </w:r>
      <w:proofErr w:type="spellStart"/>
      <w:r w:rsidR="00787DD7">
        <w:t>Gurobi</w:t>
      </w:r>
      <w:proofErr w:type="spellEnd"/>
      <w:r w:rsidR="00787DD7">
        <w:t xml:space="preserve">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SYMPHONY was faster. </w:t>
      </w:r>
      <w:r w:rsidR="00787DD7">
        <w:t>SYMPHONY</w:t>
      </w:r>
      <w:r w:rsidR="007B30F1">
        <w:t xml:space="preserve"> outperformed </w:t>
      </w:r>
      <w:proofErr w:type="spellStart"/>
      <w:r w:rsidR="007B30F1">
        <w:t>Marxan</w:t>
      </w:r>
      <w:proofErr w:type="spellEnd"/>
      <w:r w:rsidR="007B30F1">
        <w:t xml:space="preserve"> in 44 of 45 scenarios</w:t>
      </w:r>
      <w:r w:rsidR="00EE4511">
        <w:t xml:space="preserve">, </w:t>
      </w:r>
      <w:r w:rsidR="001B7DF5">
        <w:t xml:space="preserve">and </w:t>
      </w:r>
      <w:r w:rsidR="00EE4511">
        <w:t xml:space="preserve">took on average 13.7 times as long as </w:t>
      </w:r>
      <w:proofErr w:type="spellStart"/>
      <w:r w:rsidR="00EE4511">
        <w:t>Gurobi</w:t>
      </w:r>
      <w:proofErr w:type="spellEnd"/>
      <w:r w:rsidR="00EE4511">
        <w:t xml:space="preserve"> </w:t>
      </w:r>
      <w:r w:rsidR="00422048">
        <w:t xml:space="preserve">to find a solution </w:t>
      </w:r>
      <w:r w:rsidR="00EE4511">
        <w:t xml:space="preserve">(range </w:t>
      </w:r>
      <w:r w:rsidR="00CD55EA">
        <w:t>-0.31</w:t>
      </w:r>
      <w:r w:rsidR="00EE4511">
        <w:t xml:space="preserve"> to 42.6</w:t>
      </w:r>
      <w:r w:rsidR="00422048">
        <w:t xml:space="preserve">). </w:t>
      </w:r>
      <w:proofErr w:type="spellStart"/>
      <w:r w:rsidR="00422048">
        <w:t>M</w:t>
      </w:r>
      <w:r w:rsidR="00DE3725">
        <w:t>arxan</w:t>
      </w:r>
      <w:proofErr w:type="spellEnd"/>
      <w:r w:rsidR="00422048">
        <w:t xml:space="preserve"> was never faster than </w:t>
      </w:r>
      <w:proofErr w:type="spellStart"/>
      <w:r w:rsidR="00422048">
        <w:t>Gurobi</w:t>
      </w:r>
      <w:proofErr w:type="spellEnd"/>
      <w:r w:rsidR="00422048">
        <w:t xml:space="preserve"> and </w:t>
      </w:r>
      <w:r w:rsidR="00EE4511">
        <w:t xml:space="preserve">took on average 104.6 times as long as </w:t>
      </w:r>
      <w:proofErr w:type="spellStart"/>
      <w:r w:rsidR="00EE4511">
        <w:t>Gurobi</w:t>
      </w:r>
      <w:proofErr w:type="spellEnd"/>
      <w:r w:rsidR="00DE3725">
        <w:t xml:space="preserve"> </w:t>
      </w:r>
      <w:r w:rsidR="000B2978">
        <w:t xml:space="preserve">to find a solution </w:t>
      </w:r>
      <w:r w:rsidR="007721CD">
        <w:t>(</w:t>
      </w:r>
      <w:r w:rsidR="00EE4511">
        <w:t>range 3.09 to 190.8</w:t>
      </w:r>
      <w:r w:rsidR="007721CD">
        <w:t xml:space="preserve">). </w:t>
      </w:r>
      <w:r w:rsidR="00DD70F7">
        <w:t xml:space="preserve">An example of the spatial representation of the solutions for a 10% target is shown in </w:t>
      </w:r>
      <w:del w:id="201" w:author="richard" w:date="2020-02-26T11:16:00Z">
        <w:r w:rsidR="00DD70F7" w:rsidDel="00A21E0F">
          <w:delText>Appendix S1:</w:delText>
        </w:r>
      </w:del>
      <w:ins w:id="202" w:author="richard" w:date="2020-02-26T11:16:00Z">
        <w:r w:rsidR="00A21E0F">
          <w:t>SI</w:t>
        </w:r>
      </w:ins>
      <w:r w:rsidR="00DD70F7">
        <w:t xml:space="preserve"> Figure S1</w:t>
      </w:r>
      <w:r w:rsidR="007F119D">
        <w:t>1</w:t>
      </w:r>
      <w:r w:rsidR="00DD70F7">
        <w:t>.</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172B8AFF" w:rsidR="0056142A" w:rsidRDefault="00581800">
      <w:pPr>
        <w:pStyle w:val="xmsonormal"/>
        <w:spacing w:beforeAutospacing="0" w:after="0" w:afterAutospacing="0" w:line="480" w:lineRule="auto"/>
        <w:ind w:firstLine="720"/>
      </w:pPr>
      <w:r>
        <w:t xml:space="preserve">We found that </w:t>
      </w:r>
      <w:del w:id="203" w:author="richard" w:date="2020-02-26T08:30:00Z">
        <w:r w:rsidDel="001C6809">
          <w:delText>ILP</w:delText>
        </w:r>
      </w:del>
      <w:ins w:id="204" w:author="richard" w:date="2020-02-26T08:30:00Z">
        <w:r w:rsidR="001C6809">
          <w:t>EILP</w:t>
        </w:r>
      </w:ins>
      <w:r>
        <w:t xml:space="preserve"> algorithms outperformed SA both in terms of cost-effectiveness and processing times</w:t>
      </w:r>
      <w:r w:rsidR="003E677E">
        <w:t>, even when including</w:t>
      </w:r>
      <w:r w:rsidR="00EC1A60">
        <w:t xml:space="preserve"> linearized</w:t>
      </w:r>
      <w:r w:rsidR="003E677E">
        <w:t xml:space="preserve"> non-linear problem formulations, </w:t>
      </w:r>
      <w:r w:rsidR="006F3725">
        <w:t xml:space="preserve">when </w:t>
      </w:r>
      <w:r w:rsidR="003E677E">
        <w:t>planning for spatially compact solutions.</w:t>
      </w:r>
      <w:r w:rsidR="001C2F5B">
        <w:t xml:space="preserve"> </w:t>
      </w:r>
      <w:r>
        <w:t xml:space="preserve">There have been calls for using </w:t>
      </w:r>
      <w:del w:id="205" w:author="richard" w:date="2020-02-26T08:30:00Z">
        <w:r w:rsidDel="001C6809">
          <w:delText>ILP</w:delText>
        </w:r>
      </w:del>
      <w:ins w:id="206" w:author="richard" w:date="2020-02-26T08:30:00Z">
        <w:r w:rsidR="001C6809">
          <w:t>EILP</w:t>
        </w:r>
      </w:ins>
      <w:r>
        <w:t xml:space="preserve"> in solving conservation planning problems in the past </w:t>
      </w:r>
      <w:r>
        <w:fldChar w:fldCharType="begin"/>
      </w:r>
      <w:r w:rsidR="006C0AB3">
        <w:instrText xml:space="preserve"> ADDIN ZOTERO_ITEM CSL_CITATION {"citationID":"3RPwTHLW","properties":{"formattedCitation":"(Underhill 1994, Rodrigues and Gaston 2002)","plainCitation":"(Underhill 1994, Rodrigues and Gaston 2002)","noteIndex":0},"citationItems":[{"id":763,"uris":["http://zotero.org/users/878981/items/Z84VPKP3"],"uri":["http://zotero.org/users/878981/items/Z84VPKP3"],"itemData":{"id":763,"type":"article-journal","abstract":"This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207" w:name="__Fieldmark__621_924499877"/>
      <w:r w:rsidR="001E5364" w:rsidRPr="001E5364">
        <w:t>(Underhill 1994, Rodrigues and Gaston 2002)</w:t>
      </w:r>
      <w:r>
        <w:fldChar w:fldCharType="end"/>
      </w:r>
      <w:bookmarkEnd w:id="207"/>
      <w:r>
        <w:t xml:space="preserve">, but we are </w:t>
      </w:r>
      <w:r w:rsidR="00371AB7">
        <w:t xml:space="preserve">now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r w:rsidR="00E96E85">
        <w:t xml:space="preserve">Our study provides a systematic test case, using real world data to build on the findings of </w:t>
      </w:r>
      <w:r w:rsidR="00E96E85">
        <w:fldChar w:fldCharType="begin"/>
      </w:r>
      <w:r w:rsidR="006C0AB3">
        <w:instrText xml:space="preserve"> ADDIN ZOTERO_ITEM CSL_CITATION {"citationID":"G4nVMo8b","properties":{"formattedCitation":"(Beyer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96E85">
        <w:fldChar w:fldCharType="separate"/>
      </w:r>
      <w:r w:rsidR="001E5364" w:rsidRPr="001E5364">
        <w:t>(Beyer et al. 2016)</w:t>
      </w:r>
      <w:r w:rsidR="00E96E85">
        <w:fldChar w:fldCharType="end"/>
      </w:r>
      <w:r w:rsidR="00E96E85">
        <w:t xml:space="preserve"> and show that </w:t>
      </w:r>
      <w:r w:rsidR="00F27C9B">
        <w:t xml:space="preserve">their </w:t>
      </w:r>
      <w:r w:rsidR="00E96E85">
        <w:t xml:space="preserve">results hold for a </w:t>
      </w:r>
      <w:r w:rsidR="00F27C9B">
        <w:t xml:space="preserve">realistic </w:t>
      </w:r>
      <w:r w:rsidR="00E96E85">
        <w:t xml:space="preserve">case study. </w:t>
      </w:r>
      <w:r w:rsidR="000316D7">
        <w:t xml:space="preserve">We further expanded the scope of testing to include assessed land values in order to give estimates of how much better </w:t>
      </w:r>
      <w:r w:rsidR="00E42801">
        <w:t xml:space="preserve">optimal solution can perform in terms of cost savings, compared to SA solutions. </w:t>
      </w:r>
      <w:r w:rsidR="003F2F75">
        <w:t xml:space="preserve">Finally, we showcase that even open source </w:t>
      </w:r>
      <w:del w:id="208" w:author="richard" w:date="2020-02-26T08:30:00Z">
        <w:r w:rsidR="003F2F75" w:rsidDel="001C6809">
          <w:delText>ILP</w:delText>
        </w:r>
      </w:del>
      <w:ins w:id="209" w:author="richard" w:date="2020-02-26T08:30:00Z">
        <w:r w:rsidR="001C6809">
          <w:t>EILP</w:t>
        </w:r>
      </w:ins>
      <w:r w:rsidR="003F2F75">
        <w:t xml:space="preserve"> solvers are much faster than SA algorithms as implemented in </w:t>
      </w:r>
      <w:proofErr w:type="spellStart"/>
      <w:r w:rsidR="003F2F75">
        <w:t>Marxan</w:t>
      </w:r>
      <w:proofErr w:type="spellEnd"/>
      <w:r w:rsidR="003F2F75">
        <w:t xml:space="preserve">, </w:t>
      </w:r>
      <w:r w:rsidR="00391B0C">
        <w:t xml:space="preserve">which is very encouraging for non-academic user that would otherwise </w:t>
      </w:r>
      <w:r w:rsidR="00391B0C">
        <w:lastRenderedPageBreak/>
        <w:t xml:space="preserve">have to buy </w:t>
      </w:r>
      <w:proofErr w:type="spellStart"/>
      <w:r w:rsidR="00391B0C">
        <w:t>Gurobi</w:t>
      </w:r>
      <w:proofErr w:type="spellEnd"/>
      <w:r w:rsidR="00391B0C">
        <w:t xml:space="preserve"> licenses (</w:t>
      </w:r>
      <w:proofErr w:type="spellStart"/>
      <w:r w:rsidR="00391B0C">
        <w:t>Gurobi</w:t>
      </w:r>
      <w:proofErr w:type="spellEnd"/>
      <w:r w:rsidR="00391B0C">
        <w:t xml:space="preserve"> is free for academic use).</w:t>
      </w:r>
      <w:r w:rsidR="00133783">
        <w:t xml:space="preserve"> The combination of the superior performance findings by both </w:t>
      </w:r>
      <w:r w:rsidR="00133783">
        <w:fldChar w:fldCharType="begin"/>
      </w:r>
      <w:r w:rsidR="006C0AB3">
        <w:instrText xml:space="preserve"> ADDIN ZOTERO_ITEM CSL_CITATION {"citationID":"UCNXxbWM","properties":{"formattedCitation":"(Beyer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133783">
        <w:fldChar w:fldCharType="separate"/>
      </w:r>
      <w:r w:rsidR="001E5364" w:rsidRPr="001E5364">
        <w:t>(Beyer et al. 2016)</w:t>
      </w:r>
      <w:r w:rsidR="00133783">
        <w:fldChar w:fldCharType="end"/>
      </w:r>
      <w:r w:rsidR="00133783">
        <w:t xml:space="preserve"> and this study indicates that </w:t>
      </w:r>
      <w:del w:id="210" w:author="richard" w:date="2020-02-26T08:30:00Z">
        <w:r w:rsidR="00133783" w:rsidDel="001C6809">
          <w:delText>ILP</w:delText>
        </w:r>
      </w:del>
      <w:ins w:id="211" w:author="richard" w:date="2020-02-26T08:30:00Z">
        <w:r w:rsidR="001C6809">
          <w:t>EILP</w:t>
        </w:r>
      </w:ins>
      <w:r w:rsidR="00133783">
        <w:t xml:space="preserve"> approaches should be strongly considered as improvements for minimum set conservation planning problems, currently solved using SA.</w:t>
      </w:r>
      <w:r w:rsidR="007B1178">
        <w:t xml:space="preserve"> This improvement is especially important in real world applications as the speed </w:t>
      </w:r>
      <w:r w:rsidR="006C17C1">
        <w:t>of</w:t>
      </w:r>
      <w:r w:rsidR="007B1178">
        <w:t xml:space="preserve"> generating solutions can be </w:t>
      </w:r>
      <w:r w:rsidR="006C17C1">
        <w:t xml:space="preserve">advantageous </w:t>
      </w:r>
      <w:r w:rsidR="007B1178">
        <w:t xml:space="preserve">in iterative and dynamic planning processes that usually occur </w:t>
      </w:r>
      <w:r w:rsidR="00212E69">
        <w:t xml:space="preserve">when planning for conservation </w:t>
      </w:r>
      <w:r w:rsidR="007B1178">
        <w:fldChar w:fldCharType="begin"/>
      </w:r>
      <w:r w:rsidR="007B1178">
        <w:instrText xml:space="preserve"> ADDIN ZOTERO_ITEM CSL_CITATION {"citationID":"LBTXVBYc","properties":{"formattedCitation":"(Sarkar et al. 2006)","plainCitation":"(Sarkar et al. 2006)","noteIndex":0},"citationItems":[{"id":140,"uris":["http://zotero.org/users/878981/items/46YAC9TT"],"uri":["http://zotero.org/users/878981/items/46YAC9TT"],"itemData":{"id":140,"type":"article-journal","container-title":"Annual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H."},{"family":"Andelman","given":"Sandy"}],"issued":{"date-parts":[["2006",11]]}}}],"schema":"https://github.com/citation-style-language/schema/raw/master/csl-citation.json"} </w:instrText>
      </w:r>
      <w:r w:rsidR="007B1178">
        <w:fldChar w:fldCharType="separate"/>
      </w:r>
      <w:r w:rsidR="007B1178" w:rsidRPr="007B1178">
        <w:t>(Sarkar et al. 2006)</w:t>
      </w:r>
      <w:r w:rsidR="007B1178">
        <w:fldChar w:fldCharType="end"/>
      </w:r>
      <w:r w:rsidR="007B1178">
        <w:t>.</w:t>
      </w:r>
    </w:p>
    <w:p w14:paraId="43E546F4" w14:textId="43B6FC8D" w:rsidR="0056142A" w:rsidRDefault="00581800">
      <w:pPr>
        <w:pStyle w:val="xmsonormal"/>
        <w:spacing w:beforeAutospacing="0" w:after="0" w:afterAutospacing="0" w:line="480" w:lineRule="auto"/>
      </w:pPr>
      <w:r>
        <w:tab/>
        <w:t xml:space="preserve">One practical advantage of using </w:t>
      </w:r>
      <w:del w:id="212" w:author="richard" w:date="2020-02-26T08:30:00Z">
        <w:r w:rsidDel="001C6809">
          <w:delText>ILP</w:delText>
        </w:r>
      </w:del>
      <w:ins w:id="213" w:author="richard" w:date="2020-02-26T08:30:00Z">
        <w:r w:rsidR="001C6809">
          <w:t>EILP</w:t>
        </w:r>
      </w:ins>
      <w:r>
        <w:t xml:space="preserve"> over SA is that the analysis does not require </w:t>
      </w:r>
      <w:r w:rsidR="00705ED1">
        <w:t xml:space="preserve">parameter </w:t>
      </w:r>
      <w:r>
        <w:t xml:space="preserve">calibration. </w:t>
      </w:r>
      <w:r w:rsidR="003500D5">
        <w:t xml:space="preserve">Unlike </w:t>
      </w:r>
      <w:del w:id="214" w:author="richard" w:date="2020-02-26T08:30:00Z">
        <w:r w:rsidR="003500D5" w:rsidDel="001C6809">
          <w:delText>ILP</w:delText>
        </w:r>
      </w:del>
      <w:ins w:id="215" w:author="richard" w:date="2020-02-26T08:30:00Z">
        <w:r w:rsidR="001C6809">
          <w:t>EILP</w:t>
        </w:r>
      </w:ins>
      <w:r w:rsidR="003500D5">
        <w:t xml:space="preserve">, parameter calibration is </w:t>
      </w:r>
      <w:r w:rsidR="00FB797B">
        <w:t>a crucial</w:t>
      </w:r>
      <w:r w:rsidR="003500D5">
        <w:t xml:space="preserve"> task in every </w:t>
      </w:r>
      <w:proofErr w:type="spellStart"/>
      <w:r w:rsidR="003500D5">
        <w:t>Marxan</w:t>
      </w:r>
      <w:proofErr w:type="spellEnd"/>
      <w:r w:rsidR="003500D5">
        <w:t>/SA project and the</w:t>
      </w:r>
      <w:r w:rsidR="00615F01">
        <w:t xml:space="preserve"> </w:t>
      </w:r>
      <w:r w:rsidR="003500D5">
        <w:t xml:space="preserve">species penalty factors, number of SA iterations, and number of SA restarts must be calibrated </w:t>
      </w:r>
      <w:r w:rsidR="00E379D6">
        <w:t xml:space="preserve">to </w:t>
      </w:r>
      <w:r w:rsidR="003500D5">
        <w:t>improve solution quality</w:t>
      </w:r>
      <w:r w:rsidR="00FB797B">
        <w:t xml:space="preserve"> </w:t>
      </w:r>
      <w:r w:rsidR="003500D5">
        <w:fldChar w:fldCharType="begin"/>
      </w:r>
      <w:r w:rsidR="006C0AB3">
        <w:instrText xml:space="preserve"> ADDIN ZOTERO_ITEM CSL_CITATION {"citationID":"QVU6yObh","properties":{"formattedCitation":"(Ardron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3500D5">
        <w:fldChar w:fldCharType="separate"/>
      </w:r>
      <w:bookmarkStart w:id="216" w:name="__Fieldmark__1017_1005439025"/>
      <w:r w:rsidR="003500D5">
        <w:t>(</w:t>
      </w:r>
      <w:bookmarkStart w:id="217" w:name="__Fieldmark__645_924499877"/>
      <w:r w:rsidR="003500D5">
        <w:t>Ardron et al. 2010)</w:t>
      </w:r>
      <w:r w:rsidR="003500D5">
        <w:fldChar w:fldCharType="end"/>
      </w:r>
      <w:bookmarkEnd w:id="216"/>
      <w:bookmarkEnd w:id="217"/>
      <w:r w:rsidR="003500D5">
        <w:t xml:space="preserve">. </w:t>
      </w:r>
      <w:r>
        <w:t>This task can be very time consuming, especially for larger problems</w:t>
      </w:r>
      <w:r w:rsidR="00DB0D18">
        <w:t xml:space="preserve"> (e.g. 50,000 planning units)</w:t>
      </w:r>
      <w:r>
        <w:t xml:space="preserve">. </w:t>
      </w:r>
      <w:r w:rsidR="00D1090F">
        <w:t xml:space="preserve">Ideally all possible combinations of parameters should be explored, but </w:t>
      </w:r>
      <w:proofErr w:type="gramStart"/>
      <w:r w:rsidR="00D1090F">
        <w:t>this further increases</w:t>
      </w:r>
      <w:proofErr w:type="gramEnd"/>
      <w:r w:rsidR="00D1090F">
        <w:t xml:space="preserve"> processing time. For instance, exploring three different parameter values would result in 27 different scenarios to explore (i.e. 3 × 3 × 3). Although we omitted calibration runs prior to finalizing and presenting results in this study, the parameter calibration step took several days for </w:t>
      </w:r>
      <w:r w:rsidR="00D611C4">
        <w:t xml:space="preserve">the </w:t>
      </w:r>
      <w:r w:rsidR="00D1090F">
        <w:t xml:space="preserve">most </w:t>
      </w:r>
      <w:r w:rsidR="00D611C4">
        <w:t>complex</w:t>
      </w:r>
      <w:r w:rsidR="00D1090F">
        <w:t xml:space="preserve"> problem we investigated in this study.</w:t>
      </w:r>
      <w:r w:rsidR="002B4ECE">
        <w:t xml:space="preserve"> Yet n</w:t>
      </w:r>
      <w:r>
        <w:t xml:space="preserve">one of this calibration time is necessary using </w:t>
      </w:r>
      <w:del w:id="218" w:author="richard" w:date="2020-02-26T08:30:00Z">
        <w:r w:rsidDel="001C6809">
          <w:delText>ILP</w:delText>
        </w:r>
      </w:del>
      <w:ins w:id="219" w:author="richard" w:date="2020-02-26T08:30:00Z">
        <w:r w:rsidR="001C6809">
          <w:t>EILP</w:t>
        </w:r>
      </w:ins>
      <w:r>
        <w:t xml:space="preserve">. An added benefit is that the somewhat subjective process of setting values for these three parameters can be eliminated using </w:t>
      </w:r>
      <w:del w:id="220" w:author="richard" w:date="2020-02-26T08:30:00Z">
        <w:r w:rsidDel="001C6809">
          <w:delText>ILP</w:delText>
        </w:r>
      </w:del>
      <w:ins w:id="221" w:author="richard" w:date="2020-02-26T08:30:00Z">
        <w:r w:rsidR="001C6809">
          <w:t>EILP</w:t>
        </w:r>
      </w:ins>
      <w:r>
        <w:t xml:space="preserve"> as well.</w:t>
      </w:r>
    </w:p>
    <w:p w14:paraId="700559CC" w14:textId="23A8D22D" w:rsidR="00D00A93" w:rsidRDefault="00B77039" w:rsidP="00D00A93">
      <w:pPr>
        <w:pStyle w:val="xmsonormal"/>
        <w:spacing w:beforeAutospacing="0" w:after="0" w:afterAutospacing="0" w:line="480" w:lineRule="auto"/>
        <w:ind w:firstLine="720"/>
      </w:pPr>
      <w:r>
        <w:t xml:space="preserve">Recommended practices for </w:t>
      </w:r>
      <w:proofErr w:type="spellStart"/>
      <w:r>
        <w:t>Marxan</w:t>
      </w:r>
      <w:proofErr w:type="spellEnd"/>
      <w:r>
        <w:t xml:space="preserve"> analyses caution against using SA for conservation planning exercises with more than 50,000 planning units </w:t>
      </w:r>
      <w:r w:rsidR="00581800">
        <w:fldChar w:fldCharType="begin"/>
      </w:r>
      <w:r w:rsidR="006C0AB3">
        <w:instrText xml:space="preserve"> ADDIN ZOTERO_ITEM CSL_CITATION {"citationID":"JXUgV5iQ","properties":{"formattedCitation":"(Ardron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81800">
        <w:fldChar w:fldCharType="separate"/>
      </w:r>
      <w:bookmarkStart w:id="222" w:name="__Fieldmark__678_924499877"/>
      <w:r w:rsidR="001E5364" w:rsidRPr="001E5364">
        <w:t>(Ardron et al. 2010)</w:t>
      </w:r>
      <w:r w:rsidR="00581800">
        <w:fldChar w:fldCharType="end"/>
      </w:r>
      <w:bookmarkEnd w:id="222"/>
      <w:r w:rsidR="00581800">
        <w:t xml:space="preserve">. </w:t>
      </w:r>
      <w:r w:rsidR="005A4AC5">
        <w:t>Such large-sized problems have occurred in the past and, as increasingly high resolution data become available, may become more common in the future</w:t>
      </w:r>
      <w:r w:rsidR="00265937">
        <w:t xml:space="preserve"> </w:t>
      </w:r>
      <w:r w:rsidR="00265937" w:rsidRPr="00B65D14">
        <w:rPr>
          <w:lang w:val="en-CA"/>
        </w:rPr>
        <w:fldChar w:fldCharType="begin"/>
      </w:r>
      <w:r w:rsidR="006C0AB3">
        <w:rPr>
          <w:lang w:val="en-CA"/>
        </w:rPr>
        <w:instrText xml:space="preserve"> ADDIN ZOTERO_ITEM CSL_CITATION {"citationID":"HDk423oV","properties":{"formattedCitation":"(Venter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265937" w:rsidRPr="00B65D14">
        <w:rPr>
          <w:lang w:val="en-CA"/>
        </w:rPr>
        <w:fldChar w:fldCharType="separate"/>
      </w:r>
      <w:r w:rsidR="00265937" w:rsidRPr="00B65D14">
        <w:t>(e.g. Venter et al. 2014; Runge et al. 2016)</w:t>
      </w:r>
      <w:r w:rsidR="00265937" w:rsidRPr="00B65D14">
        <w:rPr>
          <w:lang w:val="en-CA"/>
        </w:rPr>
        <w:fldChar w:fldCharType="end"/>
      </w:r>
      <w:r w:rsidR="005A4AC5">
        <w:t>. Unlike SA,</w:t>
      </w:r>
      <w:r w:rsidR="00581800">
        <w:t xml:space="preserve"> </w:t>
      </w:r>
      <w:del w:id="223" w:author="richard" w:date="2020-02-26T08:30:00Z">
        <w:r w:rsidR="00581800" w:rsidDel="001C6809">
          <w:lastRenderedPageBreak/>
          <w:delText>ILP</w:delText>
        </w:r>
      </w:del>
      <w:ins w:id="224" w:author="richard" w:date="2020-02-26T08:30:00Z">
        <w:r w:rsidR="001C6809">
          <w:t>EILP</w:t>
        </w:r>
      </w:ins>
      <w:r w:rsidR="00581800">
        <w:t>/</w:t>
      </w:r>
      <w:proofErr w:type="spellStart"/>
      <w:r w:rsidR="00581800">
        <w:t>prioritizr</w:t>
      </w:r>
      <w:proofErr w:type="spellEnd"/>
      <w:r w:rsidR="00581800">
        <w:t xml:space="preserve"> can </w:t>
      </w:r>
      <w:r w:rsidR="00CE0FCB">
        <w:t xml:space="preserve">solve </w:t>
      </w:r>
      <w:r w:rsidR="00581800">
        <w:t xml:space="preserve">problem sizes </w:t>
      </w:r>
      <w:r w:rsidR="00DF5170">
        <w:t xml:space="preserve">with more than one </w:t>
      </w:r>
      <w:r w:rsidR="004D7D5F">
        <w:t>million</w:t>
      </w:r>
      <w:r w:rsidR="00581800">
        <w:t xml:space="preserve"> planning units</w:t>
      </w:r>
      <w:r w:rsidR="00D870A1">
        <w:t xml:space="preserve"> </w:t>
      </w:r>
      <w:r w:rsidR="00D870A1">
        <w:fldChar w:fldCharType="begin"/>
      </w:r>
      <w:r w:rsidR="006C0AB3">
        <w:instrText xml:space="preserve"> ADDIN ZOTERO_ITEM CSL_CITATION {"citationID":"O6AUwdSs","properties":{"formattedCitation":"(Hanson 2018, Schuster et al. 2019)","plainCitation":"(Hanson 2018, Schuster et al. 2019)","noteIndex":0},"citationItems":[{"id":725,"uris":["http://zotero.org/users/878981/items/9IA8VBQR"],"uri":["http://zotero.org/users/878981/items/9IA8VBQR"],"itemData":{"id":725,"type":"thesis","abstract":"One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biodiversity.","archive":"https://doi.org/10.14264/uql.2018.552","genre":"PhD thesis, DOI: https://doi.org/10.14264/uql.2018.552","publisher":"The University of Queensland","title":"Conserving evolutionary processes","URL":"https://doi.org/10.14264/uql.2018.552","author":[{"family":"Hanson","given":"JO"}],"issued":{"date-parts":[["2018"]]}}},{"id":753,"uris":["http://zotero.org/users/878981/items/BREG8GRI"],"uri":["http://zotero.org/users/878981/items/BREG8GRI"],"itemData":{"id":753,"type":"article-journal","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abundance.","container-title":"Nature Communications","DOI":"10.1038/s41467-019-09723-8","ISSN":"2041-1723","issue":"1","language":"En","page":"1754","source":"www.nature.com","title":"Optimizing the conservation of migratory species over their full annual cycle","volume":"10","author":[{"family":"Schuster","given":"Richard"},{"family":"Wilson","given":"Scott"},{"family":"Rodewald","given":"Amanda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1E5364" w:rsidRPr="001E5364">
        <w:t>(Hanson 2018, Schuster et al. 2019)</w:t>
      </w:r>
      <w:r w:rsidR="00D870A1">
        <w:fldChar w:fldCharType="end"/>
      </w:r>
      <w:r w:rsidR="006826BD" w:rsidRPr="006826BD">
        <w:rPr>
          <w:bCs/>
        </w:rPr>
        <w:t>.</w:t>
      </w:r>
      <w:r w:rsidR="00881CA1">
        <w:t xml:space="preserve"> Realistically, as problem sizes grow beyond what was intended for </w:t>
      </w:r>
      <w:proofErr w:type="spellStart"/>
      <w:r w:rsidR="00881CA1">
        <w:t>Marxan</w:t>
      </w:r>
      <w:proofErr w:type="spellEnd"/>
      <w:r w:rsidR="00881CA1">
        <w:t xml:space="preserve">/SA projects, </w:t>
      </w:r>
      <w:del w:id="225" w:author="richard" w:date="2020-02-26T08:30:00Z">
        <w:r w:rsidR="00881CA1" w:rsidDel="001C6809">
          <w:delText>ILP</w:delText>
        </w:r>
      </w:del>
      <w:ins w:id="226" w:author="richard" w:date="2020-02-26T08:30:00Z">
        <w:r w:rsidR="001C6809">
          <w:t>EILP</w:t>
        </w:r>
      </w:ins>
      <w:r w:rsidR="00881CA1">
        <w:t xml:space="preserve"> will run into problems solving very large problems (&gt;1 million planning units) that include non-linear constraints, such as optimizing compactness or connectivity, as those problem formulations need to be linearized for </w:t>
      </w:r>
      <w:del w:id="227" w:author="richard" w:date="2020-02-26T08:30:00Z">
        <w:r w:rsidR="00881CA1" w:rsidDel="001C6809">
          <w:delText>ILP</w:delText>
        </w:r>
      </w:del>
      <w:ins w:id="228" w:author="richard" w:date="2020-02-26T08:30:00Z">
        <w:r w:rsidR="001C6809">
          <w:t>EILP</w:t>
        </w:r>
      </w:ins>
      <w:r w:rsidR="00881CA1">
        <w:t xml:space="preserve"> to work. </w:t>
      </w:r>
      <w:r w:rsidR="000955F1">
        <w:t xml:space="preserve">A potential </w:t>
      </w:r>
      <w:r w:rsidR="00FF7557">
        <w:t xml:space="preserve">future </w:t>
      </w:r>
      <w:r w:rsidR="000955F1">
        <w:t xml:space="preserve">solution to this </w:t>
      </w:r>
      <w:r w:rsidR="00517263">
        <w:t xml:space="preserve">issue </w:t>
      </w:r>
      <w:r w:rsidR="000955F1">
        <w:t xml:space="preserve">could be the </w:t>
      </w:r>
      <w:r w:rsidR="00DB4DC8">
        <w:t xml:space="preserve">use </w:t>
      </w:r>
      <w:r w:rsidR="000955F1">
        <w:t xml:space="preserve">of </w:t>
      </w:r>
      <w:r w:rsidR="00DB4DC8">
        <w:t xml:space="preserve">nonlinear integer programming for more </w:t>
      </w:r>
      <w:r w:rsidR="00090EB8">
        <w:t xml:space="preserve">problems including non-linear constraints </w:t>
      </w:r>
      <w:r w:rsidR="00392256">
        <w:fldChar w:fldCharType="begin"/>
      </w:r>
      <w:r w:rsidR="006C0AB3">
        <w:instrText xml:space="preserve"> ADDIN ZOTERO_ITEM CSL_CITATION {"citationID":"jblkk7xT","properties":{"formattedCitation":"(Grossmann 2002, Lee and Leyffer 2011)","plainCitation":"(Grossmann 2002, Lee and Leyffer 2011)","noteIndex":0},"citationItems":[{"id":722,"uris":["http://zotero.org/users/878981/items/Q2EEH7MW"],"uri":["http://zotero.org/users/878981/items/Q2EEH7MW"],"itemData":{"id":722,"type":"article-journal","abstract":"This paper has as a major objective to present a unified overview and derivation of mixed-integer nonlinear programming (MINLP) techniques, Branch and Bound, Outer-Approximation, Generalized Benders...","container-title":"Optimization and Engineering","DOI":"10.1023/A:1021039126272","ISSN":"1389-4420, 1573-2924","issue":"3","journalAbbreviation":"Optimization and Engineering","language":"en","page":"227-252","source":"link.springer.com","title":"Review of Nonlinear Mixed-Integer and Disjunctive Programming Techniques","volume":"3","author":[{"family":"Grossmann","given":"Ignacio E."}],"issued":{"date-parts":[["2002",9,1]]}}},{"id":723,"uris":["http://zotero.org/users/878981/items/UXDGWLHH"],"uri":["http://zotero.org/users/878981/items/UXDGWLHH"],"itemData":{"id":723,"type":"book","abstract":"Many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instances.","ISBN":"978-1-4614-1927-3","language":"en","number-of-pages":"687","publisher":"Springer Science &amp; Business Media","source":"Google Books","title":"Mixed Integer Nonlinear Programming","author":[{"family":"Lee","given":"Jon"},{"family":"Leyffer","given":"Sven"}],"issued":{"date-parts":[["2011",12,2]]}}}],"schema":"https://github.com/citation-style-language/schema/raw/master/csl-citation.json"} </w:instrText>
      </w:r>
      <w:r w:rsidR="00392256">
        <w:fldChar w:fldCharType="separate"/>
      </w:r>
      <w:r w:rsidR="001E5364" w:rsidRPr="001E5364">
        <w:t>(Grossmann 2002, Lee and Leyffer 2011)</w:t>
      </w:r>
      <w:r w:rsidR="00392256">
        <w:fldChar w:fldCharType="end"/>
      </w:r>
      <w:r w:rsidR="00392256">
        <w:t>.</w:t>
      </w:r>
      <w:r w:rsidR="00D00A93">
        <w:t xml:space="preserve"> Whether </w:t>
      </w:r>
      <w:del w:id="229" w:author="richard" w:date="2020-02-26T08:30:00Z">
        <w:r w:rsidR="00D00A93" w:rsidRPr="003003DB" w:rsidDel="001C6809">
          <w:delText>ILP</w:delText>
        </w:r>
      </w:del>
      <w:ins w:id="230" w:author="richard" w:date="2020-02-26T08:30:00Z">
        <w:r w:rsidR="001C6809">
          <w:t>EILP</w:t>
        </w:r>
      </w:ins>
      <w:r w:rsidR="00D00A93" w:rsidRPr="003003DB">
        <w:t xml:space="preserve"> would also outperform SA for more complex problem formulations, </w:t>
      </w:r>
      <w:r w:rsidR="00D00A93">
        <w:t>such as</w:t>
      </w:r>
      <w:r w:rsidR="00D00A93" w:rsidRPr="003003DB">
        <w:t xml:space="preserve"> dynamic problems</w:t>
      </w:r>
      <w:r w:rsidR="00D00A93">
        <w:t xml:space="preserve"> or</w:t>
      </w:r>
      <w:r w:rsidR="00D00A93" w:rsidRPr="003003DB">
        <w:t xml:space="preserve"> problems with </w:t>
      </w:r>
      <w:r w:rsidR="00D00A93">
        <w:t xml:space="preserve">multiple </w:t>
      </w:r>
      <w:r w:rsidR="00D00A93" w:rsidRPr="003003DB">
        <w:t xml:space="preserve">objectives, </w:t>
      </w:r>
      <w:r w:rsidR="00D00A93">
        <w:t xml:space="preserve">still needs to be explored. Potential </w:t>
      </w:r>
      <w:r w:rsidR="003F11B3">
        <w:t xml:space="preserve">solutions would be to linearize the problem, or incorporate algorithms like Mixed Integer Quadratically Constrained Programming </w:t>
      </w:r>
      <w:r w:rsidR="003F11B3">
        <w:fldChar w:fldCharType="begin"/>
      </w:r>
      <w:r w:rsidR="006C0AB3">
        <w:instrText xml:space="preserve"> ADDIN ZOTERO_ITEM CSL_CITATION {"citationID":"7q84VPIw","properties":{"formattedCitation":"(Franco et al. 2014)","plainCitation":"(Franco et al. 2014)","noteIndex":0},"citationItems":[{"id":718,"uris":["http://zotero.org/users/878981/items/CSZHVMPW"],"uri":["http://zotero.org/users/878981/items/CSZHVMPW"],"itemData":{"id":718,"type":"article-journal","abstract":"This paper presents a mixed-integer quadratically-constrained programming (MIQCP) model to solve the distribution system expansion planning (DSEP) problem. The DSEP model considers the construction/reinforcement of substations, the construction/reconductoring of circuits, the allocation of fixed capacitors banks and the radial topology modification. As the DSEP problem is a very complex mixed-integer non-linear programming problem, it is convenient to reformulate it like a MIQCP problem; it is demonstrated that the proposed formulation represents the steady-state operation of a radial distribution system. The proposed MIQCP model is a convex formulation, which allows to find the optimal solution using optimization solvers. Test systems of 23 and 54 nodes and one real distribution system of 136 nodes were used to show the efficiency of the proposed model in comparison with other DSEP models available in the specialized literature.","container-title":"International Journal of Electrical Power &amp; Energy Systems","DOI":"10.1016/j.ijepes.2014.04.048","ISSN":"0142-0615","journalAbbreviation":"International Journal of Electrical Power &amp; Energy Systems","language":"en","page":"265-272","source":"ScienceDirect","title":"A mixed-integer quadratically-constrained programming model for the distribution system expansion planning","volume":"62","author":[{"family":"Franco","given":"John F."},{"family":"Rider","given":"Marcos J."},{"family":"Romero","given":"Rubén"}],"issued":{"date-parts":[["2014",11,1]]}}}],"schema":"https://github.com/citation-style-language/schema/raw/master/csl-citation.json"} </w:instrText>
      </w:r>
      <w:r w:rsidR="003F11B3">
        <w:fldChar w:fldCharType="separate"/>
      </w:r>
      <w:r w:rsidR="001E5364" w:rsidRPr="001E5364">
        <w:t>(Franco et al. 2014)</w:t>
      </w:r>
      <w:r w:rsidR="003F11B3">
        <w:fldChar w:fldCharType="end"/>
      </w:r>
      <w:r w:rsidR="003F11B3">
        <w:t>.</w:t>
      </w:r>
    </w:p>
    <w:p w14:paraId="21A2DFC9" w14:textId="3181E931" w:rsidR="0056142A" w:rsidRDefault="00581800">
      <w:pPr>
        <w:pStyle w:val="xmsonormal"/>
        <w:spacing w:beforeAutospacing="0" w:after="0" w:afterAutospacing="0" w:line="480" w:lineRule="auto"/>
      </w:pPr>
      <w:r>
        <w:tab/>
        <w:t xml:space="preserve">Finally, we argue that another strength of </w:t>
      </w:r>
      <w:del w:id="231" w:author="richard" w:date="2020-02-26T08:30:00Z">
        <w:r w:rsidDel="001C6809">
          <w:delText>ILP</w:delText>
        </w:r>
      </w:del>
      <w:ins w:id="232" w:author="richard" w:date="2020-02-26T08:30:00Z">
        <w:r w:rsidR="001C6809">
          <w:t>EILP</w:t>
        </w:r>
      </w:ins>
      <w:r>
        <w:t xml:space="preserve">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65ABAEB8" w14:textId="6C05C670" w:rsidR="00CD6C98" w:rsidRDefault="00581800" w:rsidP="0082320F">
      <w:pPr>
        <w:spacing w:after="0" w:line="480" w:lineRule="auto"/>
        <w:ind w:firstLine="720"/>
        <w:rPr>
          <w:rFonts w:eastAsia="Times New Roman" w:cs="Times New Roman"/>
          <w:b/>
          <w:szCs w:val="24"/>
        </w:rPr>
      </w:pPr>
      <w:del w:id="233" w:author="richard" w:date="2020-02-26T08:30:00Z">
        <w:r w:rsidDel="001C6809">
          <w:rPr>
            <w:rFonts w:cs="Times New Roman"/>
          </w:rPr>
          <w:delText>ILP</w:delText>
        </w:r>
      </w:del>
      <w:ins w:id="234" w:author="richard" w:date="2020-02-26T08:30:00Z">
        <w:r w:rsidR="001C6809">
          <w:rPr>
            <w:rFonts w:cs="Times New Roman"/>
          </w:rPr>
          <w:t>EILP</w:t>
        </w:r>
      </w:ins>
      <w:r>
        <w:rPr>
          <w:rFonts w:cs="Times New Roman"/>
        </w:rPr>
        <w:t xml:space="preserve"> algorithms </w:t>
      </w:r>
      <w:r w:rsidR="00CE0FCB">
        <w:rPr>
          <w:rFonts w:cs="Times New Roman"/>
        </w:rPr>
        <w:t xml:space="preserve">substantially </w:t>
      </w:r>
      <w:r>
        <w:rPr>
          <w:rFonts w:cs="Times New Roman"/>
        </w:rPr>
        <w:t xml:space="preserve">outperform SA as used in </w:t>
      </w:r>
      <w:r w:rsidR="00FC64AD">
        <w:rPr>
          <w:rFonts w:cs="Times New Roman"/>
        </w:rPr>
        <w:t xml:space="preserve">minimum set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w:t>
      </w:r>
      <w:del w:id="235" w:author="richard" w:date="2020-02-26T08:30:00Z">
        <w:r w:rsidDel="001C6809">
          <w:rPr>
            <w:rFonts w:cs="Times New Roman"/>
          </w:rPr>
          <w:delText>ILP</w:delText>
        </w:r>
      </w:del>
      <w:ins w:id="236" w:author="richard" w:date="2020-02-26T08:30:00Z">
        <w:r w:rsidR="001C6809">
          <w:rPr>
            <w:rFonts w:cs="Times New Roman"/>
          </w:rPr>
          <w:t>EILP</w:t>
        </w:r>
      </w:ins>
      <w:r>
        <w:rPr>
          <w:rFonts w:cs="Times New Roman"/>
        </w:rPr>
        <w:t xml:space="preserve">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 xml:space="preserve">Given the potential </w:t>
      </w:r>
      <w:del w:id="237" w:author="richard" w:date="2020-02-26T08:30:00Z">
        <w:r w:rsidR="00DB2D3C" w:rsidDel="001C6809">
          <w:rPr>
            <w:rFonts w:cs="Times New Roman"/>
          </w:rPr>
          <w:delText>ILP</w:delText>
        </w:r>
      </w:del>
      <w:ins w:id="238" w:author="richard" w:date="2020-02-26T08:30:00Z">
        <w:r w:rsidR="001C6809">
          <w:rPr>
            <w:rFonts w:cs="Times New Roman"/>
          </w:rPr>
          <w:t>EILP</w:t>
        </w:r>
      </w:ins>
      <w:r w:rsidR="00DB2D3C">
        <w:rPr>
          <w:rFonts w:cs="Times New Roman"/>
        </w:rPr>
        <w:t xml:space="preserve"> is </w:t>
      </w:r>
      <w:r w:rsidR="00DB2D3C">
        <w:rPr>
          <w:rFonts w:cs="Times New Roman"/>
        </w:rPr>
        <w:lastRenderedPageBreak/>
        <w:t>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r w:rsidR="00CD6C98">
        <w:rPr>
          <w:b/>
        </w:rPr>
        <w:br w:type="page"/>
      </w:r>
    </w:p>
    <w:p w14:paraId="3CC26A64" w14:textId="0E90D799" w:rsidR="0056142A" w:rsidRDefault="00581800">
      <w:pPr>
        <w:pStyle w:val="xmsonormal"/>
        <w:spacing w:beforeAutospacing="0" w:after="0" w:afterAutospacing="0" w:line="480" w:lineRule="auto"/>
        <w:rPr>
          <w:b/>
        </w:rPr>
      </w:pPr>
      <w:r>
        <w:rPr>
          <w:b/>
        </w:rPr>
        <w:lastRenderedPageBreak/>
        <w:t xml:space="preserve">Acknowledgements </w:t>
      </w:r>
    </w:p>
    <w:p w14:paraId="0F6954FF" w14:textId="3CB9FA6D" w:rsidR="00107859" w:rsidRDefault="00581800" w:rsidP="00E207EC">
      <w:pPr>
        <w:pStyle w:val="Body"/>
        <w:spacing w:after="0" w:line="480" w:lineRule="auto"/>
        <w:ind w:firstLine="720"/>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14AA5">
        <w:rPr>
          <w:rFonts w:cs="Times New Roman"/>
          <w:lang w:val="en-CA"/>
        </w:rPr>
        <w:t xml:space="preserve">We thank W. </w:t>
      </w:r>
      <w:proofErr w:type="spellStart"/>
      <w:r w:rsidR="00314AA5">
        <w:rPr>
          <w:rFonts w:cs="Times New Roman"/>
          <w:lang w:val="en-CA"/>
        </w:rPr>
        <w:t>Hochachka</w:t>
      </w:r>
      <w:proofErr w:type="spellEnd"/>
      <w:r w:rsidR="00314AA5">
        <w:rPr>
          <w:rFonts w:cs="Times New Roman"/>
          <w:lang w:val="en-CA"/>
        </w:rPr>
        <w:t xml:space="preserve"> for providing code fore processing </w:t>
      </w:r>
      <w:proofErr w:type="spellStart"/>
      <w:r w:rsidR="00314AA5">
        <w:rPr>
          <w:rFonts w:cs="Times New Roman"/>
          <w:lang w:val="en-CA"/>
        </w:rPr>
        <w:t>eBird</w:t>
      </w:r>
      <w:proofErr w:type="spellEnd"/>
      <w:r w:rsidR="00314AA5">
        <w:rPr>
          <w:rFonts w:cs="Times New Roman"/>
          <w:lang w:val="en-CA"/>
        </w:rPr>
        <w:t xml:space="preserve"> data. </w:t>
      </w:r>
      <w:r w:rsidR="00F95B5C">
        <w:rPr>
          <w:lang w:val="en-CA"/>
        </w:rPr>
        <w:t>All d</w:t>
      </w:r>
      <w:r w:rsidR="00F95B5C" w:rsidRPr="00CF0525">
        <w:rPr>
          <w:lang w:val="en-CA"/>
        </w:rPr>
        <w:t xml:space="preserve">ata, scripts and full results are available </w:t>
      </w:r>
      <w:r w:rsidR="00F95B5C">
        <w:rPr>
          <w:lang w:val="en-CA"/>
        </w:rPr>
        <w:t>online (</w:t>
      </w:r>
      <w:hyperlink r:id="rId15" w:history="1">
        <w:r w:rsidR="00F95B5C">
          <w:rPr>
            <w:rStyle w:val="Hyperlink"/>
          </w:rPr>
          <w:t>https://osf.io/my8pc/</w:t>
        </w:r>
      </w:hyperlink>
      <w:r w:rsidR="00F95B5C">
        <w:rPr>
          <w:lang w:val="en-CA"/>
        </w:rPr>
        <w:t>) and will be archived in a persistent repository with a DOI pending acceptance of the manuscript.</w:t>
      </w:r>
    </w:p>
    <w:p w14:paraId="72878BBA" w14:textId="4BA87AC9" w:rsidR="00393896" w:rsidRDefault="00393896" w:rsidP="00E207EC">
      <w:pPr>
        <w:pStyle w:val="Body"/>
        <w:spacing w:after="0" w:line="480" w:lineRule="auto"/>
        <w:ind w:firstLine="720"/>
        <w:rPr>
          <w:rFonts w:cs="Times New Roman"/>
          <w:b/>
        </w:rPr>
      </w:pPr>
      <w:r>
        <w:rPr>
          <w:rFonts w:cs="Times New Roman"/>
          <w:b/>
        </w:rPr>
        <w:br w:type="page"/>
      </w:r>
    </w:p>
    <w:p w14:paraId="670F4FFC" w14:textId="249C321A" w:rsidR="0056142A" w:rsidRDefault="00581800">
      <w:pPr>
        <w:spacing w:after="0" w:line="480" w:lineRule="auto"/>
        <w:rPr>
          <w:rFonts w:cs="Times New Roman"/>
          <w:b/>
          <w:szCs w:val="24"/>
        </w:rPr>
      </w:pPr>
      <w:r>
        <w:rPr>
          <w:rFonts w:cs="Times New Roman"/>
          <w:b/>
          <w:szCs w:val="24"/>
        </w:rPr>
        <w:lastRenderedPageBreak/>
        <w:t xml:space="preserve">References </w:t>
      </w:r>
    </w:p>
    <w:p w14:paraId="46979F8C" w14:textId="77777777" w:rsidR="00A16566" w:rsidRPr="00A16566" w:rsidRDefault="00A16566" w:rsidP="00A16566">
      <w:pPr>
        <w:pStyle w:val="Bibliography"/>
        <w:rPr>
          <w:rFonts w:cs="Times New Roman"/>
        </w:rPr>
      </w:pPr>
      <w:r>
        <w:rPr>
          <w:b/>
        </w:rPr>
        <w:fldChar w:fldCharType="begin"/>
      </w:r>
      <w:r>
        <w:rPr>
          <w:b/>
        </w:rPr>
        <w:instrText xml:space="preserve"> ADDIN ZOTERO_BIBL {"uncited":[],"omitted":[],"custom":[]} CSL_BIBLIOGRAPHY </w:instrText>
      </w:r>
      <w:r>
        <w:rPr>
          <w:b/>
        </w:rPr>
        <w:fldChar w:fldCharType="separate"/>
      </w:r>
      <w:r w:rsidRPr="00A16566">
        <w:rPr>
          <w:rFonts w:cs="Times New Roman"/>
        </w:rPr>
        <w:t>Ando, A. et al. 1998. Species Distributions, Land Values, and Efficient Conservation. - Science 279: 2126–2128.</w:t>
      </w:r>
    </w:p>
    <w:p w14:paraId="41D0A782" w14:textId="77777777" w:rsidR="00A16566" w:rsidRPr="00A16566" w:rsidRDefault="00A16566" w:rsidP="00A16566">
      <w:pPr>
        <w:pStyle w:val="Bibliography"/>
        <w:rPr>
          <w:rFonts w:cs="Times New Roman"/>
        </w:rPr>
      </w:pPr>
      <w:r w:rsidRPr="00A16566">
        <w:rPr>
          <w:rFonts w:cs="Times New Roman"/>
        </w:rPr>
        <w:t xml:space="preserve"> 2010. </w:t>
      </w:r>
      <w:proofErr w:type="spellStart"/>
      <w:r w:rsidRPr="00A16566">
        <w:rPr>
          <w:rFonts w:cs="Times New Roman"/>
        </w:rPr>
        <w:t>Marxan</w:t>
      </w:r>
      <w:proofErr w:type="spellEnd"/>
      <w:r w:rsidRPr="00A16566">
        <w:rPr>
          <w:rFonts w:cs="Times New Roman"/>
        </w:rPr>
        <w:t xml:space="preserve"> Good Practices Handbook, Version 2 (JA </w:t>
      </w:r>
      <w:proofErr w:type="spellStart"/>
      <w:r w:rsidRPr="00A16566">
        <w:rPr>
          <w:rFonts w:cs="Times New Roman"/>
        </w:rPr>
        <w:t>Ardron</w:t>
      </w:r>
      <w:proofErr w:type="spellEnd"/>
      <w:r w:rsidRPr="00A16566">
        <w:rPr>
          <w:rFonts w:cs="Times New Roman"/>
        </w:rPr>
        <w:t xml:space="preserve">, HP </w:t>
      </w:r>
      <w:proofErr w:type="spellStart"/>
      <w:r w:rsidRPr="00A16566">
        <w:rPr>
          <w:rFonts w:cs="Times New Roman"/>
        </w:rPr>
        <w:t>Possingham</w:t>
      </w:r>
      <w:proofErr w:type="spellEnd"/>
      <w:r w:rsidRPr="00A16566">
        <w:rPr>
          <w:rFonts w:cs="Times New Roman"/>
        </w:rPr>
        <w:t>, and CJ Klein, Eds.). - Pacific Marine Analysis and Research Association.</w:t>
      </w:r>
    </w:p>
    <w:p w14:paraId="7CB70468" w14:textId="77777777" w:rsidR="00A16566" w:rsidRPr="00A16566" w:rsidRDefault="00A16566" w:rsidP="00A16566">
      <w:pPr>
        <w:pStyle w:val="Bibliography"/>
        <w:rPr>
          <w:rFonts w:cs="Times New Roman"/>
        </w:rPr>
      </w:pPr>
      <w:r w:rsidRPr="00A16566">
        <w:rPr>
          <w:rFonts w:cs="Times New Roman"/>
        </w:rPr>
        <w:t xml:space="preserve">Ball, I. R. R. et al. 2009. </w:t>
      </w:r>
      <w:proofErr w:type="spellStart"/>
      <w:r w:rsidRPr="00A16566">
        <w:rPr>
          <w:rFonts w:cs="Times New Roman"/>
        </w:rPr>
        <w:t>Marxan</w:t>
      </w:r>
      <w:proofErr w:type="spellEnd"/>
      <w:r w:rsidRPr="00A16566">
        <w:rPr>
          <w:rFonts w:cs="Times New Roman"/>
        </w:rPr>
        <w:t xml:space="preserve"> and relatives: Software for spatial conservation </w:t>
      </w:r>
      <w:proofErr w:type="spellStart"/>
      <w:r w:rsidRPr="00A16566">
        <w:rPr>
          <w:rFonts w:cs="Times New Roman"/>
        </w:rPr>
        <w:t>prioritisation</w:t>
      </w:r>
      <w:proofErr w:type="spellEnd"/>
      <w:r w:rsidRPr="00A16566">
        <w:rPr>
          <w:rFonts w:cs="Times New Roman"/>
        </w:rPr>
        <w:t xml:space="preserve">. - In: </w:t>
      </w:r>
      <w:proofErr w:type="spellStart"/>
      <w:r w:rsidRPr="00A16566">
        <w:rPr>
          <w:rFonts w:cs="Times New Roman"/>
        </w:rPr>
        <w:t>Moilanen</w:t>
      </w:r>
      <w:proofErr w:type="spellEnd"/>
      <w:r w:rsidRPr="00A16566">
        <w:rPr>
          <w:rFonts w:cs="Times New Roman"/>
        </w:rPr>
        <w:t xml:space="preserve">, A. et al. (eds), Spatial conservation </w:t>
      </w:r>
      <w:proofErr w:type="spellStart"/>
      <w:r w:rsidRPr="00A16566">
        <w:rPr>
          <w:rFonts w:cs="Times New Roman"/>
        </w:rPr>
        <w:t>prioritisation</w:t>
      </w:r>
      <w:proofErr w:type="spellEnd"/>
      <w:r w:rsidRPr="00A16566">
        <w:rPr>
          <w:rFonts w:cs="Times New Roman"/>
        </w:rPr>
        <w:t>: Quantitative methods and computational tools. Oxford University Press, pp. 185–195.</w:t>
      </w:r>
    </w:p>
    <w:p w14:paraId="1431165A" w14:textId="77777777" w:rsidR="00A16566" w:rsidRPr="00A16566" w:rsidRDefault="00A16566" w:rsidP="00A16566">
      <w:pPr>
        <w:pStyle w:val="Bibliography"/>
        <w:rPr>
          <w:rFonts w:cs="Times New Roman"/>
        </w:rPr>
      </w:pPr>
      <w:r w:rsidRPr="00A16566">
        <w:rPr>
          <w:rFonts w:cs="Times New Roman"/>
        </w:rPr>
        <w:t>Beyer, H. L. et al. 2016. Solving conservation planning problems with integer linear programming. - Ecological Modelling 328: 14–22.</w:t>
      </w:r>
    </w:p>
    <w:p w14:paraId="3A3324E1" w14:textId="77777777" w:rsidR="00A16566" w:rsidRPr="00A16566" w:rsidRDefault="00A16566" w:rsidP="00A16566">
      <w:pPr>
        <w:pStyle w:val="Bibliography"/>
        <w:rPr>
          <w:rFonts w:cs="Times New Roman"/>
        </w:rPr>
      </w:pPr>
      <w:r w:rsidRPr="00A16566">
        <w:rPr>
          <w:rFonts w:cs="Times New Roman"/>
        </w:rPr>
        <w:t>Cocks, K. D. and Baird, I. A. 1989. Using mathematical programming to address the multiple reserve selection problem: An example from the Eyre Peninsula, South Australia. - Biological Conservation 49: 113–130.</w:t>
      </w:r>
    </w:p>
    <w:p w14:paraId="571AAFB1" w14:textId="77777777" w:rsidR="00A16566" w:rsidRPr="00A16566" w:rsidRDefault="00A16566" w:rsidP="00A16566">
      <w:pPr>
        <w:pStyle w:val="Bibliography"/>
        <w:rPr>
          <w:rFonts w:cs="Times New Roman"/>
        </w:rPr>
      </w:pPr>
      <w:r w:rsidRPr="00A16566">
        <w:rPr>
          <w:rFonts w:cs="Times New Roman"/>
        </w:rPr>
        <w:t>Ferraro, P. J. 2003. Assigning priority to environmental policy interventions in a heterogeneous world. - Journal of Policy Analysis and Management 22: 27–43.</w:t>
      </w:r>
    </w:p>
    <w:p w14:paraId="35D2FEFB" w14:textId="77777777" w:rsidR="00A16566" w:rsidRPr="00A16566" w:rsidRDefault="00A16566" w:rsidP="00A16566">
      <w:pPr>
        <w:pStyle w:val="Bibliography"/>
        <w:rPr>
          <w:rFonts w:cs="Times New Roman"/>
        </w:rPr>
      </w:pPr>
      <w:r w:rsidRPr="00A16566">
        <w:rPr>
          <w:rFonts w:cs="Times New Roman"/>
        </w:rPr>
        <w:t xml:space="preserve">Fiske, I. J. and Chandler, R. B. 2011. </w:t>
      </w:r>
      <w:proofErr w:type="gramStart"/>
      <w:r w:rsidRPr="00A16566">
        <w:rPr>
          <w:rFonts w:cs="Times New Roman"/>
        </w:rPr>
        <w:t>unmarked :</w:t>
      </w:r>
      <w:proofErr w:type="gramEnd"/>
      <w:r w:rsidRPr="00A16566">
        <w:rPr>
          <w:rFonts w:cs="Times New Roman"/>
        </w:rPr>
        <w:t xml:space="preserve"> An R Package for Fitting Hierarchical Models of Wildlife Occurrence and Abundance. - Journal </w:t>
      </w:r>
      <w:proofErr w:type="gramStart"/>
      <w:r w:rsidRPr="00A16566">
        <w:rPr>
          <w:rFonts w:cs="Times New Roman"/>
        </w:rPr>
        <w:t>Of</w:t>
      </w:r>
      <w:proofErr w:type="gramEnd"/>
      <w:r w:rsidRPr="00A16566">
        <w:rPr>
          <w:rFonts w:cs="Times New Roman"/>
        </w:rPr>
        <w:t xml:space="preserve"> Statistical Software 43: 128–129.</w:t>
      </w:r>
    </w:p>
    <w:p w14:paraId="7A8CA950" w14:textId="77777777" w:rsidR="00A16566" w:rsidRPr="00A16566" w:rsidRDefault="00A16566" w:rsidP="00A16566">
      <w:pPr>
        <w:pStyle w:val="Bibliography"/>
        <w:rPr>
          <w:rFonts w:cs="Times New Roman"/>
        </w:rPr>
      </w:pPr>
      <w:r w:rsidRPr="00A16566">
        <w:rPr>
          <w:rFonts w:cs="Times New Roman"/>
          <w:lang w:val="de-AT"/>
        </w:rPr>
        <w:t xml:space="preserve">Franco, J. F. et al. 2014. </w:t>
      </w:r>
      <w:r w:rsidRPr="00A16566">
        <w:rPr>
          <w:rFonts w:cs="Times New Roman"/>
        </w:rPr>
        <w:t>A mixed-integer quadratically-constrained programming model for the distribution system expansion planning. - International Journal of Electrical Power &amp; Energy Systems 62: 265–272.</w:t>
      </w:r>
    </w:p>
    <w:p w14:paraId="014862DE" w14:textId="77777777" w:rsidR="00A16566" w:rsidRPr="00A16566" w:rsidRDefault="00A16566" w:rsidP="00A16566">
      <w:pPr>
        <w:pStyle w:val="Bibliography"/>
        <w:rPr>
          <w:rFonts w:cs="Times New Roman"/>
        </w:rPr>
      </w:pPr>
      <w:r w:rsidRPr="00A16566">
        <w:rPr>
          <w:rFonts w:cs="Times New Roman"/>
        </w:rPr>
        <w:t>Grossmann, I. E. 2002. Review of Nonlinear Mixed-Integer and Disjunctive Programming Techniques. - Optimization and Engineering 3: 227–252.</w:t>
      </w:r>
    </w:p>
    <w:p w14:paraId="51059B6A" w14:textId="77777777" w:rsidR="00A16566" w:rsidRPr="00A16566" w:rsidRDefault="00A16566" w:rsidP="00A16566">
      <w:pPr>
        <w:pStyle w:val="Bibliography"/>
        <w:rPr>
          <w:rFonts w:cs="Times New Roman"/>
        </w:rPr>
      </w:pPr>
      <w:proofErr w:type="spellStart"/>
      <w:r w:rsidRPr="00A16566">
        <w:rPr>
          <w:rFonts w:cs="Times New Roman"/>
        </w:rPr>
        <w:t>Gurobi</w:t>
      </w:r>
      <w:proofErr w:type="spellEnd"/>
      <w:r w:rsidRPr="00A16566">
        <w:rPr>
          <w:rFonts w:cs="Times New Roman"/>
        </w:rPr>
        <w:t xml:space="preserve"> Optimization Inc. 2017. </w:t>
      </w:r>
      <w:proofErr w:type="spellStart"/>
      <w:r w:rsidRPr="00A16566">
        <w:rPr>
          <w:rFonts w:cs="Times New Roman"/>
        </w:rPr>
        <w:t>Gurobi</w:t>
      </w:r>
      <w:proofErr w:type="spellEnd"/>
      <w:r w:rsidRPr="00A16566">
        <w:rPr>
          <w:rFonts w:cs="Times New Roman"/>
        </w:rPr>
        <w:t xml:space="preserve"> Optimizer Reference Manual, Version 7.5.1.</w:t>
      </w:r>
    </w:p>
    <w:p w14:paraId="5F281743" w14:textId="77777777" w:rsidR="00A16566" w:rsidRPr="00A16566" w:rsidRDefault="00A16566" w:rsidP="00A16566">
      <w:pPr>
        <w:pStyle w:val="Bibliography"/>
        <w:rPr>
          <w:rFonts w:cs="Times New Roman"/>
        </w:rPr>
      </w:pPr>
      <w:r w:rsidRPr="00A16566">
        <w:rPr>
          <w:rFonts w:cs="Times New Roman"/>
        </w:rPr>
        <w:t xml:space="preserve">Haight, R. G. and Snyder, S. A. 2009. Integer programming methods for reserve selection and design. - In: </w:t>
      </w:r>
      <w:proofErr w:type="spellStart"/>
      <w:r w:rsidRPr="00A16566">
        <w:rPr>
          <w:rFonts w:cs="Times New Roman"/>
        </w:rPr>
        <w:t>Moilanen</w:t>
      </w:r>
      <w:proofErr w:type="spellEnd"/>
      <w:r w:rsidRPr="00A16566">
        <w:rPr>
          <w:rFonts w:cs="Times New Roman"/>
        </w:rPr>
        <w:t xml:space="preserve">, Atte; Wilson, Kerrie A.; </w:t>
      </w:r>
      <w:proofErr w:type="spellStart"/>
      <w:r w:rsidRPr="00A16566">
        <w:rPr>
          <w:rFonts w:cs="Times New Roman"/>
        </w:rPr>
        <w:t>Possingham</w:t>
      </w:r>
      <w:proofErr w:type="spellEnd"/>
      <w:r w:rsidRPr="00A16566">
        <w:rPr>
          <w:rFonts w:cs="Times New Roman"/>
        </w:rPr>
        <w:t>, Hugh, eds. Spatial conservation prioritization. Quantitative methods and computational tools. Oxford, UK: Oxford University Press: 43-57. Chapter 4.: 43–57.</w:t>
      </w:r>
    </w:p>
    <w:p w14:paraId="20113DE8" w14:textId="77777777" w:rsidR="00A16566" w:rsidRPr="00A16566" w:rsidRDefault="00A16566" w:rsidP="00A16566">
      <w:pPr>
        <w:pStyle w:val="Bibliography"/>
        <w:rPr>
          <w:rFonts w:cs="Times New Roman"/>
        </w:rPr>
      </w:pPr>
      <w:r w:rsidRPr="00A16566">
        <w:rPr>
          <w:rFonts w:cs="Times New Roman"/>
        </w:rPr>
        <w:t>Hanson, J. 2018. Conserving evolutionary processes.</w:t>
      </w:r>
    </w:p>
    <w:p w14:paraId="5080BB95" w14:textId="77777777" w:rsidR="00A16566" w:rsidRPr="00A16566" w:rsidRDefault="00A16566" w:rsidP="00A16566">
      <w:pPr>
        <w:pStyle w:val="Bibliography"/>
        <w:rPr>
          <w:rFonts w:cs="Times New Roman"/>
        </w:rPr>
      </w:pPr>
      <w:r w:rsidRPr="00A16566">
        <w:rPr>
          <w:rFonts w:cs="Times New Roman"/>
        </w:rPr>
        <w:t xml:space="preserve">Hanson, J. et al. 2019. </w:t>
      </w:r>
      <w:proofErr w:type="spellStart"/>
      <w:r w:rsidRPr="00A16566">
        <w:rPr>
          <w:rFonts w:cs="Times New Roman"/>
        </w:rPr>
        <w:t>prioritizr</w:t>
      </w:r>
      <w:proofErr w:type="spellEnd"/>
      <w:r w:rsidRPr="00A16566">
        <w:rPr>
          <w:rFonts w:cs="Times New Roman"/>
        </w:rPr>
        <w:t>: Systematic Conservation Prioritization in R, Version 4.0.2.</w:t>
      </w:r>
    </w:p>
    <w:p w14:paraId="75A915D9" w14:textId="77777777" w:rsidR="00A16566" w:rsidRPr="00A16566" w:rsidRDefault="00A16566" w:rsidP="00A16566">
      <w:pPr>
        <w:pStyle w:val="Bibliography"/>
        <w:rPr>
          <w:rFonts w:cs="Times New Roman"/>
        </w:rPr>
      </w:pPr>
      <w:r w:rsidRPr="00A16566">
        <w:rPr>
          <w:rFonts w:cs="Times New Roman"/>
        </w:rPr>
        <w:t xml:space="preserve">Harter, R. et al. 2017. </w:t>
      </w:r>
      <w:proofErr w:type="spellStart"/>
      <w:r w:rsidRPr="00A16566">
        <w:rPr>
          <w:rFonts w:cs="Times New Roman"/>
        </w:rPr>
        <w:t>Rsymphony</w:t>
      </w:r>
      <w:proofErr w:type="spellEnd"/>
      <w:r w:rsidRPr="00A16566">
        <w:rPr>
          <w:rFonts w:cs="Times New Roman"/>
        </w:rPr>
        <w:t>: SYMPHONY in R.</w:t>
      </w:r>
    </w:p>
    <w:p w14:paraId="72B8140C" w14:textId="77777777" w:rsidR="00A16566" w:rsidRPr="00A16566" w:rsidRDefault="00A16566" w:rsidP="00A16566">
      <w:pPr>
        <w:pStyle w:val="Bibliography"/>
        <w:rPr>
          <w:rFonts w:cs="Times New Roman"/>
        </w:rPr>
      </w:pPr>
      <w:r w:rsidRPr="00A16566">
        <w:rPr>
          <w:rFonts w:cs="Times New Roman"/>
          <w:lang w:val="de-AT"/>
        </w:rPr>
        <w:t xml:space="preserve">Hochachka, W. M. et al. 2012. </w:t>
      </w:r>
      <w:r w:rsidRPr="00A16566">
        <w:rPr>
          <w:rFonts w:cs="Times New Roman"/>
        </w:rPr>
        <w:t>Data-intensive science applied to broad-scale citizen science. - Trends in ecology &amp; evolution 27: 130–137.</w:t>
      </w:r>
    </w:p>
    <w:p w14:paraId="1AE6180F" w14:textId="77777777" w:rsidR="00A16566" w:rsidRPr="00A16566" w:rsidRDefault="00A16566" w:rsidP="00A16566">
      <w:pPr>
        <w:pStyle w:val="Bibliography"/>
        <w:rPr>
          <w:rFonts w:cs="Times New Roman"/>
        </w:rPr>
      </w:pPr>
      <w:r w:rsidRPr="00A16566">
        <w:rPr>
          <w:rFonts w:cs="Times New Roman"/>
        </w:rPr>
        <w:lastRenderedPageBreak/>
        <w:t xml:space="preserve">Joppa, L. N. and Pfaff, A. 2009. High and far: biases in the location of protected areas. - </w:t>
      </w:r>
      <w:proofErr w:type="spellStart"/>
      <w:r w:rsidRPr="00A16566">
        <w:rPr>
          <w:rFonts w:cs="Times New Roman"/>
        </w:rPr>
        <w:t>PloS</w:t>
      </w:r>
      <w:proofErr w:type="spellEnd"/>
      <w:r w:rsidRPr="00A16566">
        <w:rPr>
          <w:rFonts w:cs="Times New Roman"/>
        </w:rPr>
        <w:t xml:space="preserve"> one 4: e8273.</w:t>
      </w:r>
    </w:p>
    <w:p w14:paraId="0835A921" w14:textId="77777777" w:rsidR="00A16566" w:rsidRPr="00A16566" w:rsidRDefault="00A16566" w:rsidP="00A16566">
      <w:pPr>
        <w:pStyle w:val="Bibliography"/>
        <w:rPr>
          <w:rFonts w:cs="Times New Roman"/>
        </w:rPr>
      </w:pPr>
      <w:r w:rsidRPr="00A16566">
        <w:rPr>
          <w:rFonts w:cs="Times New Roman"/>
        </w:rPr>
        <w:t>Kirkpatrick, S. et al. 1983. Optimization by Simulated Annealing. - Science 220: 671–680.</w:t>
      </w:r>
    </w:p>
    <w:p w14:paraId="0DA61AE0" w14:textId="77777777" w:rsidR="00A16566" w:rsidRPr="00A16566" w:rsidRDefault="00A16566" w:rsidP="00A16566">
      <w:pPr>
        <w:pStyle w:val="Bibliography"/>
        <w:rPr>
          <w:rFonts w:cs="Times New Roman"/>
        </w:rPr>
      </w:pPr>
      <w:r w:rsidRPr="00A16566">
        <w:rPr>
          <w:rFonts w:cs="Times New Roman"/>
        </w:rPr>
        <w:t xml:space="preserve">Lee, J. and </w:t>
      </w:r>
      <w:proofErr w:type="spellStart"/>
      <w:r w:rsidRPr="00A16566">
        <w:rPr>
          <w:rFonts w:cs="Times New Roman"/>
        </w:rPr>
        <w:t>Leyffer</w:t>
      </w:r>
      <w:proofErr w:type="spellEnd"/>
      <w:r w:rsidRPr="00A16566">
        <w:rPr>
          <w:rFonts w:cs="Times New Roman"/>
        </w:rPr>
        <w:t>, S. 2011. Mixed Integer Nonlinear Programming. - Springer Science &amp; Business Media.</w:t>
      </w:r>
    </w:p>
    <w:p w14:paraId="3861CC95" w14:textId="77777777" w:rsidR="00A16566" w:rsidRPr="00A16566" w:rsidRDefault="00A16566" w:rsidP="00A16566">
      <w:pPr>
        <w:pStyle w:val="Bibliography"/>
        <w:rPr>
          <w:rFonts w:cs="Times New Roman"/>
        </w:rPr>
      </w:pPr>
      <w:r w:rsidRPr="00A16566">
        <w:rPr>
          <w:rFonts w:cs="Times New Roman"/>
        </w:rPr>
        <w:t>Lin, C. Y. et al. 2017. Participant Selection Problem: Relative Performance of Five Optimization Solvers. - Proceedings of the 8th International Conference on Computer Modeling and Simulation: 24–31.</w:t>
      </w:r>
    </w:p>
    <w:p w14:paraId="1AF2355E" w14:textId="77777777" w:rsidR="00A16566" w:rsidRPr="00A16566" w:rsidRDefault="00A16566" w:rsidP="00A16566">
      <w:pPr>
        <w:pStyle w:val="Bibliography"/>
        <w:rPr>
          <w:rFonts w:cs="Times New Roman"/>
        </w:rPr>
      </w:pPr>
      <w:proofErr w:type="spellStart"/>
      <w:r w:rsidRPr="00A16566">
        <w:rPr>
          <w:rFonts w:cs="Times New Roman"/>
        </w:rPr>
        <w:t>Luppold</w:t>
      </w:r>
      <w:proofErr w:type="spellEnd"/>
      <w:r w:rsidRPr="00A16566">
        <w:rPr>
          <w:rFonts w:cs="Times New Roman"/>
        </w:rPr>
        <w:t>, A. et al. 2018. Evaluating the performance of solvers for integer-linear programming. in press.</w:t>
      </w:r>
    </w:p>
    <w:p w14:paraId="58F60454" w14:textId="77777777" w:rsidR="00A16566" w:rsidRPr="00A16566" w:rsidRDefault="00A16566" w:rsidP="00A16566">
      <w:pPr>
        <w:pStyle w:val="Bibliography"/>
        <w:rPr>
          <w:rFonts w:cs="Times New Roman"/>
        </w:rPr>
      </w:pPr>
      <w:r w:rsidRPr="00A16566">
        <w:rPr>
          <w:rFonts w:cs="Times New Roman"/>
          <w:lang w:val="de-AT"/>
        </w:rPr>
        <w:t xml:space="preserve">Mackenzie, D. I. et al. 2002. </w:t>
      </w:r>
      <w:r w:rsidRPr="00A16566">
        <w:rPr>
          <w:rFonts w:cs="Times New Roman"/>
        </w:rPr>
        <w:t>Estimating site occupancy rates when detection probabilities are less than one. - Ecology 83: 2248–2255.</w:t>
      </w:r>
    </w:p>
    <w:p w14:paraId="7110F8A8" w14:textId="77777777" w:rsidR="00A16566" w:rsidRPr="00A16566" w:rsidRDefault="00A16566" w:rsidP="00A16566">
      <w:pPr>
        <w:pStyle w:val="Bibliography"/>
        <w:rPr>
          <w:rFonts w:cs="Times New Roman"/>
        </w:rPr>
      </w:pPr>
      <w:proofErr w:type="spellStart"/>
      <w:r w:rsidRPr="00A16566">
        <w:rPr>
          <w:rFonts w:cs="Times New Roman"/>
        </w:rPr>
        <w:t>Margules</w:t>
      </w:r>
      <w:proofErr w:type="spellEnd"/>
      <w:r w:rsidRPr="00A16566">
        <w:rPr>
          <w:rFonts w:cs="Times New Roman"/>
        </w:rPr>
        <w:t xml:space="preserve">, C. R. and </w:t>
      </w:r>
      <w:proofErr w:type="spellStart"/>
      <w:r w:rsidRPr="00A16566">
        <w:rPr>
          <w:rFonts w:cs="Times New Roman"/>
        </w:rPr>
        <w:t>Pressey</w:t>
      </w:r>
      <w:proofErr w:type="spellEnd"/>
      <w:r w:rsidRPr="00A16566">
        <w:rPr>
          <w:rFonts w:cs="Times New Roman"/>
        </w:rPr>
        <w:t>, R. L. 2000. Systematic conservation planning. - Nature 405: 243–53.</w:t>
      </w:r>
    </w:p>
    <w:p w14:paraId="332045AF" w14:textId="77777777" w:rsidR="00A16566" w:rsidRPr="00A16566" w:rsidRDefault="00A16566" w:rsidP="00A16566">
      <w:pPr>
        <w:pStyle w:val="Bibliography"/>
        <w:rPr>
          <w:rFonts w:cs="Times New Roman"/>
        </w:rPr>
      </w:pPr>
      <w:r w:rsidRPr="00A16566">
        <w:rPr>
          <w:rFonts w:cs="Times New Roman"/>
        </w:rPr>
        <w:t>McDonnell, M. D. et al. 2002. Mathematical Methods for Spatially Cohesive Reserve Design. - Environmental Modeling &amp; Assessment 7: 107–114.</w:t>
      </w:r>
    </w:p>
    <w:p w14:paraId="781E1FC4" w14:textId="77777777" w:rsidR="00A16566" w:rsidRPr="00A16566" w:rsidRDefault="00A16566" w:rsidP="00A16566">
      <w:pPr>
        <w:pStyle w:val="Bibliography"/>
        <w:rPr>
          <w:rFonts w:cs="Times New Roman"/>
        </w:rPr>
      </w:pPr>
      <w:r w:rsidRPr="00A16566">
        <w:rPr>
          <w:rFonts w:cs="Times New Roman"/>
        </w:rPr>
        <w:t>McIntosh, E. J. et al. 2017. The Impact of Systematic Conservation Planning. - Annual Review of Environment and Resources 42: annurev-environ-102016-060902.</w:t>
      </w:r>
    </w:p>
    <w:p w14:paraId="36B59033" w14:textId="77777777" w:rsidR="00A16566" w:rsidRPr="00A16566" w:rsidRDefault="00A16566" w:rsidP="00A16566">
      <w:pPr>
        <w:pStyle w:val="Bibliography"/>
        <w:rPr>
          <w:rFonts w:cs="Times New Roman"/>
        </w:rPr>
      </w:pPr>
      <w:proofErr w:type="spellStart"/>
      <w:r w:rsidRPr="00A16566">
        <w:rPr>
          <w:rFonts w:cs="Times New Roman"/>
        </w:rPr>
        <w:t>Meidinger</w:t>
      </w:r>
      <w:proofErr w:type="spellEnd"/>
      <w:r w:rsidRPr="00A16566">
        <w:rPr>
          <w:rFonts w:cs="Times New Roman"/>
        </w:rPr>
        <w:t xml:space="preserve">, D. and </w:t>
      </w:r>
      <w:proofErr w:type="spellStart"/>
      <w:r w:rsidRPr="00A16566">
        <w:rPr>
          <w:rFonts w:cs="Times New Roman"/>
        </w:rPr>
        <w:t>Pojar</w:t>
      </w:r>
      <w:proofErr w:type="spellEnd"/>
      <w:r w:rsidRPr="00A16566">
        <w:rPr>
          <w:rFonts w:cs="Times New Roman"/>
        </w:rPr>
        <w:t>, J. 1991. Ecosystems of British Columbia. - British Columbia Ministry of Forests.</w:t>
      </w:r>
    </w:p>
    <w:p w14:paraId="6E69C0E0" w14:textId="77777777" w:rsidR="00A16566" w:rsidRPr="00A16566" w:rsidRDefault="00A16566" w:rsidP="00A16566">
      <w:pPr>
        <w:pStyle w:val="Bibliography"/>
        <w:rPr>
          <w:rFonts w:cs="Times New Roman"/>
        </w:rPr>
      </w:pPr>
      <w:r w:rsidRPr="00A16566">
        <w:rPr>
          <w:rFonts w:cs="Times New Roman"/>
        </w:rPr>
        <w:t>Naidoo, R. et al. 2006. Integrating economic costs into conservation planning. - Trends in ecology &amp; evolution 21: 681–7.</w:t>
      </w:r>
    </w:p>
    <w:p w14:paraId="6A195519" w14:textId="77777777" w:rsidR="00A16566" w:rsidRPr="00A16566" w:rsidRDefault="00A16566" w:rsidP="00A16566">
      <w:pPr>
        <w:pStyle w:val="Bibliography"/>
        <w:rPr>
          <w:rFonts w:cs="Times New Roman"/>
        </w:rPr>
      </w:pPr>
      <w:proofErr w:type="spellStart"/>
      <w:r w:rsidRPr="00A16566">
        <w:rPr>
          <w:rFonts w:cs="Times New Roman"/>
        </w:rPr>
        <w:t>Polasky</w:t>
      </w:r>
      <w:proofErr w:type="spellEnd"/>
      <w:r w:rsidRPr="00A16566">
        <w:rPr>
          <w:rFonts w:cs="Times New Roman"/>
        </w:rPr>
        <w:t>, S. et al. 2001. Selecting Biological Reserves Cost-Effectively: An Application to Terrestrial Vertebrate Conservation in Oregon. - Land Economics 77: 68–78.</w:t>
      </w:r>
    </w:p>
    <w:p w14:paraId="68E28682" w14:textId="77777777" w:rsidR="00A16566" w:rsidRPr="00A16566" w:rsidRDefault="00A16566" w:rsidP="00A16566">
      <w:pPr>
        <w:pStyle w:val="Bibliography"/>
        <w:rPr>
          <w:rFonts w:cs="Times New Roman"/>
        </w:rPr>
      </w:pPr>
      <w:proofErr w:type="spellStart"/>
      <w:r w:rsidRPr="00A16566">
        <w:rPr>
          <w:rFonts w:cs="Times New Roman"/>
        </w:rPr>
        <w:t>Pressey</w:t>
      </w:r>
      <w:proofErr w:type="spellEnd"/>
      <w:r w:rsidRPr="00A16566">
        <w:rPr>
          <w:rFonts w:cs="Times New Roman"/>
        </w:rPr>
        <w:t xml:space="preserve">, R. L. and </w:t>
      </w:r>
      <w:proofErr w:type="spellStart"/>
      <w:r w:rsidRPr="00A16566">
        <w:rPr>
          <w:rFonts w:cs="Times New Roman"/>
        </w:rPr>
        <w:t>Bottrill</w:t>
      </w:r>
      <w:proofErr w:type="spellEnd"/>
      <w:r w:rsidRPr="00A16566">
        <w:rPr>
          <w:rFonts w:cs="Times New Roman"/>
        </w:rPr>
        <w:t>, M. C. 2008. Opportunism, Threats, and the Evolution of Systematic Conservation Planning. - Conservation Biology 22: 1340–1345.</w:t>
      </w:r>
    </w:p>
    <w:p w14:paraId="554F0EAE" w14:textId="77777777" w:rsidR="00A16566" w:rsidRPr="00A16566" w:rsidRDefault="00A16566" w:rsidP="00A16566">
      <w:pPr>
        <w:pStyle w:val="Bibliography"/>
        <w:rPr>
          <w:rFonts w:cs="Times New Roman"/>
        </w:rPr>
      </w:pPr>
      <w:proofErr w:type="spellStart"/>
      <w:r w:rsidRPr="00A16566">
        <w:rPr>
          <w:rFonts w:cs="Times New Roman"/>
        </w:rPr>
        <w:t>Pressey</w:t>
      </w:r>
      <w:proofErr w:type="spellEnd"/>
      <w:r w:rsidRPr="00A16566">
        <w:rPr>
          <w:rFonts w:cs="Times New Roman"/>
        </w:rPr>
        <w:t>, R. et al. 1993. Beyond opportunism: key principles for systematic reserve selection. - Trends in ecology &amp; evolution 8: 124–128.</w:t>
      </w:r>
    </w:p>
    <w:p w14:paraId="54F300CD" w14:textId="77777777" w:rsidR="00A16566" w:rsidRPr="00A16566" w:rsidRDefault="00A16566" w:rsidP="00A16566">
      <w:pPr>
        <w:pStyle w:val="Bibliography"/>
        <w:rPr>
          <w:rFonts w:cs="Times New Roman"/>
        </w:rPr>
      </w:pPr>
      <w:r w:rsidRPr="00A16566">
        <w:rPr>
          <w:rFonts w:cs="Times New Roman"/>
        </w:rPr>
        <w:t xml:space="preserve">Ralphs, T. et al. 2019. coin-or/SYMPHONY: Version 5.6.17. - </w:t>
      </w:r>
      <w:proofErr w:type="spellStart"/>
      <w:r w:rsidRPr="00A16566">
        <w:rPr>
          <w:rFonts w:cs="Times New Roman"/>
        </w:rPr>
        <w:t>Zenodo</w:t>
      </w:r>
      <w:proofErr w:type="spellEnd"/>
      <w:r w:rsidRPr="00A16566">
        <w:rPr>
          <w:rFonts w:cs="Times New Roman"/>
        </w:rPr>
        <w:t>.</w:t>
      </w:r>
    </w:p>
    <w:p w14:paraId="09729F47" w14:textId="77777777" w:rsidR="00A16566" w:rsidRPr="00A16566" w:rsidRDefault="00A16566" w:rsidP="00A16566">
      <w:pPr>
        <w:pStyle w:val="Bibliography"/>
        <w:rPr>
          <w:rFonts w:cs="Times New Roman"/>
        </w:rPr>
      </w:pPr>
      <w:r w:rsidRPr="00A16566">
        <w:rPr>
          <w:rFonts w:cs="Times New Roman"/>
          <w:lang w:val="de-AT"/>
        </w:rPr>
        <w:t xml:space="preserve">Rodewald, A. D. et al. 2019. </w:t>
      </w:r>
      <w:r w:rsidRPr="00A16566">
        <w:rPr>
          <w:rFonts w:cs="Times New Roman"/>
        </w:rPr>
        <w:t>Tradeoffs in the value of biodiversity feature and cost data in conservation prioritization. - Sci Rep 9: 1–8.</w:t>
      </w:r>
    </w:p>
    <w:p w14:paraId="0D55225D" w14:textId="77777777" w:rsidR="00A16566" w:rsidRPr="00A16566" w:rsidRDefault="00A16566" w:rsidP="00A16566">
      <w:pPr>
        <w:pStyle w:val="Bibliography"/>
        <w:rPr>
          <w:rFonts w:cs="Times New Roman"/>
        </w:rPr>
      </w:pPr>
      <w:r w:rsidRPr="00A16566">
        <w:rPr>
          <w:rFonts w:cs="Times New Roman"/>
        </w:rPr>
        <w:t xml:space="preserve">Rodrigues, A. S. L. and Gaston, K. J. 2002. </w:t>
      </w:r>
      <w:proofErr w:type="spellStart"/>
      <w:r w:rsidRPr="00A16566">
        <w:rPr>
          <w:rFonts w:cs="Times New Roman"/>
        </w:rPr>
        <w:t>Optimisation</w:t>
      </w:r>
      <w:proofErr w:type="spellEnd"/>
      <w:r w:rsidRPr="00A16566">
        <w:rPr>
          <w:rFonts w:cs="Times New Roman"/>
        </w:rPr>
        <w:t xml:space="preserve"> in reserve selection procedures—why not? - Biological Conservation 107: 123–129.</w:t>
      </w:r>
    </w:p>
    <w:p w14:paraId="16140CC6" w14:textId="77777777" w:rsidR="00A16566" w:rsidRPr="00A16566" w:rsidRDefault="00A16566" w:rsidP="00A16566">
      <w:pPr>
        <w:pStyle w:val="Bibliography"/>
        <w:rPr>
          <w:rFonts w:cs="Times New Roman"/>
        </w:rPr>
      </w:pPr>
      <w:r w:rsidRPr="00A16566">
        <w:rPr>
          <w:rFonts w:cs="Times New Roman"/>
        </w:rPr>
        <w:lastRenderedPageBreak/>
        <w:t xml:space="preserve">Rodrigues, A. S. et al. 2000. Flexibility, efficiency, and accountability: adapting reserve selection algorithms to more complex conservation problems. - </w:t>
      </w:r>
      <w:proofErr w:type="spellStart"/>
      <w:r w:rsidRPr="00A16566">
        <w:rPr>
          <w:rFonts w:cs="Times New Roman"/>
        </w:rPr>
        <w:t>Ecography</w:t>
      </w:r>
      <w:proofErr w:type="spellEnd"/>
      <w:r w:rsidRPr="00A16566">
        <w:rPr>
          <w:rFonts w:cs="Times New Roman"/>
        </w:rPr>
        <w:t xml:space="preserve"> 23: 565–574.</w:t>
      </w:r>
    </w:p>
    <w:p w14:paraId="1A3ACA3E" w14:textId="77777777" w:rsidR="00A16566" w:rsidRPr="00A16566" w:rsidRDefault="00A16566" w:rsidP="00A16566">
      <w:pPr>
        <w:pStyle w:val="Bibliography"/>
        <w:rPr>
          <w:rFonts w:cs="Times New Roman"/>
        </w:rPr>
      </w:pPr>
      <w:r w:rsidRPr="00A16566">
        <w:rPr>
          <w:rFonts w:cs="Times New Roman"/>
          <w:lang w:val="de-AT"/>
        </w:rPr>
        <w:t xml:space="preserve">Runge, C. A. et al. 2016. </w:t>
      </w:r>
      <w:r w:rsidRPr="00A16566">
        <w:rPr>
          <w:rFonts w:cs="Times New Roman"/>
        </w:rPr>
        <w:t xml:space="preserve">Incorporating dynamic distributions into spatial prioritization (N </w:t>
      </w:r>
      <w:proofErr w:type="spellStart"/>
      <w:r w:rsidRPr="00A16566">
        <w:rPr>
          <w:rFonts w:cs="Times New Roman"/>
        </w:rPr>
        <w:t>Roura</w:t>
      </w:r>
      <w:proofErr w:type="spellEnd"/>
      <w:r w:rsidRPr="00A16566">
        <w:rPr>
          <w:rFonts w:cs="Times New Roman"/>
        </w:rPr>
        <w:t>-Pascual, Ed.). - Diversity and Distributions 22: 332–343.</w:t>
      </w:r>
    </w:p>
    <w:p w14:paraId="5C6D7CD8" w14:textId="77777777" w:rsidR="00A16566" w:rsidRPr="00A16566" w:rsidRDefault="00A16566" w:rsidP="00A16566">
      <w:pPr>
        <w:pStyle w:val="Bibliography"/>
        <w:rPr>
          <w:rFonts w:cs="Times New Roman"/>
        </w:rPr>
      </w:pPr>
      <w:r w:rsidRPr="00A16566">
        <w:rPr>
          <w:rFonts w:cs="Times New Roman"/>
        </w:rPr>
        <w:t>Sarkar, S. et al. 2006. Biodiversity Conservation Planning Tools: Present Status and Challenges for the Future. - Annual Review of Environment and Resources 31: 123–159.</w:t>
      </w:r>
    </w:p>
    <w:p w14:paraId="6F5B5FE1" w14:textId="77777777" w:rsidR="00A16566" w:rsidRPr="00A16566" w:rsidRDefault="00A16566" w:rsidP="00A16566">
      <w:pPr>
        <w:pStyle w:val="Bibliography"/>
        <w:rPr>
          <w:rFonts w:cs="Times New Roman"/>
        </w:rPr>
      </w:pPr>
      <w:r w:rsidRPr="00A16566">
        <w:rPr>
          <w:rFonts w:cs="Times New Roman"/>
        </w:rPr>
        <w:t xml:space="preserve">Schuster, R. et al. 2014. Bird Community Conservation and Carbon Offsets in Western North America. - </w:t>
      </w:r>
      <w:proofErr w:type="spellStart"/>
      <w:r w:rsidRPr="00A16566">
        <w:rPr>
          <w:rFonts w:cs="Times New Roman"/>
        </w:rPr>
        <w:t>Plos</w:t>
      </w:r>
      <w:proofErr w:type="spellEnd"/>
      <w:r w:rsidRPr="00A16566">
        <w:rPr>
          <w:rFonts w:cs="Times New Roman"/>
        </w:rPr>
        <w:t xml:space="preserve"> One in press.</w:t>
      </w:r>
    </w:p>
    <w:p w14:paraId="1F7A2CC8" w14:textId="77777777" w:rsidR="00A16566" w:rsidRPr="00A16566" w:rsidRDefault="00A16566" w:rsidP="00A16566">
      <w:pPr>
        <w:pStyle w:val="Bibliography"/>
        <w:rPr>
          <w:rFonts w:cs="Times New Roman"/>
        </w:rPr>
      </w:pPr>
      <w:r w:rsidRPr="00A16566">
        <w:rPr>
          <w:rFonts w:cs="Times New Roman"/>
        </w:rPr>
        <w:t>Schuster, R. et al. 2019. Optimizing the conservation of migratory species over their full annual cycle. - Nature Communications 10: 1754.</w:t>
      </w:r>
    </w:p>
    <w:p w14:paraId="2D14B9D1" w14:textId="77777777" w:rsidR="00A16566" w:rsidRPr="00A16566" w:rsidRDefault="00A16566" w:rsidP="00A16566">
      <w:pPr>
        <w:pStyle w:val="Bibliography"/>
        <w:rPr>
          <w:rFonts w:cs="Times New Roman"/>
        </w:rPr>
      </w:pPr>
      <w:r w:rsidRPr="00A16566">
        <w:rPr>
          <w:rFonts w:cs="Times New Roman"/>
          <w:lang w:val="de-AT"/>
        </w:rPr>
        <w:t xml:space="preserve">Schwartz, M. W. et al. 2018. </w:t>
      </w:r>
      <w:r w:rsidRPr="00A16566">
        <w:rPr>
          <w:rFonts w:cs="Times New Roman"/>
        </w:rPr>
        <w:t>Decision Support Frameworks and Tools for Conservation. - Conservation Letters 11: e12385.</w:t>
      </w:r>
    </w:p>
    <w:p w14:paraId="0F295381" w14:textId="77777777" w:rsidR="00A16566" w:rsidRPr="00A16566" w:rsidRDefault="00A16566" w:rsidP="00A16566">
      <w:pPr>
        <w:pStyle w:val="Bibliography"/>
        <w:rPr>
          <w:rFonts w:cs="Times New Roman"/>
        </w:rPr>
      </w:pPr>
      <w:r w:rsidRPr="00A16566">
        <w:rPr>
          <w:rFonts w:cs="Times New Roman"/>
        </w:rPr>
        <w:t xml:space="preserve">Sullivan, B. L. et al. 2014. The </w:t>
      </w:r>
      <w:proofErr w:type="spellStart"/>
      <w:r w:rsidRPr="00A16566">
        <w:rPr>
          <w:rFonts w:cs="Times New Roman"/>
        </w:rPr>
        <w:t>eBird</w:t>
      </w:r>
      <w:proofErr w:type="spellEnd"/>
      <w:r w:rsidRPr="00A16566">
        <w:rPr>
          <w:rFonts w:cs="Times New Roman"/>
        </w:rPr>
        <w:t xml:space="preserve"> enterprise: an integrated approach to development and application of citizen science. - Biological Conservation 169: 31–40.</w:t>
      </w:r>
    </w:p>
    <w:p w14:paraId="3F7547C4" w14:textId="77777777" w:rsidR="00A16566" w:rsidRPr="00A16566" w:rsidRDefault="00A16566" w:rsidP="00A16566">
      <w:pPr>
        <w:pStyle w:val="Bibliography"/>
        <w:rPr>
          <w:rFonts w:cs="Times New Roman"/>
        </w:rPr>
      </w:pPr>
      <w:r w:rsidRPr="00A16566">
        <w:rPr>
          <w:rFonts w:cs="Times New Roman"/>
        </w:rPr>
        <w:t>Underhill, L. G. 1994. Optimal and suboptimal reserve selection algorithms. - Biological Conservation 70: 85–87.</w:t>
      </w:r>
    </w:p>
    <w:p w14:paraId="114F041F" w14:textId="77777777" w:rsidR="00A16566" w:rsidRPr="00A16566" w:rsidRDefault="00A16566" w:rsidP="00A16566">
      <w:pPr>
        <w:pStyle w:val="Bibliography"/>
        <w:rPr>
          <w:rFonts w:cs="Times New Roman"/>
        </w:rPr>
      </w:pPr>
      <w:r w:rsidRPr="00A16566">
        <w:rPr>
          <w:rFonts w:cs="Times New Roman"/>
        </w:rPr>
        <w:t>Venter, O. et al. 2014. Targeting Global Protected Area Expansion for Imperiled Biodiversity. - PLOS Biology 12: e1001891.</w:t>
      </w:r>
    </w:p>
    <w:p w14:paraId="1F5DCB8A" w14:textId="77777777" w:rsidR="00A16566" w:rsidRPr="00A16566" w:rsidRDefault="00A16566" w:rsidP="00A16566">
      <w:pPr>
        <w:pStyle w:val="Bibliography"/>
        <w:rPr>
          <w:rFonts w:cs="Times New Roman"/>
        </w:rPr>
      </w:pPr>
      <w:r w:rsidRPr="00A16566">
        <w:rPr>
          <w:rFonts w:cs="Times New Roman"/>
        </w:rPr>
        <w:t xml:space="preserve">Wolsey, L. A. and </w:t>
      </w:r>
      <w:proofErr w:type="spellStart"/>
      <w:r w:rsidRPr="00A16566">
        <w:rPr>
          <w:rFonts w:cs="Times New Roman"/>
        </w:rPr>
        <w:t>Nemhauser</w:t>
      </w:r>
      <w:proofErr w:type="spellEnd"/>
      <w:r w:rsidRPr="00A16566">
        <w:rPr>
          <w:rFonts w:cs="Times New Roman"/>
        </w:rPr>
        <w:t>, G. L. 1999. Integer and combinatorial optimization. - John Wiley &amp; Sons.</w:t>
      </w:r>
    </w:p>
    <w:p w14:paraId="173AD31C" w14:textId="21F7E020" w:rsidR="00A16566" w:rsidRDefault="00A16566">
      <w:pPr>
        <w:spacing w:after="0" w:line="480" w:lineRule="auto"/>
        <w:rPr>
          <w:rFonts w:cs="Times New Roman"/>
          <w:b/>
          <w:szCs w:val="24"/>
        </w:rPr>
      </w:pPr>
      <w:r>
        <w:rPr>
          <w:rFonts w:cs="Times New Roman"/>
          <w:b/>
          <w:szCs w:val="24"/>
        </w:rPr>
        <w:fldChar w:fldCharType="end"/>
      </w:r>
      <w:bookmarkStart w:id="239" w:name="_GoBack"/>
      <w:bookmarkEnd w:id="239"/>
    </w:p>
    <w:sectPr w:rsidR="00A16566">
      <w:footerReference w:type="default" r:id="rId16"/>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6" w:author="richard" w:date="2020-02-25T08:43:00Z" w:initials="r">
    <w:p w14:paraId="18E95008" w14:textId="77777777" w:rsidR="00447A97" w:rsidRDefault="00447A97" w:rsidP="0029651A">
      <w:r>
        <w:rPr>
          <w:rStyle w:val="CommentReference"/>
        </w:rPr>
        <w:annotationRef/>
      </w:r>
      <w:r>
        <w:rPr>
          <w:noProof/>
        </w:rPr>
        <w:t xml:space="preserve">reviewer 1: </w:t>
      </w:r>
      <w:r>
        <w:t>Line 162: the numbers run together and make it seem like one really large number.</w:t>
      </w:r>
    </w:p>
    <w:p w14:paraId="681EA46E" w14:textId="095A7A6E" w:rsidR="00447A97" w:rsidRDefault="00447A97">
      <w:pPr>
        <w:pStyle w:val="CommentText"/>
      </w:pPr>
      <w:r>
        <w:rPr>
          <w:noProof/>
        </w:rPr>
        <w:t>Ideas?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EA4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EA46E" w16cid:durableId="21FF5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0F9F0" w14:textId="77777777" w:rsidR="007313A2" w:rsidRDefault="007313A2">
      <w:pPr>
        <w:spacing w:after="0" w:line="240" w:lineRule="auto"/>
      </w:pPr>
      <w:r>
        <w:separator/>
      </w:r>
    </w:p>
  </w:endnote>
  <w:endnote w:type="continuationSeparator" w:id="0">
    <w:p w14:paraId="416925C4" w14:textId="77777777" w:rsidR="007313A2" w:rsidRDefault="00731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roman"/>
    <w:pitch w:val="default"/>
  </w:font>
  <w:font w:name="FreeSans">
    <w:altName w:val="Times New Roman"/>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855356"/>
      <w:docPartObj>
        <w:docPartGallery w:val="Page Numbers (Bottom of Page)"/>
        <w:docPartUnique/>
      </w:docPartObj>
    </w:sdtPr>
    <w:sdtEndPr>
      <w:rPr>
        <w:noProof/>
      </w:rPr>
    </w:sdtEndPr>
    <w:sdtContent>
      <w:p w14:paraId="3C2AF18C" w14:textId="3BA50C2D" w:rsidR="00447A97" w:rsidRDefault="00447A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1D5803" w14:textId="77777777" w:rsidR="00447A97" w:rsidRDefault="00447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CB619" w14:textId="77777777" w:rsidR="007313A2" w:rsidRDefault="007313A2">
      <w:pPr>
        <w:spacing w:after="0" w:line="240" w:lineRule="auto"/>
      </w:pPr>
      <w:r>
        <w:separator/>
      </w:r>
    </w:p>
  </w:footnote>
  <w:footnote w:type="continuationSeparator" w:id="0">
    <w:p w14:paraId="6F3A1BB0" w14:textId="77777777" w:rsidR="007313A2" w:rsidRDefault="00731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235F"/>
    <w:rsid w:val="00026622"/>
    <w:rsid w:val="000316D7"/>
    <w:rsid w:val="0003175C"/>
    <w:rsid w:val="00041740"/>
    <w:rsid w:val="000449D7"/>
    <w:rsid w:val="00046F16"/>
    <w:rsid w:val="000471B5"/>
    <w:rsid w:val="000516F9"/>
    <w:rsid w:val="000605B5"/>
    <w:rsid w:val="00061C41"/>
    <w:rsid w:val="000638AF"/>
    <w:rsid w:val="0007123A"/>
    <w:rsid w:val="00077CC5"/>
    <w:rsid w:val="000833F3"/>
    <w:rsid w:val="00085676"/>
    <w:rsid w:val="00090EB8"/>
    <w:rsid w:val="000955F1"/>
    <w:rsid w:val="00096EE2"/>
    <w:rsid w:val="000B2978"/>
    <w:rsid w:val="000B417E"/>
    <w:rsid w:val="000C3391"/>
    <w:rsid w:val="000D66F5"/>
    <w:rsid w:val="000E29BB"/>
    <w:rsid w:val="000E49E5"/>
    <w:rsid w:val="000E4FCA"/>
    <w:rsid w:val="000E61B4"/>
    <w:rsid w:val="000E7A60"/>
    <w:rsid w:val="000F10F0"/>
    <w:rsid w:val="000F1B1D"/>
    <w:rsid w:val="000F3291"/>
    <w:rsid w:val="000F4364"/>
    <w:rsid w:val="000F5875"/>
    <w:rsid w:val="000F7600"/>
    <w:rsid w:val="000F797F"/>
    <w:rsid w:val="00101B10"/>
    <w:rsid w:val="00102BBF"/>
    <w:rsid w:val="0010370C"/>
    <w:rsid w:val="00107859"/>
    <w:rsid w:val="00110512"/>
    <w:rsid w:val="001111E9"/>
    <w:rsid w:val="001128DD"/>
    <w:rsid w:val="00115B1C"/>
    <w:rsid w:val="001225A5"/>
    <w:rsid w:val="00122D3C"/>
    <w:rsid w:val="00125CEB"/>
    <w:rsid w:val="00130497"/>
    <w:rsid w:val="001315B3"/>
    <w:rsid w:val="001316E2"/>
    <w:rsid w:val="00132C97"/>
    <w:rsid w:val="00133783"/>
    <w:rsid w:val="00133F0E"/>
    <w:rsid w:val="0013533A"/>
    <w:rsid w:val="00135805"/>
    <w:rsid w:val="00137A61"/>
    <w:rsid w:val="001403BD"/>
    <w:rsid w:val="00140BFF"/>
    <w:rsid w:val="00143716"/>
    <w:rsid w:val="00145289"/>
    <w:rsid w:val="0014559C"/>
    <w:rsid w:val="00147569"/>
    <w:rsid w:val="001501A9"/>
    <w:rsid w:val="001512B6"/>
    <w:rsid w:val="00154571"/>
    <w:rsid w:val="00154707"/>
    <w:rsid w:val="00173E14"/>
    <w:rsid w:val="00174479"/>
    <w:rsid w:val="00174807"/>
    <w:rsid w:val="00175551"/>
    <w:rsid w:val="00193BB2"/>
    <w:rsid w:val="001966A7"/>
    <w:rsid w:val="001A21EE"/>
    <w:rsid w:val="001A2E90"/>
    <w:rsid w:val="001A3504"/>
    <w:rsid w:val="001B129F"/>
    <w:rsid w:val="001B5FE3"/>
    <w:rsid w:val="001B64F8"/>
    <w:rsid w:val="001B7DF5"/>
    <w:rsid w:val="001C0C61"/>
    <w:rsid w:val="001C25A7"/>
    <w:rsid w:val="001C2F5B"/>
    <w:rsid w:val="001C6809"/>
    <w:rsid w:val="001D1FC4"/>
    <w:rsid w:val="001E4EF9"/>
    <w:rsid w:val="001E5364"/>
    <w:rsid w:val="001F088F"/>
    <w:rsid w:val="001F0C0A"/>
    <w:rsid w:val="001F0CFE"/>
    <w:rsid w:val="001F3BC2"/>
    <w:rsid w:val="001F5594"/>
    <w:rsid w:val="001F7E12"/>
    <w:rsid w:val="0020171C"/>
    <w:rsid w:val="0020384E"/>
    <w:rsid w:val="00204306"/>
    <w:rsid w:val="00205B5E"/>
    <w:rsid w:val="00210322"/>
    <w:rsid w:val="00212E69"/>
    <w:rsid w:val="0021322A"/>
    <w:rsid w:val="002140F4"/>
    <w:rsid w:val="002150CD"/>
    <w:rsid w:val="00220ABB"/>
    <w:rsid w:val="00224607"/>
    <w:rsid w:val="00233156"/>
    <w:rsid w:val="00234A4B"/>
    <w:rsid w:val="002372B0"/>
    <w:rsid w:val="0024023F"/>
    <w:rsid w:val="00242B57"/>
    <w:rsid w:val="00243331"/>
    <w:rsid w:val="002435DF"/>
    <w:rsid w:val="00244413"/>
    <w:rsid w:val="00250222"/>
    <w:rsid w:val="00253B76"/>
    <w:rsid w:val="00254C4C"/>
    <w:rsid w:val="002579DD"/>
    <w:rsid w:val="00257F8A"/>
    <w:rsid w:val="00260D3A"/>
    <w:rsid w:val="002639E3"/>
    <w:rsid w:val="00265937"/>
    <w:rsid w:val="00270F5E"/>
    <w:rsid w:val="00271D0B"/>
    <w:rsid w:val="00275EC8"/>
    <w:rsid w:val="00281332"/>
    <w:rsid w:val="00291593"/>
    <w:rsid w:val="00293F5A"/>
    <w:rsid w:val="00294D85"/>
    <w:rsid w:val="0029651A"/>
    <w:rsid w:val="002A3303"/>
    <w:rsid w:val="002A4644"/>
    <w:rsid w:val="002B4ECE"/>
    <w:rsid w:val="002C7502"/>
    <w:rsid w:val="002D0EEE"/>
    <w:rsid w:val="002E0F67"/>
    <w:rsid w:val="002E40AB"/>
    <w:rsid w:val="002E47A9"/>
    <w:rsid w:val="002E5573"/>
    <w:rsid w:val="002F33F0"/>
    <w:rsid w:val="002F71C7"/>
    <w:rsid w:val="003003DB"/>
    <w:rsid w:val="00303D4F"/>
    <w:rsid w:val="00305307"/>
    <w:rsid w:val="00314AA5"/>
    <w:rsid w:val="00327013"/>
    <w:rsid w:val="00330F1D"/>
    <w:rsid w:val="00330FE6"/>
    <w:rsid w:val="00335468"/>
    <w:rsid w:val="00336CD7"/>
    <w:rsid w:val="003373E4"/>
    <w:rsid w:val="00340AB6"/>
    <w:rsid w:val="00341AFF"/>
    <w:rsid w:val="0034473C"/>
    <w:rsid w:val="003500D5"/>
    <w:rsid w:val="00350C00"/>
    <w:rsid w:val="003534E8"/>
    <w:rsid w:val="003546A2"/>
    <w:rsid w:val="00357518"/>
    <w:rsid w:val="00361795"/>
    <w:rsid w:val="0036533B"/>
    <w:rsid w:val="00371AB7"/>
    <w:rsid w:val="00380218"/>
    <w:rsid w:val="00383FB0"/>
    <w:rsid w:val="00384DCA"/>
    <w:rsid w:val="00386EB6"/>
    <w:rsid w:val="00391B0C"/>
    <w:rsid w:val="00392256"/>
    <w:rsid w:val="00393171"/>
    <w:rsid w:val="00393896"/>
    <w:rsid w:val="00395CA0"/>
    <w:rsid w:val="00396E07"/>
    <w:rsid w:val="003A64C3"/>
    <w:rsid w:val="003B09AD"/>
    <w:rsid w:val="003B1976"/>
    <w:rsid w:val="003B2807"/>
    <w:rsid w:val="003B30B2"/>
    <w:rsid w:val="003C106B"/>
    <w:rsid w:val="003C31EF"/>
    <w:rsid w:val="003C5643"/>
    <w:rsid w:val="003C6E4B"/>
    <w:rsid w:val="003D4FFF"/>
    <w:rsid w:val="003E19F5"/>
    <w:rsid w:val="003E5914"/>
    <w:rsid w:val="003E5967"/>
    <w:rsid w:val="003E677E"/>
    <w:rsid w:val="003F11B3"/>
    <w:rsid w:val="003F2F75"/>
    <w:rsid w:val="003F4F5A"/>
    <w:rsid w:val="003F7639"/>
    <w:rsid w:val="00400E83"/>
    <w:rsid w:val="004014E3"/>
    <w:rsid w:val="0040656D"/>
    <w:rsid w:val="00406870"/>
    <w:rsid w:val="00406F00"/>
    <w:rsid w:val="0041029F"/>
    <w:rsid w:val="00415153"/>
    <w:rsid w:val="00422048"/>
    <w:rsid w:val="004238FD"/>
    <w:rsid w:val="00426C89"/>
    <w:rsid w:val="00431741"/>
    <w:rsid w:val="00441810"/>
    <w:rsid w:val="00443325"/>
    <w:rsid w:val="00447A97"/>
    <w:rsid w:val="00457A4F"/>
    <w:rsid w:val="004628B5"/>
    <w:rsid w:val="00464E32"/>
    <w:rsid w:val="00470208"/>
    <w:rsid w:val="00471229"/>
    <w:rsid w:val="00471F32"/>
    <w:rsid w:val="00474D20"/>
    <w:rsid w:val="00475016"/>
    <w:rsid w:val="00480F4B"/>
    <w:rsid w:val="00487F6A"/>
    <w:rsid w:val="00495EDB"/>
    <w:rsid w:val="00497F03"/>
    <w:rsid w:val="004A5A7B"/>
    <w:rsid w:val="004B0847"/>
    <w:rsid w:val="004B4D03"/>
    <w:rsid w:val="004B63D2"/>
    <w:rsid w:val="004C13C5"/>
    <w:rsid w:val="004C30B7"/>
    <w:rsid w:val="004D0BA3"/>
    <w:rsid w:val="004D236D"/>
    <w:rsid w:val="004D3C37"/>
    <w:rsid w:val="004D7D5F"/>
    <w:rsid w:val="004E08AE"/>
    <w:rsid w:val="004E1AD9"/>
    <w:rsid w:val="004E37C6"/>
    <w:rsid w:val="004E63A5"/>
    <w:rsid w:val="004F5ED1"/>
    <w:rsid w:val="00501B0F"/>
    <w:rsid w:val="00510D72"/>
    <w:rsid w:val="0051632F"/>
    <w:rsid w:val="00517263"/>
    <w:rsid w:val="00517672"/>
    <w:rsid w:val="00517C19"/>
    <w:rsid w:val="00517C3A"/>
    <w:rsid w:val="0052425C"/>
    <w:rsid w:val="0052619A"/>
    <w:rsid w:val="00530999"/>
    <w:rsid w:val="0053468D"/>
    <w:rsid w:val="00540E75"/>
    <w:rsid w:val="00541C48"/>
    <w:rsid w:val="005424B9"/>
    <w:rsid w:val="00544E6E"/>
    <w:rsid w:val="00545AE8"/>
    <w:rsid w:val="00546A00"/>
    <w:rsid w:val="00553CCA"/>
    <w:rsid w:val="005546B9"/>
    <w:rsid w:val="00556BCF"/>
    <w:rsid w:val="00557B42"/>
    <w:rsid w:val="0056020B"/>
    <w:rsid w:val="00560421"/>
    <w:rsid w:val="0056142A"/>
    <w:rsid w:val="005621A1"/>
    <w:rsid w:val="00563E80"/>
    <w:rsid w:val="00565530"/>
    <w:rsid w:val="00570802"/>
    <w:rsid w:val="00571980"/>
    <w:rsid w:val="00572B7C"/>
    <w:rsid w:val="00574772"/>
    <w:rsid w:val="00581800"/>
    <w:rsid w:val="00582693"/>
    <w:rsid w:val="00582D25"/>
    <w:rsid w:val="00584315"/>
    <w:rsid w:val="005846ED"/>
    <w:rsid w:val="005851B3"/>
    <w:rsid w:val="005867F6"/>
    <w:rsid w:val="00586E4D"/>
    <w:rsid w:val="00591A97"/>
    <w:rsid w:val="005958B7"/>
    <w:rsid w:val="00596AB7"/>
    <w:rsid w:val="005A1B9C"/>
    <w:rsid w:val="005A2BE7"/>
    <w:rsid w:val="005A4AC5"/>
    <w:rsid w:val="005A69B4"/>
    <w:rsid w:val="005B4C2B"/>
    <w:rsid w:val="005B616B"/>
    <w:rsid w:val="005C46DF"/>
    <w:rsid w:val="005C5799"/>
    <w:rsid w:val="005D0D6F"/>
    <w:rsid w:val="005D2B78"/>
    <w:rsid w:val="005D4DA4"/>
    <w:rsid w:val="005D79EC"/>
    <w:rsid w:val="005E1C76"/>
    <w:rsid w:val="005F316F"/>
    <w:rsid w:val="005F7629"/>
    <w:rsid w:val="0060353B"/>
    <w:rsid w:val="006035EF"/>
    <w:rsid w:val="00606A0B"/>
    <w:rsid w:val="006070FF"/>
    <w:rsid w:val="00610022"/>
    <w:rsid w:val="006111AE"/>
    <w:rsid w:val="006130B3"/>
    <w:rsid w:val="00615F01"/>
    <w:rsid w:val="0061779F"/>
    <w:rsid w:val="00627220"/>
    <w:rsid w:val="00627E8F"/>
    <w:rsid w:val="00631025"/>
    <w:rsid w:val="006356FE"/>
    <w:rsid w:val="00636651"/>
    <w:rsid w:val="0063672F"/>
    <w:rsid w:val="00637F9E"/>
    <w:rsid w:val="00640FB8"/>
    <w:rsid w:val="006416BE"/>
    <w:rsid w:val="0065223B"/>
    <w:rsid w:val="00660ADC"/>
    <w:rsid w:val="006611AD"/>
    <w:rsid w:val="00661238"/>
    <w:rsid w:val="00662676"/>
    <w:rsid w:val="00662CB7"/>
    <w:rsid w:val="00663367"/>
    <w:rsid w:val="00664B00"/>
    <w:rsid w:val="00665E42"/>
    <w:rsid w:val="00666C8E"/>
    <w:rsid w:val="00671FCF"/>
    <w:rsid w:val="0067230E"/>
    <w:rsid w:val="00672A2F"/>
    <w:rsid w:val="00673156"/>
    <w:rsid w:val="00680E9B"/>
    <w:rsid w:val="006826BD"/>
    <w:rsid w:val="00683182"/>
    <w:rsid w:val="00683B44"/>
    <w:rsid w:val="00693E5D"/>
    <w:rsid w:val="00694E89"/>
    <w:rsid w:val="006A353E"/>
    <w:rsid w:val="006A4F44"/>
    <w:rsid w:val="006B20D1"/>
    <w:rsid w:val="006B3D9B"/>
    <w:rsid w:val="006B61B9"/>
    <w:rsid w:val="006C0AB3"/>
    <w:rsid w:val="006C17C1"/>
    <w:rsid w:val="006C4B67"/>
    <w:rsid w:val="006C559B"/>
    <w:rsid w:val="006D1204"/>
    <w:rsid w:val="006D5602"/>
    <w:rsid w:val="006E6403"/>
    <w:rsid w:val="006F00EE"/>
    <w:rsid w:val="006F3725"/>
    <w:rsid w:val="006F7FBB"/>
    <w:rsid w:val="00701CA4"/>
    <w:rsid w:val="007034CC"/>
    <w:rsid w:val="007036D9"/>
    <w:rsid w:val="00705E85"/>
    <w:rsid w:val="00705ED1"/>
    <w:rsid w:val="007220F5"/>
    <w:rsid w:val="007246C0"/>
    <w:rsid w:val="00726D8A"/>
    <w:rsid w:val="007313A2"/>
    <w:rsid w:val="0073451B"/>
    <w:rsid w:val="00734860"/>
    <w:rsid w:val="00740FB1"/>
    <w:rsid w:val="00744D35"/>
    <w:rsid w:val="007471B2"/>
    <w:rsid w:val="00747EA8"/>
    <w:rsid w:val="00750CFE"/>
    <w:rsid w:val="00751250"/>
    <w:rsid w:val="00751E57"/>
    <w:rsid w:val="00753805"/>
    <w:rsid w:val="007609B2"/>
    <w:rsid w:val="00761151"/>
    <w:rsid w:val="00762FE3"/>
    <w:rsid w:val="00766628"/>
    <w:rsid w:val="0077174B"/>
    <w:rsid w:val="0077195E"/>
    <w:rsid w:val="007721CD"/>
    <w:rsid w:val="00773A47"/>
    <w:rsid w:val="00773ED4"/>
    <w:rsid w:val="007778AA"/>
    <w:rsid w:val="00786A1D"/>
    <w:rsid w:val="00787DD7"/>
    <w:rsid w:val="00797644"/>
    <w:rsid w:val="007A3717"/>
    <w:rsid w:val="007A393F"/>
    <w:rsid w:val="007A3A5C"/>
    <w:rsid w:val="007B1178"/>
    <w:rsid w:val="007B30F1"/>
    <w:rsid w:val="007C03BB"/>
    <w:rsid w:val="007C112F"/>
    <w:rsid w:val="007C73E0"/>
    <w:rsid w:val="007D41C6"/>
    <w:rsid w:val="007D4871"/>
    <w:rsid w:val="007D4C26"/>
    <w:rsid w:val="007D4D26"/>
    <w:rsid w:val="007E1B02"/>
    <w:rsid w:val="007E2422"/>
    <w:rsid w:val="007E4202"/>
    <w:rsid w:val="007E5A3E"/>
    <w:rsid w:val="007F119D"/>
    <w:rsid w:val="007F5AC8"/>
    <w:rsid w:val="007F7CE2"/>
    <w:rsid w:val="00802673"/>
    <w:rsid w:val="0080653E"/>
    <w:rsid w:val="008126D2"/>
    <w:rsid w:val="00815457"/>
    <w:rsid w:val="008176F4"/>
    <w:rsid w:val="008178E6"/>
    <w:rsid w:val="0082320F"/>
    <w:rsid w:val="008241F9"/>
    <w:rsid w:val="00826463"/>
    <w:rsid w:val="0083291C"/>
    <w:rsid w:val="00840CD7"/>
    <w:rsid w:val="0085240D"/>
    <w:rsid w:val="008554D3"/>
    <w:rsid w:val="0085668C"/>
    <w:rsid w:val="00857D51"/>
    <w:rsid w:val="00861760"/>
    <w:rsid w:val="00862562"/>
    <w:rsid w:val="00862637"/>
    <w:rsid w:val="008642FD"/>
    <w:rsid w:val="008659EA"/>
    <w:rsid w:val="008666BA"/>
    <w:rsid w:val="00874342"/>
    <w:rsid w:val="00876D12"/>
    <w:rsid w:val="0088025D"/>
    <w:rsid w:val="00881946"/>
    <w:rsid w:val="00881CA1"/>
    <w:rsid w:val="00883232"/>
    <w:rsid w:val="00884627"/>
    <w:rsid w:val="00885086"/>
    <w:rsid w:val="0089225C"/>
    <w:rsid w:val="00892812"/>
    <w:rsid w:val="008A343E"/>
    <w:rsid w:val="008A34DC"/>
    <w:rsid w:val="008A4B83"/>
    <w:rsid w:val="008A6067"/>
    <w:rsid w:val="008B693B"/>
    <w:rsid w:val="008C5D4D"/>
    <w:rsid w:val="008C69C4"/>
    <w:rsid w:val="008D2B44"/>
    <w:rsid w:val="008D5CA2"/>
    <w:rsid w:val="008D6E3A"/>
    <w:rsid w:val="008E44FA"/>
    <w:rsid w:val="008E6306"/>
    <w:rsid w:val="008E6557"/>
    <w:rsid w:val="008E746B"/>
    <w:rsid w:val="008F0FBD"/>
    <w:rsid w:val="008F4B80"/>
    <w:rsid w:val="008F7AC4"/>
    <w:rsid w:val="0090152C"/>
    <w:rsid w:val="0090404E"/>
    <w:rsid w:val="00910148"/>
    <w:rsid w:val="009106EB"/>
    <w:rsid w:val="0091073B"/>
    <w:rsid w:val="00911EA4"/>
    <w:rsid w:val="00913A2B"/>
    <w:rsid w:val="00915BA4"/>
    <w:rsid w:val="0092728D"/>
    <w:rsid w:val="00931967"/>
    <w:rsid w:val="009319A3"/>
    <w:rsid w:val="009324A1"/>
    <w:rsid w:val="009361B8"/>
    <w:rsid w:val="009374CE"/>
    <w:rsid w:val="00944286"/>
    <w:rsid w:val="00950BD0"/>
    <w:rsid w:val="0095292F"/>
    <w:rsid w:val="0095652F"/>
    <w:rsid w:val="00957028"/>
    <w:rsid w:val="0096390A"/>
    <w:rsid w:val="00964DD9"/>
    <w:rsid w:val="0097010D"/>
    <w:rsid w:val="00980D4B"/>
    <w:rsid w:val="009916F4"/>
    <w:rsid w:val="009929C7"/>
    <w:rsid w:val="009966F6"/>
    <w:rsid w:val="009A21D5"/>
    <w:rsid w:val="009A5418"/>
    <w:rsid w:val="009A7103"/>
    <w:rsid w:val="009B0300"/>
    <w:rsid w:val="009B79F7"/>
    <w:rsid w:val="009C46BE"/>
    <w:rsid w:val="009C47AE"/>
    <w:rsid w:val="009C6D1A"/>
    <w:rsid w:val="009D0183"/>
    <w:rsid w:val="009D03CF"/>
    <w:rsid w:val="009D59FC"/>
    <w:rsid w:val="009F5FD1"/>
    <w:rsid w:val="00A022A7"/>
    <w:rsid w:val="00A023BA"/>
    <w:rsid w:val="00A07089"/>
    <w:rsid w:val="00A105CA"/>
    <w:rsid w:val="00A16566"/>
    <w:rsid w:val="00A2119F"/>
    <w:rsid w:val="00A21E0F"/>
    <w:rsid w:val="00A228AD"/>
    <w:rsid w:val="00A303DC"/>
    <w:rsid w:val="00A310A3"/>
    <w:rsid w:val="00A35EDF"/>
    <w:rsid w:val="00A369CD"/>
    <w:rsid w:val="00A37080"/>
    <w:rsid w:val="00A4221D"/>
    <w:rsid w:val="00A42BA1"/>
    <w:rsid w:val="00A42C91"/>
    <w:rsid w:val="00A47BB2"/>
    <w:rsid w:val="00A47DBE"/>
    <w:rsid w:val="00A47F61"/>
    <w:rsid w:val="00A53911"/>
    <w:rsid w:val="00A638CE"/>
    <w:rsid w:val="00A64045"/>
    <w:rsid w:val="00A64EFD"/>
    <w:rsid w:val="00A7193B"/>
    <w:rsid w:val="00A7328A"/>
    <w:rsid w:val="00A73562"/>
    <w:rsid w:val="00A7687B"/>
    <w:rsid w:val="00A804F9"/>
    <w:rsid w:val="00A84BF7"/>
    <w:rsid w:val="00A87F88"/>
    <w:rsid w:val="00A911AD"/>
    <w:rsid w:val="00A94D94"/>
    <w:rsid w:val="00A97139"/>
    <w:rsid w:val="00AA1EC1"/>
    <w:rsid w:val="00AA2488"/>
    <w:rsid w:val="00AA2719"/>
    <w:rsid w:val="00AA7D8B"/>
    <w:rsid w:val="00AB0E42"/>
    <w:rsid w:val="00AB2116"/>
    <w:rsid w:val="00AC3942"/>
    <w:rsid w:val="00AC4476"/>
    <w:rsid w:val="00AC4D9E"/>
    <w:rsid w:val="00AD4670"/>
    <w:rsid w:val="00AD6713"/>
    <w:rsid w:val="00AD7987"/>
    <w:rsid w:val="00AE30A1"/>
    <w:rsid w:val="00AE6958"/>
    <w:rsid w:val="00AE737E"/>
    <w:rsid w:val="00AF3E40"/>
    <w:rsid w:val="00B011CE"/>
    <w:rsid w:val="00B033D0"/>
    <w:rsid w:val="00B106A2"/>
    <w:rsid w:val="00B16F6D"/>
    <w:rsid w:val="00B231E3"/>
    <w:rsid w:val="00B37CB6"/>
    <w:rsid w:val="00B46843"/>
    <w:rsid w:val="00B6245A"/>
    <w:rsid w:val="00B65D14"/>
    <w:rsid w:val="00B71928"/>
    <w:rsid w:val="00B750A9"/>
    <w:rsid w:val="00B752BD"/>
    <w:rsid w:val="00B77039"/>
    <w:rsid w:val="00B7713F"/>
    <w:rsid w:val="00B8603A"/>
    <w:rsid w:val="00B86EA5"/>
    <w:rsid w:val="00B87E43"/>
    <w:rsid w:val="00B94ED1"/>
    <w:rsid w:val="00BA362E"/>
    <w:rsid w:val="00BA42C0"/>
    <w:rsid w:val="00BB75DF"/>
    <w:rsid w:val="00BC6613"/>
    <w:rsid w:val="00BD36DF"/>
    <w:rsid w:val="00BD3851"/>
    <w:rsid w:val="00BD7362"/>
    <w:rsid w:val="00BE00C5"/>
    <w:rsid w:val="00BE271C"/>
    <w:rsid w:val="00BE65EA"/>
    <w:rsid w:val="00BF0AF0"/>
    <w:rsid w:val="00BF29B9"/>
    <w:rsid w:val="00BF6346"/>
    <w:rsid w:val="00BF75FE"/>
    <w:rsid w:val="00C00AB1"/>
    <w:rsid w:val="00C020D6"/>
    <w:rsid w:val="00C11069"/>
    <w:rsid w:val="00C13F21"/>
    <w:rsid w:val="00C25268"/>
    <w:rsid w:val="00C254C0"/>
    <w:rsid w:val="00C25E3E"/>
    <w:rsid w:val="00C27CEC"/>
    <w:rsid w:val="00C4000A"/>
    <w:rsid w:val="00C42150"/>
    <w:rsid w:val="00C503CB"/>
    <w:rsid w:val="00C5321A"/>
    <w:rsid w:val="00C56416"/>
    <w:rsid w:val="00C63B2B"/>
    <w:rsid w:val="00C63EAB"/>
    <w:rsid w:val="00C67BF9"/>
    <w:rsid w:val="00C7053E"/>
    <w:rsid w:val="00C76063"/>
    <w:rsid w:val="00C80D58"/>
    <w:rsid w:val="00C84440"/>
    <w:rsid w:val="00C85B95"/>
    <w:rsid w:val="00C9075C"/>
    <w:rsid w:val="00C94128"/>
    <w:rsid w:val="00C9460A"/>
    <w:rsid w:val="00CA04EF"/>
    <w:rsid w:val="00CA114C"/>
    <w:rsid w:val="00CA2900"/>
    <w:rsid w:val="00CA44BE"/>
    <w:rsid w:val="00CA7003"/>
    <w:rsid w:val="00CB04E4"/>
    <w:rsid w:val="00CB1930"/>
    <w:rsid w:val="00CB2600"/>
    <w:rsid w:val="00CC3519"/>
    <w:rsid w:val="00CC476D"/>
    <w:rsid w:val="00CD0F4A"/>
    <w:rsid w:val="00CD10F4"/>
    <w:rsid w:val="00CD55EA"/>
    <w:rsid w:val="00CD6C98"/>
    <w:rsid w:val="00CE0407"/>
    <w:rsid w:val="00CE0FCB"/>
    <w:rsid w:val="00CE3949"/>
    <w:rsid w:val="00CF0525"/>
    <w:rsid w:val="00CF1D9D"/>
    <w:rsid w:val="00CF25A4"/>
    <w:rsid w:val="00D00A93"/>
    <w:rsid w:val="00D01068"/>
    <w:rsid w:val="00D01882"/>
    <w:rsid w:val="00D07213"/>
    <w:rsid w:val="00D1090F"/>
    <w:rsid w:val="00D10D87"/>
    <w:rsid w:val="00D11E62"/>
    <w:rsid w:val="00D13BCC"/>
    <w:rsid w:val="00D147E2"/>
    <w:rsid w:val="00D15C49"/>
    <w:rsid w:val="00D2422F"/>
    <w:rsid w:val="00D34048"/>
    <w:rsid w:val="00D348C1"/>
    <w:rsid w:val="00D350F7"/>
    <w:rsid w:val="00D4175C"/>
    <w:rsid w:val="00D457BC"/>
    <w:rsid w:val="00D51081"/>
    <w:rsid w:val="00D571D8"/>
    <w:rsid w:val="00D57929"/>
    <w:rsid w:val="00D5799D"/>
    <w:rsid w:val="00D611C4"/>
    <w:rsid w:val="00D63CE5"/>
    <w:rsid w:val="00D6440F"/>
    <w:rsid w:val="00D7380F"/>
    <w:rsid w:val="00D744E5"/>
    <w:rsid w:val="00D749EF"/>
    <w:rsid w:val="00D7550F"/>
    <w:rsid w:val="00D75B1B"/>
    <w:rsid w:val="00D770AF"/>
    <w:rsid w:val="00D8571D"/>
    <w:rsid w:val="00D86798"/>
    <w:rsid w:val="00D870A1"/>
    <w:rsid w:val="00D97C44"/>
    <w:rsid w:val="00DA19DB"/>
    <w:rsid w:val="00DA484B"/>
    <w:rsid w:val="00DB0A9F"/>
    <w:rsid w:val="00DB0D18"/>
    <w:rsid w:val="00DB2D3C"/>
    <w:rsid w:val="00DB3FA4"/>
    <w:rsid w:val="00DB4DC8"/>
    <w:rsid w:val="00DC23B3"/>
    <w:rsid w:val="00DC28ED"/>
    <w:rsid w:val="00DC69AF"/>
    <w:rsid w:val="00DD1BEC"/>
    <w:rsid w:val="00DD2C01"/>
    <w:rsid w:val="00DD442E"/>
    <w:rsid w:val="00DD70F7"/>
    <w:rsid w:val="00DE0C6C"/>
    <w:rsid w:val="00DE3725"/>
    <w:rsid w:val="00DE4D34"/>
    <w:rsid w:val="00DF122B"/>
    <w:rsid w:val="00DF3598"/>
    <w:rsid w:val="00DF5170"/>
    <w:rsid w:val="00E00B95"/>
    <w:rsid w:val="00E135FF"/>
    <w:rsid w:val="00E13E1A"/>
    <w:rsid w:val="00E17AA8"/>
    <w:rsid w:val="00E2003A"/>
    <w:rsid w:val="00E205BA"/>
    <w:rsid w:val="00E207EC"/>
    <w:rsid w:val="00E2182D"/>
    <w:rsid w:val="00E264F8"/>
    <w:rsid w:val="00E26AD7"/>
    <w:rsid w:val="00E336F5"/>
    <w:rsid w:val="00E348E9"/>
    <w:rsid w:val="00E34D23"/>
    <w:rsid w:val="00E377D9"/>
    <w:rsid w:val="00E379D6"/>
    <w:rsid w:val="00E400C4"/>
    <w:rsid w:val="00E42801"/>
    <w:rsid w:val="00E5103D"/>
    <w:rsid w:val="00E51938"/>
    <w:rsid w:val="00E53D91"/>
    <w:rsid w:val="00E548E4"/>
    <w:rsid w:val="00E6464C"/>
    <w:rsid w:val="00E678F4"/>
    <w:rsid w:val="00E72982"/>
    <w:rsid w:val="00E72F12"/>
    <w:rsid w:val="00E77B0A"/>
    <w:rsid w:val="00E80DEF"/>
    <w:rsid w:val="00E81092"/>
    <w:rsid w:val="00E82B4C"/>
    <w:rsid w:val="00E87C66"/>
    <w:rsid w:val="00E922CD"/>
    <w:rsid w:val="00E93913"/>
    <w:rsid w:val="00E96E85"/>
    <w:rsid w:val="00E971B5"/>
    <w:rsid w:val="00EA1742"/>
    <w:rsid w:val="00EA6609"/>
    <w:rsid w:val="00EB2C1F"/>
    <w:rsid w:val="00EB71CA"/>
    <w:rsid w:val="00EC1A60"/>
    <w:rsid w:val="00EC3C71"/>
    <w:rsid w:val="00ED2AAB"/>
    <w:rsid w:val="00ED62FF"/>
    <w:rsid w:val="00ED7199"/>
    <w:rsid w:val="00EE3F47"/>
    <w:rsid w:val="00EE4262"/>
    <w:rsid w:val="00EE4511"/>
    <w:rsid w:val="00EE55F3"/>
    <w:rsid w:val="00EE7A5A"/>
    <w:rsid w:val="00EF0308"/>
    <w:rsid w:val="00EF042C"/>
    <w:rsid w:val="00EF0AC9"/>
    <w:rsid w:val="00EF2D20"/>
    <w:rsid w:val="00EF3747"/>
    <w:rsid w:val="00EF5DA8"/>
    <w:rsid w:val="00F116F4"/>
    <w:rsid w:val="00F16E79"/>
    <w:rsid w:val="00F17407"/>
    <w:rsid w:val="00F239C4"/>
    <w:rsid w:val="00F27C9B"/>
    <w:rsid w:val="00F3165C"/>
    <w:rsid w:val="00F3536B"/>
    <w:rsid w:val="00F4143F"/>
    <w:rsid w:val="00F5346D"/>
    <w:rsid w:val="00F60A18"/>
    <w:rsid w:val="00F62B7C"/>
    <w:rsid w:val="00F67FDD"/>
    <w:rsid w:val="00F709AA"/>
    <w:rsid w:val="00F73D7C"/>
    <w:rsid w:val="00F80A81"/>
    <w:rsid w:val="00F84D11"/>
    <w:rsid w:val="00F916C5"/>
    <w:rsid w:val="00F91BC5"/>
    <w:rsid w:val="00F9277B"/>
    <w:rsid w:val="00F92AB4"/>
    <w:rsid w:val="00F95B5C"/>
    <w:rsid w:val="00F97006"/>
    <w:rsid w:val="00FA2170"/>
    <w:rsid w:val="00FA504B"/>
    <w:rsid w:val="00FA59B3"/>
    <w:rsid w:val="00FA6FEA"/>
    <w:rsid w:val="00FB60D3"/>
    <w:rsid w:val="00FB797B"/>
    <w:rsid w:val="00FC64AD"/>
    <w:rsid w:val="00FC6681"/>
    <w:rsid w:val="00FD3218"/>
    <w:rsid w:val="00FF4271"/>
    <w:rsid w:val="00FF653C"/>
    <w:rsid w:val="00FF73F9"/>
    <w:rsid w:val="00FF7557"/>
    <w:rsid w:val="00FF7B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240" w:line="24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osf.io/my8pc/" TargetMode="External"/><Relationship Id="rId10" Type="http://schemas.openxmlformats.org/officeDocument/2006/relationships/hyperlink" Target="https://depts.washington.edu/wagis/projects/parcel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bird.org/ebird/data/download" TargetMode="External"/><Relationship Id="rId14" Type="http://schemas.openxmlformats.org/officeDocument/2006/relationships/hyperlink" Target="https://osf.io/my8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A5DCC-16BA-4B26-8894-193C77FC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19</Pages>
  <Words>16903</Words>
  <Characters>96353</Characters>
  <Application>Microsoft Office Word</Application>
  <DocSecurity>0</DocSecurity>
  <Lines>802</Lines>
  <Paragraphs>226</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82</cp:revision>
  <cp:lastPrinted>2018-11-07T17:00:00Z</cp:lastPrinted>
  <dcterms:created xsi:type="dcterms:W3CDTF">2020-02-25T16:16:00Z</dcterms:created>
  <dcterms:modified xsi:type="dcterms:W3CDTF">2020-02-26T23:57:00Z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zotero-version="5.0.83"&gt;&lt;session id="Lh8NGxnI"/&gt;&lt;style id="http://www.zotero.org/styles/ecography" hasBibliography="1" bibliographyStyleHasBeenSet="1"/&gt;&lt;prefs&gt;&lt;pref name="fieldType" value="Field"/&gt;&lt;/prefs&gt;&lt;/data&gt;</vt:lpwstr>
  </property>
</Properties>
</file>