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r w:rsidR="00D951A6" w:rsidRPr="00D2043C">
        <w:rPr>
          <w:rFonts w:cs="Times New Roman"/>
        </w:rPr>
        <w:t>R.</w:t>
      </w:r>
      <w:r w:rsidR="00D951A6" w:rsidRPr="00D2043C">
        <w:rPr>
          <w:rFonts w:cs="Times New Roman"/>
          <w:vertAlign w:val="superscript"/>
        </w:rPr>
        <w:t>a,b</w:t>
      </w:r>
      <w:proofErr w:type="spell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Department of Biology, 1125 Colonel By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By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1EEFF3B9"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w:t>
      </w:r>
      <w:commentRangeStart w:id="0"/>
      <w:r w:rsidRPr="00D2043C">
        <w:rPr>
          <w:rFonts w:eastAsia="Times New Roman" w:cs="Times New Roman"/>
          <w:szCs w:val="24"/>
        </w:rPr>
        <w:t xml:space="preserve">planning </w:t>
      </w:r>
      <w:commentRangeEnd w:id="0"/>
      <w:r w:rsidR="001F2922">
        <w:rPr>
          <w:rStyle w:val="CommentReference"/>
        </w:rPr>
        <w:commentReference w:id="0"/>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(Margules and Pressey 2000)</w:t>
      </w:r>
      <w:r w:rsidR="00BE2B2D">
        <w:rPr>
          <w:rFonts w:eastAsia="Times New Roman" w:cs="Times New Roman"/>
          <w:szCs w:val="24"/>
        </w:rPr>
        <w:fldChar w:fldCharType="end"/>
      </w:r>
      <w:r w:rsidR="00697517" w:rsidRPr="00697517">
        <w:rPr>
          <w:rFonts w:eastAsia="Times New Roman" w:cs="Times New Roman"/>
          <w:szCs w:val="24"/>
        </w:rPr>
        <w:t xml:space="preserve">. Historically, conservation decision-making has often evaluated parcels opportunistically as they became available for purchase, donation, or under threat. </w:t>
      </w:r>
      <w:commentRangeStart w:id="1"/>
      <w:r w:rsidR="00697517" w:rsidRPr="00697517">
        <w:rPr>
          <w:rFonts w:eastAsia="Times New Roman" w:cs="Times New Roman"/>
          <w:szCs w:val="24"/>
        </w:rPr>
        <w:t xml:space="preserve">Although purchasing such areas may improve the status quo, such decisions may not substantially enhance the long-term persistence of target species or </w:t>
      </w:r>
      <w:commentRangeStart w:id="2"/>
      <w:commentRangeStart w:id="3"/>
      <w:commentRangeStart w:id="4"/>
      <w:r w:rsidR="00697517" w:rsidRPr="00697517">
        <w:rPr>
          <w:rFonts w:eastAsia="Times New Roman" w:cs="Times New Roman"/>
          <w:szCs w:val="24"/>
        </w:rPr>
        <w:t>communities</w:t>
      </w:r>
      <w:commentRangeEnd w:id="1"/>
      <w:r w:rsidR="001F2922">
        <w:rPr>
          <w:rStyle w:val="CommentReference"/>
        </w:rPr>
        <w:commentReference w:id="1"/>
      </w:r>
      <w:commentRangeEnd w:id="2"/>
      <w:r w:rsidR="00216A2E">
        <w:rPr>
          <w:rStyle w:val="CommentReference"/>
        </w:rPr>
        <w:commentReference w:id="2"/>
      </w:r>
      <w:commentRangeEnd w:id="3"/>
      <w:r w:rsidR="00242727">
        <w:rPr>
          <w:rStyle w:val="CommentReference"/>
        </w:rPr>
        <w:commentReference w:id="3"/>
      </w:r>
      <w:commentRangeEnd w:id="4"/>
      <w:r w:rsidR="00242727">
        <w:rPr>
          <w:rStyle w:val="CommentReference"/>
        </w:rPr>
        <w:commentReference w:id="4"/>
      </w:r>
      <w:r w:rsidR="00697517" w:rsidRPr="00697517">
        <w:rPr>
          <w:rFonts w:eastAsia="Times New Roman" w:cs="Times New Roman"/>
          <w:szCs w:val="24"/>
        </w:rPr>
        <w:t xml:space="preserve">. </w:t>
      </w:r>
      <w:ins w:id="5" w:author="Matt Strimas-Mackey" w:date="2019-03-06T14:21:00Z">
        <w:r w:rsidR="00242727">
          <w:rPr>
            <w:rFonts w:eastAsia="Times New Roman" w:cs="Times New Roman"/>
            <w:szCs w:val="24"/>
          </w:rPr>
          <w:t xml:space="preserve">SCP is a systematic alternative to this </w:t>
        </w:r>
      </w:ins>
      <w:ins w:id="6" w:author="Matt Strimas-Mackey" w:date="2019-03-06T14:22:00Z">
        <w:r w:rsidR="00242727">
          <w:rPr>
            <w:rFonts w:eastAsia="Times New Roman" w:cs="Times New Roman"/>
            <w:szCs w:val="24"/>
          </w:rPr>
          <w:t>opportunistic approach</w:t>
        </w:r>
      </w:ins>
      <w:ins w:id="7" w:author="Matt Strimas-Mackey" w:date="2019-03-06T14:23:00Z">
        <w:r w:rsidR="00242727">
          <w:rPr>
            <w:rFonts w:eastAsia="Times New Roman" w:cs="Times New Roman"/>
            <w:szCs w:val="24"/>
          </w:rPr>
          <w:t xml:space="preserve">, </w:t>
        </w:r>
      </w:ins>
      <w:del w:id="8" w:author="Matt Strimas-Mackey" w:date="2019-03-06T14:23:00Z">
        <w:r w:rsidR="00697517" w:rsidRPr="00697517" w:rsidDel="00242727">
          <w:rPr>
            <w:rFonts w:eastAsia="Times New Roman" w:cs="Times New Roman"/>
            <w:szCs w:val="24"/>
          </w:rPr>
          <w:delText xml:space="preserve">Faced with this realization, conservation planners began </w:delText>
        </w:r>
      </w:del>
      <w:r w:rsidR="00697517" w:rsidRPr="00697517">
        <w:rPr>
          <w:rFonts w:eastAsia="Times New Roman" w:cs="Times New Roman"/>
          <w:szCs w:val="24"/>
        </w:rPr>
        <w:t xml:space="preserve">using decision support tools to </w:t>
      </w:r>
      <w:del w:id="9" w:author="Matt Strimas-Mackey" w:date="2019-03-06T14:23:00Z">
        <w:r w:rsidR="00697517" w:rsidRPr="00697517" w:rsidDel="00242727">
          <w:rPr>
            <w:rFonts w:eastAsia="Times New Roman" w:cs="Times New Roman"/>
            <w:szCs w:val="24"/>
          </w:rPr>
          <w:delText xml:space="preserve">help </w:delText>
        </w:r>
      </w:del>
      <w:r w:rsidR="00697517" w:rsidRPr="00697517">
        <w:rPr>
          <w:rFonts w:eastAsia="Times New Roman" w:cs="Times New Roman"/>
          <w:szCs w:val="24"/>
        </w:rPr>
        <w:t xml:space="preserve">simulate alternative reserve designs over a range of different biodiversity and management goals and, ultimately, guide protected area acquisitions and management actions. Due to the systematic, evidence-based nature of these tools, conservation prioritization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10"/>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w:t>
      </w:r>
      <w:commentRangeStart w:id="11"/>
      <w:r w:rsidRPr="00295223">
        <w:rPr>
          <w:rFonts w:eastAsia="Times New Roman" w:cs="Times New Roman"/>
          <w:szCs w:val="24"/>
        </w:rPr>
        <w:t>Second</w:t>
      </w:r>
      <w:commentRangeEnd w:id="11"/>
      <w:r w:rsidR="001F2922">
        <w:rPr>
          <w:rStyle w:val="CommentReference"/>
        </w:rPr>
        <w:commentReference w:id="11"/>
      </w:r>
      <w:r w:rsidRPr="00295223">
        <w:rPr>
          <w:rFonts w:eastAsia="Times New Roman" w:cs="Times New Roman"/>
          <w:szCs w:val="24"/>
        </w:rPr>
        <w:t>,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heuristics (e.g. ranking procedures, genetic algorithms, and mixtures of these approaches) that could also be used. Here, we focus</w:t>
      </w:r>
      <w:r w:rsidR="00DF6B45">
        <w:rPr>
          <w:rFonts w:eastAsia="Times New Roman" w:cs="Times New Roman"/>
          <w:szCs w:val="24"/>
        </w:rPr>
        <w:t xml:space="preserve"> </w:t>
      </w:r>
      <w:r w:rsidRPr="00295223">
        <w:rPr>
          <w:rFonts w:eastAsia="Times New Roman" w:cs="Times New Roman"/>
          <w:szCs w:val="24"/>
        </w:rPr>
        <w:t>on SA because it is the most widely used heuristic in the 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w:t>
      </w:r>
      <w:r w:rsidRPr="00295223">
        <w:rPr>
          <w:rFonts w:eastAsia="Times New Roman" w:cs="Times New Roman"/>
          <w:szCs w:val="24"/>
        </w:rPr>
        <w:lastRenderedPageBreak/>
        <w:t>et al., 2009; Watts et al., 2009) and, 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10"/>
      <w:r w:rsidR="00580682">
        <w:rPr>
          <w:rStyle w:val="CommentReference"/>
        </w:rPr>
        <w:commentReference w:id="10"/>
      </w:r>
    </w:p>
    <w:p w14:paraId="1FC5B5AD" w14:textId="457161BB"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w:t>
      </w:r>
      <w:del w:id="12" w:author="Matt Strimas-Mackey" w:date="2019-03-06T14:26:00Z">
        <w:r w:rsidR="00AE44F9" w:rsidRPr="00AE44F9" w:rsidDel="00242727">
          <w:rPr>
            <w:rFonts w:eastAsia="Times New Roman" w:cs="Times New Roman"/>
            <w:szCs w:val="24"/>
          </w:rPr>
          <w:delText xml:space="preserve">build </w:delText>
        </w:r>
      </w:del>
      <w:ins w:id="13" w:author="Matt Strimas-Mackey" w:date="2019-03-06T14:26:00Z">
        <w:r w:rsidR="00242727">
          <w:rPr>
            <w:rFonts w:eastAsia="Times New Roman" w:cs="Times New Roman"/>
            <w:szCs w:val="24"/>
          </w:rPr>
          <w:t>design</w:t>
        </w:r>
        <w:r w:rsidR="00242727" w:rsidRPr="00AE44F9">
          <w:rPr>
            <w:rFonts w:eastAsia="Times New Roman" w:cs="Times New Roman"/>
            <w:szCs w:val="24"/>
          </w:rPr>
          <w:t xml:space="preserve"> </w:t>
        </w:r>
      </w:ins>
      <w:r w:rsidR="00AE44F9" w:rsidRPr="00AE44F9">
        <w:rPr>
          <w:rFonts w:eastAsia="Times New Roman" w:cs="Times New Roman"/>
          <w:szCs w:val="24"/>
        </w:rPr>
        <w:t xml:space="preserve">marine and terrestrial </w:t>
      </w:r>
      <w:del w:id="14" w:author="Matt Strimas-Mackey" w:date="2019-03-06T14:26:00Z">
        <w:r w:rsidR="00AE44F9" w:rsidRPr="00AE44F9" w:rsidDel="00242727">
          <w:rPr>
            <w:rFonts w:eastAsia="Times New Roman" w:cs="Times New Roman"/>
            <w:szCs w:val="24"/>
          </w:rPr>
          <w:delText xml:space="preserve">conservation </w:delText>
        </w:r>
      </w:del>
      <w:ins w:id="15" w:author="Matt Strimas-Mackey" w:date="2019-03-06T14:26:00Z">
        <w:r w:rsidR="00242727">
          <w:rPr>
            <w:rFonts w:eastAsia="Times New Roman" w:cs="Times New Roman"/>
            <w:szCs w:val="24"/>
          </w:rPr>
          <w:t>reserve</w:t>
        </w:r>
        <w:r w:rsidR="00242727" w:rsidRPr="00AE44F9">
          <w:rPr>
            <w:rFonts w:eastAsia="Times New Roman" w:cs="Times New Roman"/>
            <w:szCs w:val="24"/>
          </w:rPr>
          <w:t xml:space="preserve"> </w:t>
        </w:r>
      </w:ins>
      <w:commentRangeStart w:id="16"/>
      <w:r w:rsidR="00AE44F9" w:rsidRPr="00AE44F9">
        <w:rPr>
          <w:rFonts w:eastAsia="Times New Roman" w:cs="Times New Roman"/>
          <w:szCs w:val="24"/>
        </w:rPr>
        <w:t>systems and is the global leader in conservation land and sea use planning software</w:t>
      </w:r>
      <w:commentRangeEnd w:id="16"/>
      <w:r w:rsidR="00242727">
        <w:rPr>
          <w:rStyle w:val="CommentReference"/>
        </w:rPr>
        <w:commentReference w:id="16"/>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w:t>
      </w:r>
      <w:del w:id="17" w:author="Matt Strimas-Mackey" w:date="2019-03-06T14:28:00Z">
        <w:r w:rsidR="008D4FF0" w:rsidRPr="00D2043C" w:rsidDel="00753CB3">
          <w:rPr>
            <w:rFonts w:eastAsia="Times New Roman" w:cs="Times New Roman"/>
            <w:szCs w:val="24"/>
          </w:rPr>
          <w:delText xml:space="preserve">the heuristic approach of </w:delText>
        </w:r>
      </w:del>
      <w:del w:id="18" w:author="Matt Strimas-Mackey" w:date="2019-03-06T14:24:00Z">
        <w:r w:rsidR="008D4FF0" w:rsidRPr="00D2043C" w:rsidDel="00242727">
          <w:rPr>
            <w:rFonts w:eastAsia="Times New Roman" w:cs="Times New Roman"/>
            <w:szCs w:val="24"/>
          </w:rPr>
          <w:delText>similated</w:delText>
        </w:r>
      </w:del>
      <w:ins w:id="19" w:author="Matt Strimas-Mackey" w:date="2019-03-06T14:24:00Z">
        <w:r w:rsidR="00242727" w:rsidRPr="00D2043C">
          <w:rPr>
            <w:rFonts w:eastAsia="Times New Roman" w:cs="Times New Roman"/>
            <w:szCs w:val="24"/>
          </w:rPr>
          <w:t>simulated</w:t>
        </w:r>
      </w:ins>
      <w:r w:rsidR="008D4FF0" w:rsidRPr="00D2043C">
        <w:rPr>
          <w:rFonts w:eastAsia="Times New Roman" w:cs="Times New Roman"/>
          <w:szCs w:val="24"/>
        </w:rPr>
        <w:t xml:space="preserve"> annealing</w:t>
      </w:r>
      <w:ins w:id="20" w:author="Matt Strimas-Mackey" w:date="2019-03-06T14:28:00Z">
        <w:r w:rsidR="00753CB3">
          <w:rPr>
            <w:rFonts w:eastAsia="Times New Roman" w:cs="Times New Roman"/>
            <w:szCs w:val="24"/>
          </w:rPr>
          <w:t>, a heuristic optimization technique,</w:t>
        </w:r>
      </w:ins>
      <w:r w:rsidR="008D4FF0" w:rsidRPr="00D2043C">
        <w:rPr>
          <w:rFonts w:eastAsia="Times New Roman" w:cs="Times New Roman"/>
          <w:szCs w:val="24"/>
        </w:rPr>
        <w:t xml:space="preserve">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commentRangeStart w:id="21"/>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w:t>
      </w:r>
      <w:commentRangeEnd w:id="21"/>
      <w:r w:rsidR="00242727">
        <w:rPr>
          <w:rStyle w:val="CommentReference"/>
        </w:rPr>
        <w:commentReference w:id="21"/>
      </w:r>
      <w:r w:rsidR="00A5297D" w:rsidRPr="00D2043C">
        <w:rPr>
          <w:rFonts w:eastAsia="Times New Roman" w:cs="Times New Roman"/>
          <w:szCs w:val="24"/>
        </w:rPr>
        <w:t xml:space="preserve">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3EF22D1F"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(Meidinger and Pojar 1991)</w:t>
      </w:r>
      <w:r w:rsidR="001B0722">
        <w:rPr>
          <w:rFonts w:cs="Times New Roman"/>
          <w:lang w:val="en-CA"/>
        </w:rPr>
        <w:fldChar w:fldCharType="end"/>
      </w:r>
      <w:r>
        <w:rPr>
          <w:rFonts w:cs="Times New Roman"/>
          <w:lang w:val="en-CA"/>
        </w:rPr>
        <w:t xml:space="preserve">. Land cover in the region is diverse, </w:t>
      </w:r>
      <w:r>
        <w:rPr>
          <w:rFonts w:cs="Times New Roman"/>
          <w:lang w:val="en-CA"/>
        </w:rPr>
        <w:lastRenderedPageBreak/>
        <w:t xml:space="preserve">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7C186838" w:rsidR="008E7B78" w:rsidRDefault="008E7B78" w:rsidP="008E7B78">
      <w:pPr>
        <w:spacing w:line="480" w:lineRule="auto"/>
        <w:rPr>
          <w:rFonts w:cs="Times New Roman"/>
          <w:lang w:val="en-CA"/>
        </w:rPr>
      </w:pPr>
      <w:r>
        <w:rPr>
          <w:rFonts w:cs="Times New Roman"/>
          <w:i/>
        </w:rPr>
        <w:t xml:space="preserve">Biodiversity data.  </w:t>
      </w:r>
      <w:ins w:id="22" w:author="Matt Strimas-Mackey" w:date="2019-03-06T11:38:00Z">
        <w:r w:rsidR="00CC65F5">
          <w:rPr>
            <w:rFonts w:cs="Times New Roman"/>
            <w:i/>
          </w:rPr>
          <w:t xml:space="preserve">We used species distribution models for 72 bird species as our conservation features. </w:t>
        </w:r>
      </w:ins>
      <w:del w:id="23" w:author="Matt Strimas-Mackey" w:date="2019-03-06T11:39:00Z">
        <w:r w:rsidDel="00CC65F5">
          <w:rPr>
            <w:rFonts w:cs="Times New Roman"/>
          </w:rPr>
          <w:delText>Our prioritizations were run with</w:delText>
        </w:r>
      </w:del>
      <w:ins w:id="24" w:author="Matt Strimas-Mackey" w:date="2019-03-06T11:39:00Z">
        <w:r w:rsidR="00CC65F5">
          <w:rPr>
            <w:rFonts w:cs="Times New Roman"/>
          </w:rPr>
          <w:t>The distribution models were based on</w:t>
        </w:r>
      </w:ins>
      <w:r>
        <w:rPr>
          <w:rFonts w:cs="Times New Roman"/>
        </w:rPr>
        <w:t xml:space="preserve"> </w:t>
      </w:r>
      <w:ins w:id="25" w:author="Matt Strimas-Mackey" w:date="2019-03-06T11:39:00Z">
        <w:r w:rsidR="00CC65F5">
          <w:rPr>
            <w:rFonts w:cs="Times New Roman"/>
          </w:rPr>
          <w:t xml:space="preserve">data from </w:t>
        </w:r>
      </w:ins>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del w:id="26" w:author="Matt Strimas-Mackey" w:date="2019-03-06T11:39:00Z">
        <w:r w:rsidDel="00CC65F5">
          <w:rPr>
            <w:rFonts w:cs="Times New Roman"/>
          </w:rPr>
          <w:delText xml:space="preserve"> </w:delText>
        </w:r>
        <w:r w:rsidDel="00CC65F5">
          <w:rPr>
            <w:rFonts w:cs="Times New Roman"/>
            <w:spacing w:val="-1"/>
          </w:rPr>
          <w:delText>data</w:delText>
        </w:r>
      </w:del>
      <w:r>
        <w:rPr>
          <w:rFonts w:cs="Times New Roman"/>
          <w:spacing w:val="-1"/>
        </w:rPr>
        <w:t>,</w:t>
      </w:r>
      <w:del w:id="27" w:author="Matt Strimas-Mackey" w:date="2019-03-06T11:39:00Z">
        <w:r w:rsidDel="00CC65F5">
          <w:rPr>
            <w:rFonts w:cs="Times New Roman"/>
            <w:spacing w:val="-1"/>
          </w:rPr>
          <w:delText xml:space="preserve"> which is</w:delText>
        </w:r>
      </w:del>
      <w:r>
        <w:rPr>
          <w:rFonts w:cs="Times New Roman"/>
          <w:spacing w:val="-1"/>
        </w:rPr>
        <w:t xml:space="preserve">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(Hochachka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pers. com.). Sampling locations &lt;100 m apart were collapsed to one location, yielding 5470 checklists from 2160 locations, visited from 1-10 times and 2.53 times on average.</w:t>
      </w:r>
      <w:ins w:id="28" w:author="Matt Strimas-Mackey" w:date="2019-03-06T11:41:00Z">
        <w:r w:rsidR="00CC65F5">
          <w:rPr>
            <w:rFonts w:cs="Times New Roman"/>
            <w:lang w:val="en-CA"/>
          </w:rPr>
          <w:t xml:space="preserve"> </w:t>
        </w:r>
        <w:commentRangeStart w:id="29"/>
        <w:r w:rsidR="00CC65F5">
          <w:rPr>
            <w:rFonts w:cs="Times New Roman"/>
            <w:lang w:val="en-CA"/>
          </w:rPr>
          <w:t>unmarked</w:t>
        </w:r>
        <w:commentRangeEnd w:id="29"/>
        <w:r w:rsidR="00CC65F5">
          <w:rPr>
            <w:rStyle w:val="CommentReference"/>
          </w:rPr>
          <w:commentReference w:id="29"/>
        </w:r>
        <w:r w:rsidR="00CC65F5">
          <w:rPr>
            <w:rFonts w:cs="Times New Roman"/>
            <w:lang w:val="en-CA"/>
          </w:rPr>
          <w:t>.</w:t>
        </w:r>
      </w:ins>
      <w:r>
        <w:rPr>
          <w:rFonts w:cs="Times New Roman"/>
          <w:lang w:val="en-CA"/>
        </w:rPr>
        <w:t xml:space="preserve"> </w:t>
      </w:r>
      <w:commentRangeStart w:id="30"/>
      <w:r>
        <w:rPr>
          <w:rFonts w:cs="Times New Roman"/>
          <w:lang w:val="en-CA"/>
        </w:rPr>
        <w:t xml:space="preserve">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(Supplementary Table 1).</w:t>
      </w:r>
      <w:commentRangeEnd w:id="30"/>
      <w:r w:rsidR="00CC65F5">
        <w:rPr>
          <w:rStyle w:val="CommentReference"/>
        </w:rPr>
        <w:commentReference w:id="30"/>
      </w:r>
      <w:r>
        <w:rPr>
          <w:rFonts w:cs="Times New Roman"/>
          <w:lang w:val="en-CA"/>
        </w:rPr>
        <w:t xml:space="preserve">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(Ando et al. 1998, Polasky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w:t>
      </w:r>
      <w:r>
        <w:rPr>
          <w:rFonts w:cs="Times New Roman"/>
          <w:lang w:val="en-CA"/>
        </w:rPr>
        <w:lastRenderedPageBreak/>
        <w:t xml:space="preserve">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bookmarkStart w:id="31" w:name="_GoBack"/>
      <w:bookmarkEnd w:id="31"/>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(Margules and Pressey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w:t>
      </w:r>
      <w:r w:rsidRPr="00D2043C">
        <w:rPr>
          <w:rStyle w:val="apple-converted-space"/>
          <w:shd w:val="clear" w:color="auto" w:fill="FFFFFF"/>
          <w:lang w:val="en-CA"/>
        </w:rPr>
        <w:lastRenderedPageBreak/>
        <w:t xml:space="preserve">an objective to find the solution that fulfills all the targets and constraints </w:t>
      </w:r>
      <w:commentRangeStart w:id="32"/>
      <w:r w:rsidRPr="00D2043C">
        <w:rPr>
          <w:rStyle w:val="apple-converted-space"/>
          <w:shd w:val="clear" w:color="auto" w:fill="FFFFFF"/>
          <w:lang w:val="en-CA"/>
        </w:rPr>
        <w:t>for the smallest area</w:t>
      </w:r>
      <w:commentRangeEnd w:id="32"/>
      <w:r w:rsidR="00753CB3">
        <w:rPr>
          <w:rStyle w:val="CommentReference"/>
          <w:rFonts w:eastAsiaTheme="minorHAnsi" w:cstheme="minorBidi"/>
        </w:rPr>
        <w:commentReference w:id="32"/>
      </w:r>
      <w:r w:rsidRPr="00D2043C">
        <w:rPr>
          <w:rStyle w:val="apple-converted-space"/>
          <w:shd w:val="clear" w:color="auto" w:fill="FFFFFF"/>
          <w:lang w:val="en-CA"/>
        </w:rPr>
        <w:t xml:space="preserve">,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p>
    <w:p w14:paraId="573ADB7D" w14:textId="08C1BA6B" w:rsidR="009872A3" w:rsidRPr="00217190" w:rsidRDefault="00217190" w:rsidP="003E1527">
      <w:pPr>
        <w:pStyle w:val="xmsonormal"/>
        <w:spacing w:before="0" w:beforeAutospacing="0" w:after="0" w:afterAutospacing="0" w:line="480" w:lineRule="auto"/>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scenarios we created the following range of scenarios: </w:t>
      </w:r>
      <w:proofErr w:type="spellStart"/>
      <w:r w:rsidR="00AF02BE">
        <w:rPr>
          <w:lang w:val="en-CA"/>
        </w:rPr>
        <w:t>i</w:t>
      </w:r>
      <w:proofErr w:type="spellEnd"/>
      <w:r w:rsidR="00AF02BE">
        <w:rPr>
          <w:lang w:val="en-CA"/>
        </w:rPr>
        <w:t xml:space="preserve">) vary conservation targets between 10 and 90 % in 10 % increments (9 variations), ii) 10 – 72 species/features (5 variations) and iii) 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number of iterations from 1E+04 to 1E+08 (5 iterations)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already took 8 hours to solve, we restricted the set of full scenario iterations to those mentioned above. </w:t>
      </w:r>
      <w:r w:rsidR="00777B0C">
        <w:rPr>
          <w:lang w:val="en-CA"/>
        </w:rPr>
        <w:t xml:space="preserve">We did however go ahead and create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777B0C">
        <w:rPr>
          <w:lang w:val="en-CA"/>
        </w:rPr>
        <w:t xml:space="preserve">to present as </w:t>
      </w:r>
      <w:r w:rsidR="00C96497">
        <w:rPr>
          <w:lang w:val="en-CA"/>
        </w:rPr>
        <w:t xml:space="preserve">one of the </w:t>
      </w:r>
      <w:r w:rsidR="00777B0C">
        <w:rPr>
          <w:lang w:val="en-CA"/>
        </w:rPr>
        <w:t xml:space="preserve">main results for comparison here, as the </w:t>
      </w:r>
      <w:r w:rsidR="006871B3">
        <w:rPr>
          <w:lang w:val="en-CA"/>
        </w:rPr>
        <w:t xml:space="preserve">next higher iterations of number of planning units (n = </w:t>
      </w:r>
      <w:r w:rsidR="006871B3" w:rsidRPr="006871B3">
        <w:rPr>
          <w:lang w:val="en-CA"/>
        </w:rPr>
        <w:t>594040</w:t>
      </w:r>
      <w:r w:rsidR="006871B3">
        <w:rPr>
          <w:lang w:val="en-CA"/>
        </w:rPr>
        <w:t xml:space="preserve">) does best highlight the limitations of </w:t>
      </w:r>
      <w:proofErr w:type="spellStart"/>
      <w:r w:rsidR="006871B3">
        <w:rPr>
          <w:lang w:val="en-CA"/>
        </w:rPr>
        <w:t>Marxan</w:t>
      </w:r>
      <w:proofErr w:type="spellEnd"/>
      <w:r w:rsidR="006871B3">
        <w:rPr>
          <w:lang w:val="en-CA"/>
        </w:rPr>
        <w:t xml:space="preserve">/simulated annealing compared to </w:t>
      </w:r>
      <w:proofErr w:type="spellStart"/>
      <w:r w:rsidR="006871B3">
        <w:rPr>
          <w:lang w:val="en-CA"/>
        </w:rPr>
        <w:t>prioritzr</w:t>
      </w:r>
      <w:proofErr w:type="spellEnd"/>
      <w:r w:rsidR="006871B3">
        <w:rPr>
          <w:lang w:val="en-CA"/>
        </w:rPr>
        <w:t>/integer linear programming</w:t>
      </w:r>
      <w:r w:rsidR="007C398D">
        <w:rPr>
          <w:lang w:val="en-CA"/>
        </w:rPr>
        <w:t>, when it comes to finding the optimal solution and being most cost effective</w:t>
      </w:r>
      <w:r w:rsidR="00413E69">
        <w:rPr>
          <w:lang w:val="en-CA"/>
        </w:rPr>
        <w:t xml:space="preserve"> in selecting planning units.</w:t>
      </w:r>
    </w:p>
    <w:p w14:paraId="61BD483C" w14:textId="77777777" w:rsidR="009872A3" w:rsidRPr="00D2043C" w:rsidRDefault="009872A3" w:rsidP="003E1527">
      <w:pPr>
        <w:pStyle w:val="xmsonormal"/>
        <w:spacing w:before="0" w:beforeAutospacing="0" w:after="0" w:afterAutospacing="0" w:line="480" w:lineRule="auto"/>
        <w:rPr>
          <w:b/>
          <w:lang w:val="en-CA"/>
        </w:rPr>
      </w:pPr>
    </w:p>
    <w:p w14:paraId="30D65B02" w14:textId="4D7A0CEB" w:rsidR="00186AA6" w:rsidRDefault="00186AA6" w:rsidP="00B66B4F">
      <w:pPr>
        <w:pStyle w:val="xmsonormal"/>
        <w:spacing w:before="0" w:beforeAutospacing="0" w:after="0" w:afterAutospacing="0" w:line="480" w:lineRule="auto"/>
        <w:rPr>
          <w:b/>
        </w:rPr>
      </w:pPr>
      <w:r w:rsidRPr="00D2043C">
        <w:rPr>
          <w:b/>
        </w:rPr>
        <w:t xml:space="preserve">Results </w:t>
      </w:r>
    </w:p>
    <w:p w14:paraId="5E4E60D8" w14:textId="78C9B7DF" w:rsidR="000D5D80" w:rsidRDefault="005D188A" w:rsidP="00B66B4F">
      <w:pPr>
        <w:pStyle w:val="xmsonormal"/>
        <w:spacing w:before="0" w:beforeAutospacing="0" w:after="0" w:afterAutospacing="0" w:line="480" w:lineRule="auto"/>
      </w:pPr>
      <w:r>
        <w:t xml:space="preserve">The best processing time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1).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w:t>
      </w:r>
      <w:r w:rsidR="009134E7">
        <w:lastRenderedPageBreak/>
        <w:t xml:space="preserve">113 times longer than </w:t>
      </w:r>
      <w:proofErr w:type="spellStart"/>
      <w:r w:rsidR="009134E7">
        <w:t>Gurobi</w:t>
      </w:r>
      <w:proofErr w:type="spellEnd"/>
      <w:r w:rsidR="009134E7">
        <w:t xml:space="preserve"> (mean = 18.4 times),</w:t>
      </w:r>
      <w:r w:rsidR="00AF0350">
        <w:t xml:space="preserve"> </w:t>
      </w:r>
      <w:proofErr w:type="spellStart"/>
      <w:r w:rsidR="00AF0350">
        <w:t>Marxan</w:t>
      </w:r>
      <w:proofErr w:type="spellEnd"/>
      <w:r w:rsidR="009134E7">
        <w:t xml:space="preserve"> took between 0 and </w:t>
      </w:r>
      <w:commentRangeStart w:id="33"/>
      <w:r w:rsidR="009134E7">
        <w:t xml:space="preserve">28710 </w:t>
      </w:r>
      <w:commentRangeEnd w:id="33"/>
      <w:r w:rsidR="00753CB3">
        <w:rPr>
          <w:rStyle w:val="CommentReference"/>
          <w:rFonts w:eastAsiaTheme="minorHAnsi" w:cstheme="minorBidi"/>
        </w:rPr>
        <w:commentReference w:id="33"/>
      </w:r>
      <w:r w:rsidR="009134E7">
        <w:t xml:space="preserve">times longer than </w:t>
      </w:r>
      <w:proofErr w:type="spellStart"/>
      <w:r w:rsidR="009134E7">
        <w:t>Gurobi</w:t>
      </w:r>
      <w:proofErr w:type="spellEnd"/>
      <w:r w:rsidR="009134E7">
        <w:t xml:space="preserve"> (mean = 1071 times). </w:t>
      </w:r>
    </w:p>
    <w:p w14:paraId="6D9FE0D1" w14:textId="336F67CB" w:rsidR="00BD1816" w:rsidRPr="000D5D80" w:rsidRDefault="00E932B9" w:rsidP="00B66B4F">
      <w:pPr>
        <w:pStyle w:val="xmsonormal"/>
        <w:spacing w:before="0" w:beforeAutospacing="0" w:after="0" w:afterAutospacing="0" w:line="480" w:lineRule="auto"/>
      </w:pPr>
      <w:r>
        <w:t>Integer linear programming algorithms (</w:t>
      </w:r>
      <w:proofErr w:type="spellStart"/>
      <w:r>
        <w:t>Gurobi</w:t>
      </w:r>
      <w:proofErr w:type="spellEnd"/>
      <w:r>
        <w:t>, Symphony) outperformed simulated annealing (</w:t>
      </w:r>
      <w:proofErr w:type="spellStart"/>
      <w:r>
        <w:t>Marxan</w:t>
      </w:r>
      <w:proofErr w:type="spellEnd"/>
      <w:r>
        <w:t xml:space="preserve">) in terms of finding the optimal solution in every single case. This resulted in a lower objective value, but in our case of using assessed land values as cost, we show that cost savings ranging from 12 to 30% result in hugely reduced expenditures. At the 30% protection target ILP solvers resulted in solutions that were $144M cheaper than SA. </w:t>
      </w:r>
    </w:p>
    <w:p w14:paraId="5E157447" w14:textId="5269030E" w:rsidR="00186AA6" w:rsidRDefault="00186AA6" w:rsidP="00B66B4F">
      <w:pPr>
        <w:pStyle w:val="xmsonormal"/>
        <w:spacing w:before="0" w:beforeAutospacing="0" w:after="0" w:afterAutospacing="0" w:line="480" w:lineRule="auto"/>
        <w:rPr>
          <w:b/>
        </w:rPr>
      </w:pPr>
      <w:r w:rsidRPr="00D2043C">
        <w:rPr>
          <w:b/>
        </w:rPr>
        <w:t>Discussion</w:t>
      </w:r>
    </w:p>
    <w:p w14:paraId="21A71BAF" w14:textId="77777777" w:rsidR="002C76ED" w:rsidRPr="0085459E" w:rsidRDefault="002C76ED" w:rsidP="00B66B4F">
      <w:pPr>
        <w:pStyle w:val="xmsonormal"/>
        <w:spacing w:before="0" w:beforeAutospacing="0" w:after="0" w:afterAutospacing="0" w:line="480" w:lineRule="auto"/>
      </w:pPr>
    </w:p>
    <w:p w14:paraId="184CB3E3" w14:textId="7AB5926E" w:rsidR="001218D3" w:rsidRDefault="001218D3" w:rsidP="001218D3">
      <w:pPr>
        <w:spacing w:line="480" w:lineRule="auto"/>
        <w:rPr>
          <w:rFonts w:cs="Times New Roman"/>
          <w:b/>
        </w:rPr>
      </w:pPr>
      <w:r w:rsidRPr="00D2043C">
        <w:rPr>
          <w:rFonts w:cs="Times New Roman"/>
          <w:b/>
        </w:rPr>
        <w:t>Conclusion</w:t>
      </w:r>
    </w:p>
    <w:p w14:paraId="22BF82DE" w14:textId="6F3855F7" w:rsidR="00363073" w:rsidRDefault="00363073" w:rsidP="001218D3">
      <w:pPr>
        <w:spacing w:line="480" w:lineRule="auto"/>
        <w:rPr>
          <w:rFonts w:cs="Times New Roman"/>
        </w:rPr>
      </w:pPr>
      <w:r>
        <w:rPr>
          <w:rFonts w:cs="Times New Roman"/>
        </w:rPr>
        <w:t xml:space="preserve">Integer linear programming </w:t>
      </w:r>
      <w:r w:rsidR="001712E6">
        <w:rPr>
          <w:rFonts w:cs="Times New Roman"/>
        </w:rPr>
        <w:t xml:space="preserve">algorithms </w:t>
      </w:r>
      <w:r>
        <w:rPr>
          <w:rFonts w:cs="Times New Roman"/>
        </w:rPr>
        <w:t xml:space="preserve">outperform simulated annealing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of time required to find near optimal or optimal solutions and more importantly in terms of solution cost. Using an integer linear programming algorithm, as implemented in the R package </w:t>
      </w:r>
      <w:proofErr w:type="spellStart"/>
      <w:r w:rsidR="001712E6">
        <w:rPr>
          <w:rFonts w:cs="Times New Roman"/>
        </w:rPr>
        <w:t>prioritizr</w:t>
      </w:r>
      <w:proofErr w:type="spellEnd"/>
      <w:r w:rsidR="001712E6">
        <w:rPr>
          <w:rFonts w:cs="Times New Roman"/>
        </w:rPr>
        <w:t>, has the added benefit that users don’t need to worry or set parameters such as species penalty factors or number of iterations anymore, which significantly the time a user spends of finding suitable values for these parameters.</w:t>
      </w:r>
      <w:r w:rsidR="00EA1269">
        <w:rPr>
          <w:rFonts w:cs="Times New Roman"/>
        </w:rPr>
        <w:t xml:space="preserve"> 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p>
    <w:p w14:paraId="5F46E96D" w14:textId="77777777" w:rsidR="00A65B3B" w:rsidRPr="00363073" w:rsidRDefault="00A65B3B" w:rsidP="001218D3">
      <w:pPr>
        <w:spacing w:line="480" w:lineRule="auto"/>
        <w:rPr>
          <w:rFonts w:cs="Times New Roman"/>
        </w:rPr>
      </w:pP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r w:rsidR="002E642A" w:rsidRPr="00D2043C">
        <w:rPr>
          <w:rFonts w:cs="Times New Roman"/>
          <w:highlight w:val="yellow"/>
          <w:lang w:val="en-CA"/>
        </w:rPr>
        <w:t>XXX</w:t>
      </w:r>
      <w:r w:rsidRPr="00D2043C">
        <w:rPr>
          <w:rFonts w:cs="Times New Roman"/>
          <w:lang w:val="en-CA"/>
        </w:rPr>
        <w:t xml:space="preserve"> ,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Ando, A., J. Camm, S. Polasky,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Possingham, and M. E. E. Watts. 2009. Marxan and relatives: Software for spatial conservation prioritisation. Pages 185–195 </w:t>
      </w:r>
      <w:r w:rsidRPr="00BE2B2D">
        <w:rPr>
          <w:rFonts w:cs="Times New Roman"/>
          <w:i/>
          <w:iCs/>
        </w:rPr>
        <w:t>in</w:t>
      </w:r>
      <w:r w:rsidRPr="00BE2B2D">
        <w:rPr>
          <w:rFonts w:cs="Times New Roman"/>
        </w:rPr>
        <w:t xml:space="preserve"> A. Moilanen, K. Wilson, and H. P. Possingham, editors. Spatial conservation prioritisation: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Beyer, H. L., Y. Dujardin, M. E. Watts, and H. P. Possingham.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Hanson, J., R. Schuster, N. Morrell, M. Strimas-Mackey, M. E. Watts, P. Arcese, J. R. Bennett, and H. P. Possingham. 2019. prioritizr: Systematic Conservation Prioritization in R, Version 4.0.2.</w:t>
      </w:r>
    </w:p>
    <w:p w14:paraId="149998F0" w14:textId="77777777" w:rsidR="00BE2B2D" w:rsidRPr="00BE2B2D" w:rsidRDefault="00BE2B2D" w:rsidP="00BE2B2D">
      <w:pPr>
        <w:pStyle w:val="Bibliography"/>
        <w:rPr>
          <w:rFonts w:cs="Times New Roman"/>
        </w:rPr>
      </w:pPr>
      <w:r w:rsidRPr="00BE2B2D">
        <w:rPr>
          <w:rFonts w:cs="Times New Roman"/>
        </w:rPr>
        <w:t>Hochachka, W. M., D. Fink, R. A. Hutchinson, D. Sheldon, W.-K. Wong, and S. Kelling.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r w:rsidRPr="00BE2B2D">
        <w:rPr>
          <w:rFonts w:cs="Times New Roman"/>
        </w:rPr>
        <w:t>Margules, C. R., and R. L. Pressey.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McIntosh, E. J., R. L. Pressey, S. Lloyd, R. Smith, and R. Grenyer. 2017. The Impact of Systematic Conservation Planning. Annual Review of Environment and Resources 42:annurev-environ-102016-060902.</w:t>
      </w:r>
    </w:p>
    <w:p w14:paraId="04C40C1A" w14:textId="77777777" w:rsidR="00BE2B2D" w:rsidRPr="00BE2B2D" w:rsidRDefault="00BE2B2D" w:rsidP="00BE2B2D">
      <w:pPr>
        <w:pStyle w:val="Bibliography"/>
        <w:rPr>
          <w:rFonts w:cs="Times New Roman"/>
        </w:rPr>
      </w:pPr>
      <w:r w:rsidRPr="00BE2B2D">
        <w:rPr>
          <w:rFonts w:cs="Times New Roman"/>
        </w:rPr>
        <w:t>Meidinger, D., and J. Pojar.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Naidoo, R., A. Balmford, P. J. Ferraro, S. Polasky, T. H. Ricketts, and M. Rouget.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r w:rsidRPr="00BE2B2D">
        <w:rPr>
          <w:rFonts w:cs="Times New Roman"/>
        </w:rPr>
        <w:t>Polasky, S., J. D. Camm, and B. Garber-Yonts.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Schuster, R., E. A. Law, A. D. Rodewald, T. G. Martin, K. A. Wilson, M. Watts, H. P. Possingham, and P. Arcese.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Schuster, R., T. G. Martin, and P. Arcese. 2014. Bird community conservation and carbon offsets in Western North America. PLoS ONE.</w:t>
      </w:r>
    </w:p>
    <w:p w14:paraId="690E5372" w14:textId="77777777" w:rsidR="00BE2B2D" w:rsidRPr="00BE2B2D" w:rsidRDefault="00BE2B2D" w:rsidP="00BE2B2D">
      <w:pPr>
        <w:pStyle w:val="Bibliography"/>
        <w:rPr>
          <w:rFonts w:cs="Times New Roman"/>
        </w:rPr>
      </w:pPr>
      <w:r w:rsidRPr="00BE2B2D">
        <w:rPr>
          <w:rFonts w:cs="Times New Roman"/>
        </w:rPr>
        <w:t>Sullivan, B. L., J. L. Aycrigg, J. H. Barry, R. E. Bonney, N. Bruns, C. B. Cooper, T. Damoulas, A. A. Dhondt, T. Dietterich, A. Farnsworth, and others. 2014. The eBird enterprise: an integrated approach to development and application of citizen science. Biological Conservation 169:31–40.</w:t>
      </w:r>
    </w:p>
    <w:p w14:paraId="549B91A4" w14:textId="452AE762" w:rsidR="00507EFE" w:rsidRDefault="00146B9F" w:rsidP="00932BC3">
      <w:pPr>
        <w:widowControl w:val="0"/>
        <w:autoSpaceDE w:val="0"/>
        <w:autoSpaceDN w:val="0"/>
        <w:adjustRightInd w:val="0"/>
        <w:spacing w:after="0" w:line="480" w:lineRule="auto"/>
        <w:rPr>
          <w:rFonts w:cs="Times New Roman"/>
          <w:szCs w:val="24"/>
        </w:rPr>
      </w:pPr>
      <w:r w:rsidRPr="00D2043C">
        <w:rPr>
          <w:rFonts w:cs="Times New Roman"/>
          <w:szCs w:val="24"/>
        </w:rPr>
        <w:fldChar w:fldCharType="end"/>
      </w:r>
    </w:p>
    <w:p w14:paraId="19FB6562" w14:textId="77777777" w:rsidR="00507EFE" w:rsidRDefault="00507EFE">
      <w:pPr>
        <w:rPr>
          <w:rFonts w:cs="Times New Roman"/>
          <w:szCs w:val="24"/>
        </w:rPr>
      </w:pPr>
      <w:r>
        <w:rPr>
          <w:rFonts w:cs="Times New Roman"/>
          <w:szCs w:val="24"/>
        </w:rPr>
        <w:br w:type="page"/>
      </w:r>
    </w:p>
    <w:p w14:paraId="49146FC3" w14:textId="77777777" w:rsidR="00A072DE" w:rsidRDefault="00A072DE">
      <w:pPr>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072DE">
            <w:pPr>
              <w:spacing w:after="0" w:line="24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072DE">
            <w:pPr>
              <w:spacing w:after="0" w:line="24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072DE">
            <w:pPr>
              <w:spacing w:after="0" w:line="24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072DE">
            <w:pPr>
              <w:spacing w:after="0" w:line="24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4805E4CE" w:rsidR="002F23EF" w:rsidRDefault="00A072DE">
      <w:pPr>
        <w:rPr>
          <w:rFonts w:cs="Times New Roman"/>
          <w:b/>
          <w:lang w:val="en-CA"/>
        </w:rPr>
      </w:pPr>
      <w:r>
        <w:rPr>
          <w:rFonts w:cs="Times New Roman"/>
          <w:b/>
          <w:lang w:val="en-CA"/>
        </w:rPr>
        <w:br w:type="page"/>
      </w:r>
      <w:r w:rsidR="002F23EF">
        <w:rPr>
          <w:rFonts w:cs="Times New Roman"/>
          <w:b/>
          <w:lang w:val="en-CA"/>
        </w:rPr>
        <w:lastRenderedPageBreak/>
        <w:br w:type="page"/>
      </w:r>
    </w:p>
    <w:p w14:paraId="252799B7" w14:textId="43A1B98D" w:rsidR="00410958" w:rsidRDefault="002F23EF">
      <w:pPr>
        <w:rPr>
          <w:rFonts w:cs="Times New Roman"/>
          <w:b/>
          <w:lang w:val="en-CA"/>
        </w:rPr>
      </w:pPr>
      <w:r>
        <w:rPr>
          <w:rFonts w:cs="Times New Roman"/>
          <w:b/>
          <w:lang w:val="en-CA"/>
        </w:rPr>
        <w:lastRenderedPageBreak/>
        <w:t>Figure 1.</w:t>
      </w:r>
    </w:p>
    <w:p w14:paraId="2E583396" w14:textId="0698EC34" w:rsidR="002F23EF" w:rsidRDefault="003F7D2F">
      <w:pPr>
        <w:rPr>
          <w:rFonts w:cs="Times New Roman"/>
          <w:b/>
          <w:lang w:val="en-CA"/>
        </w:rPr>
      </w:pPr>
      <w:r>
        <w:rPr>
          <w:rFonts w:cs="Times New Roman"/>
          <w:b/>
          <w:noProof/>
          <w:lang w:val="en-CA"/>
        </w:rPr>
        <w:drawing>
          <wp:inline distT="0" distB="0" distL="0" distR="0" wp14:anchorId="33AA2FCD" wp14:editId="445FD1DC">
            <wp:extent cx="6700792" cy="4167303"/>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0792" cy="4167303"/>
                    </a:xfrm>
                    <a:prstGeom prst="rect">
                      <a:avLst/>
                    </a:prstGeom>
                  </pic:spPr>
                </pic:pic>
              </a:graphicData>
            </a:graphic>
          </wp:inline>
        </w:drawing>
      </w:r>
    </w:p>
    <w:p w14:paraId="5FE78C18" w14:textId="4C90C61E" w:rsidR="00A072DE" w:rsidRDefault="00A072DE">
      <w:pPr>
        <w:rPr>
          <w:rFonts w:cs="Times New Roman"/>
          <w:b/>
          <w:lang w:val="en-CA"/>
        </w:rPr>
      </w:pPr>
    </w:p>
    <w:p w14:paraId="1222FD1B" w14:textId="77777777" w:rsidR="00511B22" w:rsidRDefault="00511B22">
      <w:pPr>
        <w:rPr>
          <w:rFonts w:cs="Times New Roman"/>
          <w:b/>
          <w:lang w:val="en-CA"/>
        </w:rPr>
      </w:pPr>
      <w:r>
        <w:rPr>
          <w:rFonts w:cs="Times New Roman"/>
          <w:b/>
          <w:lang w:val="en-CA"/>
        </w:rPr>
        <w:br w:type="page"/>
      </w:r>
    </w:p>
    <w:p w14:paraId="0CB689E3" w14:textId="2813940A" w:rsidR="00A072DE" w:rsidRDefault="00511B22" w:rsidP="00932BC3">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541F8B65" w:rsidR="00511B22" w:rsidRDefault="00511B22">
      <w:pPr>
        <w:rPr>
          <w:rFonts w:cs="Times New Roman"/>
          <w:b/>
          <w:lang w:val="en-CA"/>
        </w:rPr>
      </w:pPr>
      <w:r>
        <w:rPr>
          <w:rFonts w:cs="Times New Roman"/>
          <w:b/>
          <w:noProof/>
          <w:lang w:val="en-CA"/>
        </w:rPr>
        <w:drawing>
          <wp:inline distT="0" distB="0" distL="0" distR="0" wp14:anchorId="59338DBD" wp14:editId="01B1867B">
            <wp:extent cx="6705600" cy="41702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7760" cy="4171567"/>
                    </a:xfrm>
                    <a:prstGeom prst="rect">
                      <a:avLst/>
                    </a:prstGeom>
                  </pic:spPr>
                </pic:pic>
              </a:graphicData>
            </a:graphic>
          </wp:inline>
        </w:drawing>
      </w:r>
      <w:r>
        <w:rPr>
          <w:rFonts w:cs="Times New Roman"/>
          <w:b/>
          <w:lang w:val="en-CA"/>
        </w:rPr>
        <w:br w:type="page"/>
      </w:r>
    </w:p>
    <w:p w14:paraId="5D187F70" w14:textId="77777777" w:rsidR="00511B22" w:rsidRDefault="00511B22" w:rsidP="00932BC3">
      <w:pPr>
        <w:widowControl w:val="0"/>
        <w:autoSpaceDE w:val="0"/>
        <w:autoSpaceDN w:val="0"/>
        <w:adjustRightInd w:val="0"/>
        <w:spacing w:after="0" w:line="480" w:lineRule="auto"/>
        <w:rPr>
          <w:rFonts w:cs="Times New Roman"/>
          <w:b/>
          <w:lang w:val="en-CA"/>
        </w:rPr>
      </w:pPr>
    </w:p>
    <w:p w14:paraId="158C5F26" w14:textId="4A55FD69" w:rsidR="00BA61CC" w:rsidRDefault="00D7150C" w:rsidP="00932BC3">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D7150C">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Spinus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Haliaeetus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alcyon</w:t>
            </w:r>
            <w:proofErr w:type="spellEnd"/>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Spizella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Coccothraustes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hideMark/>
          </w:tcPr>
          <w:p w14:paraId="70D3450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Spinus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Empidonax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Buteo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932BC3">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Strimas-Mackey" w:date="2019-03-06T11:29:00Z" w:initials="MS">
    <w:p w14:paraId="595A4FBC" w14:textId="0747F600" w:rsidR="00216A2E" w:rsidRDefault="00216A2E">
      <w:pPr>
        <w:pStyle w:val="CommentText"/>
      </w:pPr>
      <w:r>
        <w:rPr>
          <w:rStyle w:val="CommentReference"/>
        </w:rPr>
        <w:annotationRef/>
      </w:r>
      <w:r>
        <w:t xml:space="preserve">I generally use systematic conservation prioritization and that’s also what’s used in the </w:t>
      </w:r>
      <w:proofErr w:type="spellStart"/>
      <w:r>
        <w:t>prioritizr</w:t>
      </w:r>
      <w:proofErr w:type="spellEnd"/>
      <w:r>
        <w:t xml:space="preserve"> documentation I think, both are probably fine though</w:t>
      </w:r>
    </w:p>
  </w:comment>
  <w:comment w:id="1" w:author="Matt Strimas-Mackey" w:date="2019-03-06T11:30:00Z" w:initials="MS">
    <w:p w14:paraId="2079C72F" w14:textId="65931B3E" w:rsidR="00216A2E" w:rsidRDefault="00216A2E">
      <w:pPr>
        <w:pStyle w:val="CommentText"/>
      </w:pPr>
      <w:r>
        <w:rPr>
          <w:rStyle w:val="CommentReference"/>
        </w:rPr>
        <w:annotationRef/>
      </w:r>
      <w:r>
        <w:t>It’s also not very cost efficient</w:t>
      </w:r>
    </w:p>
  </w:comment>
  <w:comment w:id="2" w:author="Matt Strimas-Mackey" w:date="2019-03-06T14:17:00Z" w:initials="MS">
    <w:p w14:paraId="3D2C2C32" w14:textId="4F66628B" w:rsidR="00216A2E" w:rsidRDefault="00216A2E">
      <w:pPr>
        <w:pStyle w:val="CommentText"/>
      </w:pPr>
      <w:r>
        <w:rPr>
          <w:rStyle w:val="CommentReference"/>
        </w:rPr>
        <w:annotationRef/>
      </w:r>
      <w:r w:rsidR="00242727">
        <w:t xml:space="preserve">If there’s space you could be more explicit about the issues with this approach, e.g. </w:t>
      </w:r>
    </w:p>
  </w:comment>
  <w:comment w:id="3" w:author="Matt Strimas-Mackey" w:date="2019-03-06T14:18:00Z" w:initials="MS">
    <w:p w14:paraId="5B9145FC" w14:textId="1D20043C" w:rsidR="00242727" w:rsidRPr="00242727" w:rsidRDefault="00242727">
      <w:pPr>
        <w:pStyle w:val="CommentText"/>
        <w:rPr>
          <w:lang w:val="en-CA"/>
        </w:rPr>
      </w:pPr>
      <w:r>
        <w:rPr>
          <w:rStyle w:val="CommentReference"/>
        </w:rPr>
        <w:annotationRef/>
      </w:r>
      <w:r>
        <w:t xml:space="preserve">The bias towards land of low economic value: </w:t>
      </w:r>
      <w:r w:rsidRPr="00242727">
        <w:rPr>
          <w:lang w:val="en-CA"/>
        </w:rPr>
        <w:t xml:space="preserve">Joppa, L. N., and A. Pfaff. 2009. High and far: biases in the location of protected areas. </w:t>
      </w:r>
      <w:proofErr w:type="spellStart"/>
      <w:r w:rsidRPr="00242727">
        <w:rPr>
          <w:i/>
          <w:lang w:val="en-CA"/>
        </w:rPr>
        <w:t>PLoS</w:t>
      </w:r>
      <w:proofErr w:type="spellEnd"/>
      <w:r w:rsidRPr="00242727">
        <w:rPr>
          <w:i/>
          <w:lang w:val="en-CA"/>
        </w:rPr>
        <w:t xml:space="preserve"> ONE </w:t>
      </w:r>
      <w:r w:rsidRPr="00242727">
        <w:rPr>
          <w:lang w:val="en-CA"/>
        </w:rPr>
        <w:t xml:space="preserve">4:e8273. </w:t>
      </w:r>
    </w:p>
  </w:comment>
  <w:comment w:id="4" w:author="Matt Strimas-Mackey" w:date="2019-03-06T14:19:00Z" w:initials="MS">
    <w:p w14:paraId="011F71D8" w14:textId="5CEDFC77" w:rsidR="00242727" w:rsidRPr="00242727" w:rsidRDefault="00242727" w:rsidP="00242727">
      <w:pPr>
        <w:pStyle w:val="CommentText"/>
        <w:rPr>
          <w:lang w:val="en-CA"/>
        </w:rPr>
      </w:pPr>
      <w:r>
        <w:rPr>
          <w:rStyle w:val="CommentReference"/>
        </w:rPr>
        <w:annotationRef/>
      </w:r>
      <w:r>
        <w:rPr>
          <w:lang w:val="en-CA"/>
        </w:rPr>
        <w:t xml:space="preserve">Many species are not protected at all: </w:t>
      </w:r>
      <w:r w:rsidRPr="00242727">
        <w:rPr>
          <w:lang w:val="en-CA"/>
        </w:rPr>
        <w:t>Venter</w:t>
      </w:r>
      <w:r>
        <w:rPr>
          <w:lang w:val="en-CA"/>
        </w:rPr>
        <w:t xml:space="preserve"> et al.</w:t>
      </w:r>
      <w:r w:rsidRPr="00242727">
        <w:rPr>
          <w:lang w:val="en-CA"/>
        </w:rPr>
        <w:t xml:space="preserve"> 2014. Targeting global protected area expansion for imperiled biodiversity. </w:t>
      </w:r>
      <w:proofErr w:type="spellStart"/>
      <w:r w:rsidRPr="00242727">
        <w:rPr>
          <w:i/>
          <w:lang w:val="en-CA"/>
        </w:rPr>
        <w:t>PLoS</w:t>
      </w:r>
      <w:proofErr w:type="spellEnd"/>
      <w:r w:rsidRPr="00242727">
        <w:rPr>
          <w:i/>
          <w:lang w:val="en-CA"/>
        </w:rPr>
        <w:t xml:space="preserve"> Biology</w:t>
      </w:r>
      <w:r w:rsidRPr="00242727">
        <w:rPr>
          <w:lang w:val="en-CA"/>
        </w:rPr>
        <w:t xml:space="preserve"> 12:e1001891. </w:t>
      </w:r>
    </w:p>
    <w:p w14:paraId="6CB1E410" w14:textId="7F87234F" w:rsidR="00242727" w:rsidRDefault="00242727">
      <w:pPr>
        <w:pStyle w:val="CommentText"/>
      </w:pPr>
    </w:p>
  </w:comment>
  <w:comment w:id="11" w:author="Matt Strimas-Mackey" w:date="2019-03-06T11:33:00Z" w:initials="MS">
    <w:p w14:paraId="0D5877B0" w14:textId="7A94CEE6" w:rsidR="00216A2E" w:rsidRDefault="00216A2E">
      <w:pPr>
        <w:pStyle w:val="CommentText"/>
      </w:pPr>
      <w:r>
        <w:rPr>
          <w:rStyle w:val="CommentReference"/>
        </w:rPr>
        <w:annotationRef/>
      </w:r>
      <w:r>
        <w:t>I might put SA first and note that it is the more traditional approach, then bring up ILP as a more modern approach</w:t>
      </w:r>
    </w:p>
  </w:comment>
  <w:comment w:id="10" w:author="richard" w:date="2019-02-23T13:21:00Z" w:initials="rs">
    <w:p w14:paraId="65C94168" w14:textId="1BD97DF5" w:rsidR="00216A2E" w:rsidRDefault="00216A2E">
      <w:pPr>
        <w:pStyle w:val="CommentText"/>
      </w:pPr>
      <w:r>
        <w:rPr>
          <w:rStyle w:val="CommentReference"/>
        </w:rPr>
        <w:annotationRef/>
      </w:r>
      <w:r>
        <w:rPr>
          <w:rStyle w:val="CommentReference"/>
        </w:rPr>
        <w:t>Pulled from Beyer</w:t>
      </w:r>
    </w:p>
  </w:comment>
  <w:comment w:id="16" w:author="Matt Strimas-Mackey" w:date="2019-03-06T14:27:00Z" w:initials="MS">
    <w:p w14:paraId="63CB7894" w14:textId="1EFE3360" w:rsidR="00242727" w:rsidRDefault="00242727">
      <w:pPr>
        <w:pStyle w:val="CommentText"/>
      </w:pPr>
      <w:r>
        <w:rPr>
          <w:rStyle w:val="CommentReference"/>
        </w:rPr>
        <w:annotationRef/>
      </w:r>
      <w:r>
        <w:t>The statement may be redundant</w:t>
      </w:r>
    </w:p>
  </w:comment>
  <w:comment w:id="21" w:author="Matt Strimas-Mackey" w:date="2019-03-06T14:25:00Z" w:initials="MS">
    <w:p w14:paraId="0849D33C" w14:textId="14548947" w:rsidR="00242727" w:rsidRDefault="00242727">
      <w:pPr>
        <w:pStyle w:val="CommentText"/>
      </w:pPr>
      <w:r>
        <w:rPr>
          <w:rStyle w:val="CommentReference"/>
        </w:rPr>
        <w:annotationRef/>
      </w:r>
      <w:r>
        <w:t>As well as many other problem types…</w:t>
      </w:r>
    </w:p>
  </w:comment>
  <w:comment w:id="29" w:author="Matt Strimas-Mackey" w:date="2019-03-06T11:41:00Z" w:initials="MS">
    <w:p w14:paraId="73DE9CBB" w14:textId="32F19A38" w:rsidR="00216A2E" w:rsidRDefault="00216A2E">
      <w:pPr>
        <w:pStyle w:val="CommentText"/>
      </w:pPr>
      <w:r>
        <w:rPr>
          <w:rStyle w:val="CommentReference"/>
        </w:rPr>
        <w:annotationRef/>
      </w:r>
      <w:r>
        <w:t>A sentence about modeling methodology could go here, did you use unmarked?</w:t>
      </w:r>
    </w:p>
  </w:comment>
  <w:comment w:id="30" w:author="Matt Strimas-Mackey" w:date="2019-03-06T11:40:00Z" w:initials="MS">
    <w:p w14:paraId="05512E0A" w14:textId="1A23A651" w:rsidR="00216A2E" w:rsidRDefault="00216A2E">
      <w:pPr>
        <w:pStyle w:val="CommentText"/>
      </w:pPr>
      <w:r>
        <w:rPr>
          <w:rStyle w:val="CommentReference"/>
        </w:rPr>
        <w:annotationRef/>
      </w:r>
      <w:r>
        <w:t xml:space="preserve">I don’t think we actually used this information, so this can be </w:t>
      </w:r>
      <w:proofErr w:type="spellStart"/>
      <w:r>
        <w:t>remoed</w:t>
      </w:r>
      <w:proofErr w:type="spellEnd"/>
      <w:r>
        <w:t>.</w:t>
      </w:r>
    </w:p>
  </w:comment>
  <w:comment w:id="32" w:author="Matt Strimas-Mackey" w:date="2019-03-06T14:33:00Z" w:initials="MS">
    <w:p w14:paraId="7ED75DED" w14:textId="5CF75D6E" w:rsidR="00753CB3" w:rsidRDefault="00753CB3">
      <w:pPr>
        <w:pStyle w:val="CommentText"/>
      </w:pPr>
      <w:r>
        <w:rPr>
          <w:rStyle w:val="CommentReference"/>
        </w:rPr>
        <w:annotationRef/>
      </w:r>
      <w:r>
        <w:t>Didn’t we use a real cost metric instead of the area?</w:t>
      </w:r>
    </w:p>
  </w:comment>
  <w:comment w:id="33" w:author="Matt Strimas-Mackey" w:date="2019-03-06T14:31:00Z" w:initials="MS">
    <w:p w14:paraId="4A98A7FD" w14:textId="0683E330" w:rsidR="00753CB3" w:rsidRDefault="00753CB3">
      <w:pPr>
        <w:pStyle w:val="CommentText"/>
      </w:pPr>
      <w:r>
        <w:rPr>
          <w:rStyle w:val="CommentReference"/>
        </w:rPr>
        <w:annotationRef/>
      </w:r>
      <w:r>
        <w:t>Wow!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A4FBC" w15:done="0"/>
  <w15:commentEx w15:paraId="2079C72F" w15:done="0"/>
  <w15:commentEx w15:paraId="3D2C2C32" w15:done="0"/>
  <w15:commentEx w15:paraId="5B9145FC" w15:paraIdParent="3D2C2C32" w15:done="0"/>
  <w15:commentEx w15:paraId="6CB1E410" w15:paraIdParent="3D2C2C32" w15:done="0"/>
  <w15:commentEx w15:paraId="0D5877B0" w15:done="0"/>
  <w15:commentEx w15:paraId="65C94168" w15:done="0"/>
  <w15:commentEx w15:paraId="63CB7894" w15:done="0"/>
  <w15:commentEx w15:paraId="0849D33C" w15:done="0"/>
  <w15:commentEx w15:paraId="73DE9CBB" w15:done="0"/>
  <w15:commentEx w15:paraId="05512E0A" w15:done="0"/>
  <w15:commentEx w15:paraId="7ED75DED" w15:done="0"/>
  <w15:commentEx w15:paraId="4A98A7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A4FBC" w16cid:durableId="202A2D80"/>
  <w16cid:commentId w16cid:paraId="2079C72F" w16cid:durableId="202A2DE7"/>
  <w16cid:commentId w16cid:paraId="3D2C2C32" w16cid:durableId="202A550D"/>
  <w16cid:commentId w16cid:paraId="5B9145FC" w16cid:durableId="202A5525"/>
  <w16cid:commentId w16cid:paraId="6CB1E410" w16cid:durableId="202A556E"/>
  <w16cid:commentId w16cid:paraId="0D5877B0" w16cid:durableId="202A2E82"/>
  <w16cid:commentId w16cid:paraId="65C94168" w16cid:durableId="201BC74E"/>
  <w16cid:commentId w16cid:paraId="63CB7894" w16cid:durableId="202A573C"/>
  <w16cid:commentId w16cid:paraId="0849D33C" w16cid:durableId="202A56C1"/>
  <w16cid:commentId w16cid:paraId="73DE9CBB" w16cid:durableId="202A306E"/>
  <w16cid:commentId w16cid:paraId="05512E0A" w16cid:durableId="202A3044"/>
  <w16cid:commentId w16cid:paraId="7ED75DED" w16cid:durableId="202A58CC"/>
  <w16cid:commentId w16cid:paraId="4A98A7FD" w16cid:durableId="202A5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4B3D7" w14:textId="77777777" w:rsidR="005D050A" w:rsidRDefault="005D050A" w:rsidP="003D2D1B">
      <w:pPr>
        <w:spacing w:after="0" w:line="240" w:lineRule="auto"/>
      </w:pPr>
      <w:r>
        <w:separator/>
      </w:r>
    </w:p>
  </w:endnote>
  <w:endnote w:type="continuationSeparator" w:id="0">
    <w:p w14:paraId="7EBE1E74" w14:textId="77777777" w:rsidR="005D050A" w:rsidRDefault="005D050A" w:rsidP="003D2D1B">
      <w:pPr>
        <w:spacing w:after="0" w:line="240" w:lineRule="auto"/>
      </w:pPr>
      <w:r>
        <w:continuationSeparator/>
      </w:r>
    </w:p>
  </w:endnote>
  <w:endnote w:type="continuationNotice" w:id="1">
    <w:p w14:paraId="35C57034" w14:textId="77777777" w:rsidR="005D050A" w:rsidRDefault="005D0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216A2E" w:rsidRDefault="00216A2E">
    <w:pPr>
      <w:pStyle w:val="Footer"/>
      <w:jc w:val="right"/>
    </w:pPr>
  </w:p>
  <w:p w14:paraId="00440722" w14:textId="77777777" w:rsidR="00216A2E" w:rsidRDefault="0021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C541A" w14:textId="77777777" w:rsidR="005D050A" w:rsidRDefault="005D050A" w:rsidP="003D2D1B">
      <w:pPr>
        <w:spacing w:after="0" w:line="240" w:lineRule="auto"/>
      </w:pPr>
      <w:r>
        <w:separator/>
      </w:r>
    </w:p>
  </w:footnote>
  <w:footnote w:type="continuationSeparator" w:id="0">
    <w:p w14:paraId="72F4D2E9" w14:textId="77777777" w:rsidR="005D050A" w:rsidRDefault="005D050A" w:rsidP="003D2D1B">
      <w:pPr>
        <w:spacing w:after="0" w:line="240" w:lineRule="auto"/>
      </w:pPr>
      <w:r>
        <w:continuationSeparator/>
      </w:r>
    </w:p>
  </w:footnote>
  <w:footnote w:type="continuationNotice" w:id="1">
    <w:p w14:paraId="460A6C5F" w14:textId="77777777" w:rsidR="005D050A" w:rsidRDefault="005D05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Strimas-Mackey">
    <w15:presenceInfo w15:providerId="AD" w15:userId="S::mes335@cornell.edu::3c930380-8cef-49ef-a522-de753c759b7e"/>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C32"/>
    <w:rsid w:val="001F292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2E"/>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2727"/>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3ED"/>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9CD"/>
    <w:rsid w:val="005C3B1D"/>
    <w:rsid w:val="005C3B9E"/>
    <w:rsid w:val="005C62D4"/>
    <w:rsid w:val="005C6B29"/>
    <w:rsid w:val="005C6FDD"/>
    <w:rsid w:val="005C7482"/>
    <w:rsid w:val="005C7B1A"/>
    <w:rsid w:val="005C7E69"/>
    <w:rsid w:val="005D050A"/>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3CB3"/>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4E7"/>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65F5"/>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2B9"/>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269"/>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8352F-CAF3-2C43-9C97-004F9323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16</Pages>
  <Words>6298</Words>
  <Characters>35904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Matt Strimas-Mackey</cp:lastModifiedBy>
  <cp:revision>103</cp:revision>
  <cp:lastPrinted>2018-11-07T17:00:00Z</cp:lastPrinted>
  <dcterms:created xsi:type="dcterms:W3CDTF">2019-02-23T14:35:00Z</dcterms:created>
  <dcterms:modified xsi:type="dcterms:W3CDTF">2019-03-06T19:37:00Z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