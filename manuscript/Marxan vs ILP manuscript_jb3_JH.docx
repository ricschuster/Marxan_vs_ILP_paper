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pPr>
        <w:pStyle w:val="Body"/>
        <w:spacing w:lineRule="auto" w:line="480" w:before="0" w:after="0"/>
        <w:rPr>
          <w:rFonts w:cs="Times New Roman"/>
          <w:b/>
          <w:b/>
        </w:rPr>
      </w:pPr>
      <w:r>
        <w:rPr>
          <w:rFonts w:cs="Times New Roman"/>
          <w:b/>
        </w:rPr>
      </w:r>
    </w:p>
    <w:p>
      <w:pPr>
        <w:pStyle w:val="Body"/>
        <w:spacing w:lineRule="auto" w:line="480" w:before="0" w:after="0"/>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pPr>
        <w:pStyle w:val="Body"/>
        <w:spacing w:lineRule="auto" w:line="480" w:before="0" w:after="0"/>
        <w:ind w:left="360" w:hanging="360"/>
        <w:rPr>
          <w:rFonts w:cs="Times New Roman"/>
          <w:b/>
          <w:b/>
          <w:lang w:val="en-CA"/>
        </w:rPr>
      </w:pPr>
      <w:r>
        <w:rPr>
          <w:rFonts w:cs="Times New Roman"/>
          <w:b/>
          <w:lang w:val="en-CA"/>
        </w:rPr>
      </w:r>
    </w:p>
    <w:p>
      <w:pPr>
        <w:pStyle w:val="Body"/>
        <w:spacing w:lineRule="auto" w:line="480" w:before="0" w:after="0"/>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pPr>
        <w:pStyle w:val="Body"/>
        <w:spacing w:lineRule="auto" w:line="480" w:before="0" w:after="0"/>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pPr>
        <w:pStyle w:val="Normal"/>
        <w:spacing w:lineRule="auto" w:line="480" w:before="0" w:after="0"/>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pPr>
        <w:pStyle w:val="Normal"/>
        <w:spacing w:lineRule="auto" w:line="480" w:before="0" w:after="0"/>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pPr>
        <w:pStyle w:val="Body"/>
        <w:spacing w:lineRule="auto" w:line="480" w:before="0" w:after="0"/>
        <w:ind w:left="360" w:hanging="360"/>
        <w:rPr/>
      </w:pPr>
      <w:r>
        <w:rPr>
          <w:rFonts w:cs="Times New Roman"/>
          <w:lang w:val="en-CA"/>
        </w:rPr>
        <w:t xml:space="preserve">*Corresponding author: Department of Biology, 1125 Colonel By Drive, Carleton University, Ottawa ON, K1S 5B6 Canada. Email: </w:t>
      </w:r>
      <w:hyperlink r:id="rId2">
        <w:r>
          <w:rPr>
            <w:rStyle w:val="InternetLink"/>
            <w:rFonts w:cs="Times New Roman"/>
            <w:lang w:val="en-CA"/>
          </w:rPr>
          <w:t>richard.schuster@glel.carleton.ca</w:t>
        </w:r>
      </w:hyperlink>
      <w:r>
        <w:rPr>
          <w:rFonts w:cs="Times New Roman"/>
          <w:lang w:val="en-CA"/>
        </w:rPr>
        <w:t>, Phone: +1 250 631 8324</w:t>
      </w:r>
    </w:p>
    <w:p>
      <w:pPr>
        <w:pStyle w:val="Normal"/>
        <w:spacing w:lineRule="auto" w:line="480" w:before="0" w:after="0"/>
        <w:rPr>
          <w:rFonts w:cs="Times New Roman"/>
          <w:szCs w:val="24"/>
        </w:rPr>
      </w:pPr>
      <w:r>
        <w:rPr>
          <w:rFonts w:cs="Times New Roman"/>
          <w:szCs w:val="24"/>
        </w:rPr>
      </w:r>
    </w:p>
    <w:p>
      <w:pPr>
        <w:pStyle w:val="Body"/>
        <w:spacing w:lineRule="auto" w:line="480" w:before="0" w:after="0"/>
        <w:ind w:left="360" w:hanging="360"/>
        <w:rPr>
          <w:rStyle w:val="None"/>
          <w:rFonts w:cs="Times New Roman"/>
          <w:b/>
          <w:b/>
          <w:bCs/>
        </w:rPr>
      </w:pPr>
      <w:r>
        <w:rPr>
          <w:rFonts w:cs="Times New Roman"/>
          <w:b/>
          <w:bCs/>
        </w:rPr>
      </w:r>
    </w:p>
    <w:p>
      <w:pPr>
        <w:pStyle w:val="Body"/>
        <w:spacing w:lineRule="auto" w:line="480" w:before="0" w:after="0"/>
        <w:ind w:left="360" w:hanging="360"/>
        <w:rPr>
          <w:rStyle w:val="None"/>
          <w:rFonts w:cs="Times New Roman"/>
          <w:bCs/>
          <w:lang w:val="en-CA"/>
        </w:rPr>
      </w:pPr>
      <w:r>
        <w:rPr>
          <w:rStyle w:val="None"/>
          <w:rFonts w:cs="Times New Roman"/>
          <w:b/>
          <w:bCs/>
          <w:lang w:val="en-CA"/>
        </w:rPr>
        <w:t>Running Title</w:t>
      </w:r>
      <w:r>
        <w:rPr>
          <w:rStyle w:val="None"/>
          <w:rFonts w:cs="Times New Roman"/>
          <w:bCs/>
          <w:lang w:val="en-CA"/>
        </w:rPr>
        <w:t>: Solving conservation planning problems</w:t>
      </w:r>
    </w:p>
    <w:p>
      <w:pPr>
        <w:pStyle w:val="Body"/>
        <w:spacing w:lineRule="auto" w:line="480" w:before="0" w:after="0"/>
        <w:ind w:left="360" w:hanging="360"/>
        <w:rPr>
          <w:rFonts w:cs="Times New Roman"/>
          <w:lang w:val="en-CA"/>
        </w:rPr>
      </w:pPr>
      <w:r>
        <w:rPr>
          <w:rFonts w:cs="Times New Roman"/>
          <w:b/>
          <w:lang w:val="en-CA"/>
        </w:rPr>
        <w:t>Keywords</w:t>
      </w:r>
      <w:r>
        <w:rPr>
          <w:rFonts w:cs="Times New Roman"/>
          <w:lang w:val="en-CA"/>
        </w:rPr>
        <w:t>: Marxan, Integer Linear Programming, Optimization, Prioritization, Conservation Planning, prioritizr</w:t>
      </w:r>
    </w:p>
    <w:p>
      <w:pPr>
        <w:pStyle w:val="Body"/>
        <w:spacing w:lineRule="auto" w:line="480" w:before="0" w:after="0"/>
        <w:rPr>
          <w:rFonts w:eastAsia="Times New Roman" w:cs="Times New Roman"/>
          <w:b/>
          <w:b/>
        </w:rPr>
      </w:pPr>
      <w:r>
        <w:rPr>
          <w:b/>
        </w:rPr>
        <w:t>Type of article</w:t>
      </w:r>
      <w:r>
        <w:rPr/>
        <w:t>: Communications (max 20 ms pages)</w:t>
      </w:r>
      <w:r>
        <w:br w:type="page"/>
      </w:r>
    </w:p>
    <w:p>
      <w:pPr>
        <w:pStyle w:val="Normal"/>
        <w:spacing w:lineRule="auto" w:line="480" w:before="0" w:after="0"/>
        <w:rPr>
          <w:rFonts w:eastAsia="Times New Roman" w:cs="Times New Roman"/>
          <w:b/>
          <w:b/>
          <w:szCs w:val="24"/>
        </w:rPr>
      </w:pPr>
      <w:r>
        <w:rPr>
          <w:rFonts w:eastAsia="Times New Roman" w:cs="Times New Roman"/>
          <w:b/>
          <w:szCs w:val="24"/>
        </w:rPr>
        <w:t>Abstract</w:t>
      </w:r>
    </w:p>
    <w:p>
      <w:pPr>
        <w:pStyle w:val="Normal"/>
        <w:spacing w:lineRule="auto" w:line="480" w:before="0" w:after="0"/>
        <w:rPr/>
      </w:pPr>
      <w:r>
        <w:rPr>
          <w:rFonts w:eastAsia="Times New Roman" w:cs="Times New Roman"/>
          <w:szCs w:val="24"/>
        </w:rPr>
        <w:t xml:space="preserve">The resources available for conserving biodiversity are limited, and so protected areas need to be established in places that will achieve objectives for minimal cost. Two of the main algorithms for solving systematic conservation planning problems are Simulated Annealing (SA) and Integer linear programming (ILP). Using a case study in British Columbia, Canada, we compare the cost-effectiveness and processing times of SA versus ILP using both commercial and open-source algorithms. Plans for expanding protected area systems based on </w:t>
      </w:r>
      <w:r>
        <w:rPr/>
        <w:t xml:space="preserve">ILP algorithms were 12 to 30% cheaper than plans using SA. The best ILP solver we examined was on average 1071 times faster than the SA algorithm tested. The performance advantages of ILP solvers were also observed when we aimed for spatially compact solutions by including a boundary penalty. One practical advantage of using ILP over SA is that the analysis does not require calibration, saving even more time. Given the performance of ILP solvers, they can be used to generate conservation plans in real-time during stakeholder meetings and can facilitate rapid sensitivity analysis, </w:t>
      </w:r>
      <w:ins w:id="0" w:author="Unknown Author" w:date="2019-11-18T13:10:00Z">
        <w:commentRangeStart w:id="0"/>
        <w:r>
          <w:rPr/>
          <w:t xml:space="preserve">and </w:t>
        </w:r>
      </w:ins>
      <w:ins w:id="1" w:author="Unknown Author" w:date="2019-11-18T13:09:00Z">
        <w:r>
          <w:rPr/>
          <w:t>contribut</w:t>
        </w:r>
      </w:ins>
      <w:ins w:id="2" w:author="Unknown Author" w:date="2019-11-18T13:10:00Z">
        <w:r>
          <w:rPr/>
          <w:t xml:space="preserve">e </w:t>
        </w:r>
      </w:ins>
      <w:del w:id="3" w:author="Unknown Author" w:date="2019-11-18T13:09:00Z">
        <w:r>
          <w:rPr/>
          <w:delText xml:space="preserve">making the </w:delText>
        </w:r>
      </w:del>
      <w:ins w:id="4" w:author="Unknown Author" w:date="2019-11-18T13:09:00Z">
        <w:r>
          <w:rPr/>
          <w:t xml:space="preserve">to a </w:t>
        </w:r>
      </w:ins>
      <w:del w:id="5" w:author="Unknown Author" w:date="2019-11-18T13:09:00Z">
        <w:r>
          <w:rPr/>
          <w:delText xml:space="preserve">conservation planning process </w:delText>
        </w:r>
      </w:del>
      <w:r>
        <w:rPr/>
        <w:t xml:space="preserve">more </w:t>
      </w:r>
      <w:del w:id="6" w:author="Unknown Author" w:date="2019-11-18T13:09:00Z">
        <w:r>
          <w:rPr/>
          <w:delText>interactive</w:delText>
        </w:r>
      </w:del>
      <w:ins w:id="7" w:author="Unknown Author" w:date="2019-11-18T13:09:00Z">
        <w:r>
          <w:rPr/>
          <w:t xml:space="preserve"> </w:t>
        </w:r>
      </w:ins>
      <w:ins w:id="8" w:author="Unknown Author" w:date="2019-11-18T13:09:00Z">
        <w:r>
          <w:rPr>
            <w:rFonts w:eastAsia="Times New Roman" w:cs="Times New Roman"/>
            <w:szCs w:val="24"/>
          </w:rPr>
          <w:t>transparent, inclusive, and defensible decision-making process.</w:t>
        </w:r>
      </w:ins>
      <w:ins w:id="9" w:author="Unknown Author" w:date="2019-11-18T13:09:00Z">
        <w:commentRangeEnd w:id="0"/>
        <w:r>
          <w:commentReference w:id="0"/>
        </w:r>
        <w:r>
          <w:rPr>
            <w:rFonts w:eastAsia="Times New Roman" w:cs="Times New Roman"/>
            <w:szCs w:val="24"/>
          </w:rPr>
        </w:r>
      </w:ins>
    </w:p>
    <w:p>
      <w:pPr>
        <w:pStyle w:val="Normal"/>
        <w:spacing w:lineRule="auto" w:line="480" w:before="0" w:after="0"/>
        <w:rPr/>
      </w:pPr>
      <w:ins w:id="10" w:author="Unknown Author" w:date="2019-11-18T13:09:00Z">
        <w:r>
          <w:rPr/>
        </w:r>
      </w:ins>
    </w:p>
    <w:p>
      <w:pPr>
        <w:pStyle w:val="Normal"/>
        <w:spacing w:lineRule="auto" w:line="480" w:before="0" w:after="0"/>
        <w:rPr/>
      </w:pPr>
      <w:r>
        <w:rPr/>
        <w:t xml:space="preserve">. </w:t>
      </w:r>
      <w:r>
        <w:br w:type="page"/>
      </w:r>
    </w:p>
    <w:p>
      <w:pPr>
        <w:pStyle w:val="Normal"/>
        <w:spacing w:lineRule="auto" w:line="480" w:before="0" w:after="0"/>
        <w:rPr>
          <w:rFonts w:eastAsia="Times New Roman" w:cs="Times New Roman"/>
          <w:b/>
          <w:b/>
          <w:szCs w:val="24"/>
        </w:rPr>
      </w:pPr>
      <w:r>
        <w:rPr>
          <w:rFonts w:eastAsia="Times New Roman" w:cs="Times New Roman"/>
          <w:b/>
          <w:szCs w:val="24"/>
        </w:rPr>
        <w:t>Introduction</w:t>
      </w:r>
    </w:p>
    <w:p>
      <w:pPr>
        <w:pStyle w:val="Normal"/>
        <w:spacing w:lineRule="auto" w:line="480" w:before="0" w:after="0"/>
        <w:ind w:firstLine="720"/>
        <w:rPr/>
      </w:pPr>
      <w:r>
        <w:rPr>
          <w:rFonts w:eastAsia="Times New Roman" w:cs="Times New Roman"/>
          <w:szCs w:val="24"/>
        </w:rPr>
        <w:t xml:space="preserve">Area-based systematic conservation planning aims to provide a rigorous, repeatable, and structured approach for designing new protected areas that efficiently meet conservation objectives </w:t>
      </w:r>
      <w:r>
        <w:fldChar w:fldCharType="begin"/>
      </w:r>
      <w:r>
        <w:instrText>ADDIN ZOTERO_ITEM CSL_CITATION {"citationID":"sgnGGFUH","properties":{"formattedCitation":"(Margules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0" w:name="__Fieldmark__99_1005439025"/>
      <w:r>
        <w:rPr>
          <w:rFonts w:eastAsia="Times New Roman" w:cs="Times New Roman"/>
          <w:szCs w:val="24"/>
        </w:rPr>
        <w:t>(</w:t>
      </w:r>
      <w:bookmarkStart w:id="1" w:name="__Fieldmark__99_924499877"/>
      <w:r>
        <w:rPr>
          <w:rFonts w:eastAsia="Times New Roman" w:cs="Times New Roman"/>
          <w:szCs w:val="24"/>
        </w:rPr>
        <w:t>Margules &amp; Pressey 2000)</w:t>
      </w:r>
      <w:r>
        <w:rPr>
          <w:rFonts w:eastAsia="Times New Roman" w:cs="Times New Roman"/>
          <w:szCs w:val="24"/>
        </w:rPr>
      </w:r>
      <w:r>
        <w:fldChar w:fldCharType="end"/>
      </w:r>
      <w:bookmarkEnd w:id="0"/>
      <w:bookmarkEnd w:id="1"/>
      <w:r>
        <w:rPr>
          <w:rFonts w:eastAsia="Times New Roman" w:cs="Times New Roman"/>
          <w:szCs w:val="24"/>
        </w:rPr>
        <w:t xml:space="preserve">. Historically, spatial conservation decision-making often evaluated parcels opportunistically as they became available for purchase, donation, or under threat </w:t>
      </w:r>
      <w:r>
        <w:fldChar w:fldCharType="begin"/>
      </w:r>
      <w:r>
        <w:instrText>ADDIN ZOTERO_ITEM CSL_CITATION {"citationID":"bzl82Q6m","properties":{"formattedCitation":"(Pressey et al. 1993; Pressey &amp; Bottrill 2008)","plainCitation":"(Pressey et al. 1993; Pressey &amp;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w:instrText>
      </w:r>
      <w:r>
        <w:fldChar w:fldCharType="separate"/>
      </w:r>
      <w:bookmarkStart w:id="2" w:name="__Fieldmark__106_1005439025"/>
      <w:r>
        <w:rPr>
          <w:rFonts w:eastAsia="Times New Roman" w:cs="Times New Roman"/>
          <w:szCs w:val="24"/>
        </w:rPr>
        <w:t>(</w:t>
      </w:r>
      <w:bookmarkStart w:id="3" w:name="__Fieldmark__115_924499877"/>
      <w:r>
        <w:rPr>
          <w:rFonts w:eastAsia="Times New Roman" w:cs="Times New Roman"/>
          <w:szCs w:val="24"/>
        </w:rPr>
        <w:t>Pressey et al. 1993; Pressey &amp; Bottrill 2008)</w:t>
      </w:r>
      <w:r>
        <w:rPr>
          <w:rFonts w:eastAsia="Times New Roman" w:cs="Times New Roman"/>
          <w:szCs w:val="24"/>
        </w:rPr>
      </w:r>
      <w:r>
        <w:fldChar w:fldCharType="end"/>
      </w:r>
      <w:bookmarkEnd w:id="2"/>
      <w:bookmarkEnd w:id="3"/>
      <w:r>
        <w:rPr>
          <w:rFonts w:eastAsia="Times New Roman" w:cs="Times New Roman"/>
          <w:szCs w:val="24"/>
        </w:rPr>
        <w:t>. Although purchasing such areas may improve the status quo, such decisions may not substantially</w:t>
      </w:r>
      <w:ins w:id="11" w:author="Unknown Author" w:date="2019-11-18T13:03:00Z">
        <w:r>
          <w:rPr>
            <w:rFonts w:eastAsia="Times New Roman" w:cs="Times New Roman"/>
            <w:szCs w:val="24"/>
          </w:rPr>
          <w:t xml:space="preserve"> </w:t>
        </w:r>
      </w:ins>
      <w:ins w:id="12" w:author="Unknown Author" w:date="2019-11-18T13:03:00Z">
        <w:r>
          <w:rPr>
            <w:rFonts w:eastAsia="Times New Roman" w:cs="Times New Roman"/>
            <w:szCs w:val="24"/>
          </w:rPr>
          <w:t>and cost-effectively</w:t>
        </w:r>
      </w:ins>
      <w:r>
        <w:rPr>
          <w:rFonts w:eastAsia="Times New Roman" w:cs="Times New Roman"/>
          <w:szCs w:val="24"/>
        </w:rPr>
        <w:t xml:space="preserve"> enhance the long-term persistence of  species or communities </w:t>
      </w:r>
      <w:del w:id="13" w:author="Unknown Author" w:date="2019-11-18T13:02:00Z">
        <w:r>
          <w:rPr>
            <w:rFonts w:eastAsia="Times New Roman" w:cs="Times New Roman"/>
            <w:szCs w:val="24"/>
          </w:rPr>
          <w:delText xml:space="preserve">or be </w:delText>
        </w:r>
      </w:del>
      <w:del w:id="14" w:author="Unknown Author" w:date="2019-11-18T13:03:00Z">
        <w:r>
          <w:rPr>
            <w:rFonts w:eastAsia="Times New Roman" w:cs="Times New Roman"/>
            <w:szCs w:val="24"/>
          </w:rPr>
          <w:delText>cost-effective</w:delText>
        </w:r>
      </w:del>
      <w:r>
        <w:rPr>
          <w:rFonts w:eastAsia="Times New Roman" w:cs="Times New Roman"/>
          <w:szCs w:val="24"/>
        </w:rPr>
        <w:t xml:space="preserve"> </w:t>
      </w:r>
      <w:r>
        <w:fldChar w:fldCharType="begin"/>
      </w:r>
      <w:r>
        <w:instrText>ADDIN ZOTERO_ITEM CSL_CITATION {"citationID":"9x9l7pwo","properties":{"formattedCitation":"(Joppa &amp; Pfaff 2009; Venter et al. 2014)","plainCitation":"(Joppa &amp;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w:instrText>
      </w:r>
      <w:r>
        <w:fldChar w:fldCharType="separate"/>
      </w:r>
      <w:bookmarkStart w:id="4" w:name="__Fieldmark__113_1005439025"/>
      <w:r>
        <w:rPr>
          <w:rFonts w:eastAsia="Times New Roman" w:cs="Times New Roman"/>
          <w:szCs w:val="24"/>
        </w:rPr>
        <w:t>(</w:t>
      </w:r>
      <w:bookmarkStart w:id="5" w:name="__Fieldmark__126_924499877"/>
      <w:r>
        <w:rPr>
          <w:rFonts w:eastAsia="Times New Roman" w:cs="Times New Roman"/>
          <w:szCs w:val="24"/>
        </w:rPr>
        <w:t>Joppa &amp; Pfaff 2009; Venter et al. 2014)</w:t>
      </w:r>
      <w:r>
        <w:rPr>
          <w:rFonts w:eastAsia="Times New Roman" w:cs="Times New Roman"/>
          <w:szCs w:val="24"/>
        </w:rPr>
      </w:r>
      <w:r>
        <w:fldChar w:fldCharType="end"/>
      </w:r>
      <w:bookmarkEnd w:id="4"/>
      <w:bookmarkEnd w:id="5"/>
      <w:r>
        <w:rPr>
          <w:rFonts w:eastAsia="Times New Roman" w:cs="Times New Roman"/>
          <w:szCs w:val="24"/>
        </w:rPr>
        <w:t>. Systematic conservation planning, on the other hand, involves framing conservation planning problems as optimization problems</w:t>
      </w:r>
      <w:del w:id="15" w:author="Unknown Author" w:date="2019-11-18T13:04:00Z">
        <w:r>
          <w:rPr>
            <w:rFonts w:eastAsia="Times New Roman" w:cs="Times New Roman"/>
            <w:szCs w:val="24"/>
          </w:rPr>
          <w:delText>,</w:delText>
        </w:r>
      </w:del>
      <w:r>
        <w:rPr>
          <w:rFonts w:eastAsia="Times New Roman" w:cs="Times New Roman"/>
          <w:szCs w:val="24"/>
        </w:rPr>
        <w:t xml:space="preserve"> with clearly defined objectives (e.g. minimize acquisition cost) and constraints. These optimization problems are then solved to obtain candidate reserve designs (termed solutions), which are used to guide protected area acquisitions and land policy  </w:t>
      </w:r>
      <w:r>
        <w:fldChar w:fldCharType="begin"/>
      </w:r>
      <w:r>
        <w:instrText>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w:instrText>
      </w:r>
      <w:r>
        <w:fldChar w:fldCharType="separate"/>
      </w:r>
      <w:bookmarkStart w:id="6" w:name="__Fieldmark__126_1005439025"/>
      <w:r>
        <w:rPr>
          <w:rFonts w:eastAsia="Times New Roman" w:cs="Times New Roman"/>
          <w:szCs w:val="24"/>
        </w:rPr>
        <w:t>(</w:t>
      </w:r>
      <w:bookmarkStart w:id="7" w:name="__Fieldmark__134_924499877"/>
      <w:r>
        <w:rPr>
          <w:rFonts w:eastAsia="Times New Roman" w:cs="Times New Roman"/>
          <w:szCs w:val="24"/>
        </w:rPr>
        <w:t>Schwartz et al. 2018)</w:t>
      </w:r>
      <w:r>
        <w:rPr>
          <w:rFonts w:eastAsia="Times New Roman" w:cs="Times New Roman"/>
          <w:szCs w:val="24"/>
        </w:rPr>
      </w:r>
      <w:r>
        <w:fldChar w:fldCharType="end"/>
      </w:r>
      <w:bookmarkEnd w:id="6"/>
      <w:bookmarkEnd w:id="7"/>
      <w:r>
        <w:rPr>
          <w:rFonts w:eastAsia="Times New Roman" w:cs="Times New Roman"/>
          <w:szCs w:val="24"/>
        </w:rPr>
        <w:t xml:space="preserve">. Due to the systematic, evidence-based nature of these tools, they can help contribute to a transparent, inclusive, and more defensible decision-making process </w:t>
      </w:r>
      <w:r>
        <w:fldChar w:fldCharType="begin"/>
      </w:r>
      <w:r>
        <w:instrText>ADDIN ZOTERO_ITEM CSL_CITATION {"citationID":"nrPBRFW4","properties":{"formattedCitation":"(Margules &amp; Pressey 2000)","plainCitation":"(Margules &amp;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w:instrText>
      </w:r>
      <w:r>
        <w:fldChar w:fldCharType="separate"/>
      </w:r>
      <w:bookmarkStart w:id="8" w:name="__Fieldmark__134_1005439025"/>
      <w:r>
        <w:rPr>
          <w:rFonts w:eastAsia="Times New Roman" w:cs="Times New Roman"/>
          <w:szCs w:val="24"/>
        </w:rPr>
        <w:t>(Margules &amp; Pressey 2000)</w:t>
      </w:r>
      <w:r>
        <w:rPr>
          <w:rFonts w:eastAsia="Times New Roman" w:cs="Times New Roman"/>
          <w:szCs w:val="24"/>
        </w:rPr>
      </w:r>
      <w:r>
        <w:fldChar w:fldCharType="end"/>
      </w:r>
      <w:bookmarkEnd w:id="8"/>
      <w:r>
        <w:rPr>
          <w:rFonts w:eastAsia="Times New Roman" w:cs="Times New Roman"/>
          <w:szCs w:val="24"/>
        </w:rPr>
        <w:t>.</w:t>
      </w:r>
    </w:p>
    <w:p>
      <w:pPr>
        <w:pStyle w:val="Normal"/>
        <w:spacing w:lineRule="auto" w:line="480" w:before="0" w:after="0"/>
        <w:ind w:firstLine="720"/>
        <w:rPr/>
      </w:pPr>
      <w:r>
        <w:rPr>
          <w:rFonts w:eastAsia="Times New Roman" w:cs="Times New Roman"/>
          <w:szCs w:val="24"/>
        </w:rPr>
        <w:t xml:space="preserve">Today, Marxan is the most widely used systematic conservation planning software, having been used in 184 countries to design marine and terrestrial reserve systems </w:t>
      </w:r>
      <w:r>
        <w:fldChar w:fldCharType="begin"/>
      </w:r>
      <w:r>
        <w:instrText>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9" w:name="__Fieldmark__149_1005439025"/>
      <w:r>
        <w:rPr>
          <w:rFonts w:eastAsia="Times New Roman" w:cs="Times New Roman"/>
          <w:szCs w:val="24"/>
        </w:rPr>
        <w:t>(</w:t>
      </w:r>
      <w:bookmarkStart w:id="10" w:name="__Fieldmark__2268_924499877"/>
      <w:r>
        <w:rPr>
          <w:rFonts w:eastAsia="Times New Roman" w:cs="Times New Roman"/>
          <w:szCs w:val="24"/>
        </w:rPr>
        <w:t>Ball et al. 2009)</w:t>
      </w:r>
      <w:r>
        <w:rPr>
          <w:rFonts w:eastAsia="Times New Roman" w:cs="Times New Roman"/>
          <w:szCs w:val="24"/>
        </w:rPr>
      </w:r>
      <w:r>
        <w:fldChar w:fldCharType="end"/>
      </w:r>
      <w:bookmarkEnd w:id="9"/>
      <w:bookmarkEnd w:id="10"/>
      <w:r>
        <w:rPr>
          <w:rFonts w:eastAsia="Times New Roman" w:cs="Times New Roman"/>
          <w:szCs w:val="24"/>
        </w:rPr>
        <w:t xml:space="preserve">. Although Marxan supports several algorithms for solving conservation planning problems, most conservation planning exercises use its implementation of </w:t>
      </w:r>
      <w:del w:id="16" w:author="Unknown Author" w:date="2019-11-18T13:07:00Z">
        <w:r>
          <w:rPr>
            <w:rFonts w:eastAsia="Times New Roman" w:cs="Times New Roman"/>
            <w:szCs w:val="24"/>
          </w:rPr>
          <w:delText xml:space="preserve">the </w:delText>
        </w:r>
      </w:del>
      <w:r>
        <w:rPr>
          <w:rFonts w:eastAsia="Times New Roman" w:cs="Times New Roman"/>
          <w:szCs w:val="24"/>
        </w:rPr>
        <w:t xml:space="preserve">simulated annealing (SA), an </w:t>
      </w:r>
      <w:commentRangeStart w:id="1"/>
      <w:r>
        <w:rPr>
          <w:rFonts w:eastAsia="Times New Roman" w:cs="Times New Roman"/>
          <w:szCs w:val="24"/>
        </w:rPr>
        <w:t xml:space="preserve">iterative, stochastic metaheuristic </w:t>
      </w:r>
      <w:ins w:id="17" w:author="Unknown Author" w:date="2019-11-18T13:05:00Z">
        <w:r>
          <w:rPr>
            <w:rFonts w:eastAsia="Times New Roman" w:cs="Times New Roman"/>
            <w:szCs w:val="24"/>
          </w:rPr>
          <w:t xml:space="preserve">algorithm </w:t>
        </w:r>
      </w:ins>
      <w:r>
        <w:rPr>
          <w:rFonts w:eastAsia="Times New Roman" w:cs="Times New Roman"/>
          <w:szCs w:val="24"/>
        </w:rPr>
        <w:t>for approximating global optima of complex functions with many local optima</w:t>
      </w:r>
      <w:ins w:id="18" w:author="Unknown Author" w:date="2019-11-18T13:08:00Z">
        <w:r>
          <w:rPr>
            <w:rFonts w:eastAsia="Times New Roman" w:cs="Times New Roman"/>
            <w:szCs w:val="24"/>
          </w:rPr>
        </w:r>
      </w:ins>
      <w:commentRangeEnd w:id="1"/>
      <w:r>
        <w:commentReference w:id="1"/>
      </w:r>
      <w:r>
        <w:rPr>
          <w:rFonts w:eastAsia="Times New Roman" w:cs="Times New Roman"/>
          <w:szCs w:val="24"/>
        </w:rPr>
        <w:t>. By conducting thousands of individual runs, each with millions of iterations, Marxan aims to generate solutions that are near-optimal. One of the reasons why Marxan uses SA instead of integer linear programming (ILP), is that ILP was not well suited to solve problems with nonlinear constraints and penalties, such as problems trying to create spatially compact or connected solutions (i.e. compactness and connectivity goals). However, the SA approach provides no guarantee on solution quality.</w:t>
      </w:r>
      <w:ins w:id="19" w:author="Unknown Author" w:date="2019-11-18T13:32:00Z">
        <w:r>
          <w:rPr>
            <w:rFonts w:eastAsia="Times New Roman" w:cs="Times New Roman"/>
            <w:szCs w:val="24"/>
          </w:rPr>
          <w:t xml:space="preserve"> </w:t>
        </w:r>
      </w:ins>
      <w:ins w:id="20" w:author="Unknown Author" w:date="2019-11-18T13:32:00Z">
        <w:r>
          <w:rPr>
            <w:rFonts w:eastAsia="Times New Roman" w:cs="Times New Roman"/>
            <w:szCs w:val="24"/>
          </w:rPr>
          <w:t xml:space="preserve">As a consequence, </w:t>
        </w:r>
      </w:ins>
      <w:del w:id="21" w:author="Unknown Author" w:date="2019-11-18T13:32:00Z">
        <w:r>
          <w:rPr>
            <w:rFonts w:eastAsia="Times New Roman" w:cs="Times New Roman"/>
            <w:szCs w:val="24"/>
          </w:rPr>
          <w:delText xml:space="preserve"> In particular, solutions may be highly suboptimal and </w:delText>
        </w:r>
      </w:del>
      <w:r>
        <w:rPr>
          <w:rFonts w:eastAsia="Times New Roman" w:cs="Times New Roman"/>
          <w:szCs w:val="24"/>
        </w:rPr>
        <w:t>conservation scientists and practitioners have no way of knowing</w:t>
      </w:r>
      <w:ins w:id="22" w:author="Unknown Author" w:date="2019-11-18T13:31:00Z">
        <w:r>
          <w:rPr>
            <w:rFonts w:eastAsia="Times New Roman" w:cs="Times New Roman"/>
            <w:szCs w:val="24"/>
          </w:rPr>
          <w:t xml:space="preserve"> </w:t>
        </w:r>
      </w:ins>
      <w:ins w:id="23" w:author="Unknown Author" w:date="2019-11-18T13:31:00Z">
        <w:r>
          <w:rPr>
            <w:rFonts w:eastAsia="Times New Roman" w:cs="Times New Roman"/>
            <w:szCs w:val="24"/>
          </w:rPr>
          <w:t>if their solutions are highly suboptimal</w:t>
        </w:r>
      </w:ins>
      <w:del w:id="24" w:author="Unknown Author" w:date="2019-11-18T13:31:00Z">
        <w:r>
          <w:rPr>
            <w:rFonts w:eastAsia="Times New Roman" w:cs="Times New Roman"/>
            <w:szCs w:val="24"/>
          </w:rPr>
          <w:delText xml:space="preserve"> how far from optimality generated solutions are</w:delText>
        </w:r>
      </w:del>
      <w:r>
        <w:rPr>
          <w:rFonts w:eastAsia="Times New Roman" w:cs="Times New Roman"/>
          <w:szCs w:val="24"/>
        </w:rPr>
        <w:t>.</w:t>
      </w:r>
    </w:p>
    <w:p>
      <w:pPr>
        <w:pStyle w:val="Normal"/>
        <w:spacing w:lineRule="auto" w:line="480" w:before="0" w:after="0"/>
        <w:ind w:firstLine="720"/>
        <w:rPr/>
      </w:pPr>
      <w:r>
        <w:fldChar w:fldCharType="begin"/>
      </w:r>
      <w:r/>
      <w:r>
        <w:fldChar w:fldCharType="separate"/>
      </w:r>
      <w:bookmarkStart w:id="11" w:name="__Fieldmark__2290_924499877"/>
      <w:bookmarkStart w:id="12" w:name="__Fieldmark__192_1005439025"/>
      <w:r>
        <w:rPr/>
      </w:r>
      <w:r>
        <w:rPr>
          <w:rFonts w:eastAsia="Times New Roman" w:cs="Times New Roman"/>
          <w:szCs w:val="24"/>
        </w:rPr>
        <w:t>e</w:t>
      </w:r>
      <w:r>
        <w:rPr/>
      </w:r>
      <w:r>
        <w:fldChar w:fldCharType="end"/>
      </w:r>
      <w:bookmarkEnd w:id="11"/>
      <w:bookmarkEnd w:id="12"/>
      <w:r>
        <w:rPr>
          <w:rFonts w:eastAsia="Times New Roman" w:cs="Times New Roman"/>
          <w:szCs w:val="24"/>
        </w:rPr>
        <w:t xml:space="preserve">In a recent simulation study, </w:t>
      </w:r>
      <w:r>
        <w:fldChar w:fldCharType="begin"/>
      </w:r>
      <w:r>
        <w:instrText>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3" w:name="__Fieldmark__199_1005439025"/>
      <w:r>
        <w:rPr>
          <w:rFonts w:eastAsia="Times New Roman" w:cs="Times New Roman"/>
          <w:szCs w:val="24"/>
        </w:rPr>
        <w:t>Beyer et al. (2016)</w:t>
      </w:r>
      <w:r>
        <w:rPr>
          <w:rFonts w:eastAsia="Times New Roman" w:cs="Times New Roman"/>
          <w:szCs w:val="24"/>
        </w:rPr>
      </w:r>
      <w:r>
        <w:fldChar w:fldCharType="end"/>
      </w:r>
      <w:bookmarkEnd w:id="13"/>
      <w:r>
        <w:rPr>
          <w:rFonts w:eastAsia="Times New Roman" w:cs="Times New Roman"/>
          <w:szCs w:val="24"/>
        </w:rPr>
        <w:t xml:space="preserve"> found that Marxan with simulated annealing can deliver solutions that are orders of magnitude below optimality. They compared Marxan to integer linear programming (ILP) </w:t>
      </w:r>
      <w:r>
        <w:fldChar w:fldCharType="begin"/>
      </w:r>
      <w:r>
        <w:instrText>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w:instrText>
      </w:r>
      <w:r>
        <w:fldChar w:fldCharType="separate"/>
      </w:r>
      <w:bookmarkStart w:id="14" w:name="__Fieldmark__219_1005439025"/>
      <w:r>
        <w:rPr>
          <w:rFonts w:eastAsia="Times New Roman" w:cs="Times New Roman"/>
          <w:szCs w:val="24"/>
        </w:rPr>
        <w:t>(</w:t>
      </w:r>
      <w:bookmarkStart w:id="15" w:name="__Fieldmark__163_924499877"/>
      <w:r>
        <w:rPr>
          <w:rFonts w:eastAsia="Times New Roman" w:cs="Times New Roman"/>
          <w:szCs w:val="24"/>
        </w:rPr>
        <w:t>Dantzig 2016)</w:t>
      </w:r>
      <w:r>
        <w:rPr>
          <w:rFonts w:eastAsia="Times New Roman" w:cs="Times New Roman"/>
          <w:szCs w:val="24"/>
        </w:rPr>
      </w:r>
      <w:r>
        <w:fldChar w:fldCharType="end"/>
      </w:r>
      <w:bookmarkEnd w:id="14"/>
      <w:bookmarkEnd w:id="15"/>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instrText>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16" w:name="__Fieldmark__226_1005439025"/>
      <w:r>
        <w:rPr>
          <w:rFonts w:eastAsia="Times New Roman" w:cs="Times New Roman"/>
          <w:szCs w:val="24"/>
        </w:rPr>
        <w:t>(</w:t>
      </w:r>
      <w:bookmarkStart w:id="17" w:name="__Fieldmark__182_924499877"/>
      <w:r>
        <w:rPr>
          <w:rFonts w:eastAsia="Times New Roman" w:cs="Times New Roman"/>
          <w:szCs w:val="24"/>
        </w:rPr>
        <w:t>Beyer et al. 2016)</w:t>
      </w:r>
      <w:r>
        <w:rPr>
          <w:rFonts w:eastAsia="Times New Roman" w:cs="Times New Roman"/>
          <w:szCs w:val="24"/>
        </w:rPr>
      </w:r>
      <w:r>
        <w:fldChar w:fldCharType="end"/>
      </w:r>
      <w:bookmarkEnd w:id="16"/>
      <w:bookmarkEnd w:id="17"/>
      <w:r>
        <w:rPr>
          <w:rFonts w:eastAsia="Times New Roman" w:cs="Times New Roman"/>
          <w:szCs w:val="24"/>
        </w:rPr>
        <w:t>.</w:t>
      </w:r>
      <w:r>
        <w:fldChar w:fldCharType="begin"/>
      </w:r>
      <w:r/>
      <w:r>
        <w:fldChar w:fldCharType="separate"/>
      </w:r>
      <w:bookmarkStart w:id="18" w:name="__Fieldmark__234_1005439025"/>
      <w:bookmarkStart w:id="19" w:name="__Fieldmark__2383_924499877"/>
      <w:r>
        <w:rPr>
          <w:rFonts w:eastAsia="Times New Roman" w:cs="Times New Roman"/>
          <w:szCs w:val="24"/>
        </w:rPr>
      </w:r>
      <w:r>
        <w:rPr>
          <w:rFonts w:eastAsia="Times New Roman" w:cs="Times New Roman"/>
          <w:szCs w:val="24"/>
        </w:rPr>
      </w:r>
      <w:r>
        <w:fldChar w:fldCharType="end"/>
      </w:r>
      <w:bookmarkEnd w:id="18"/>
      <w:bookmarkEnd w:id="19"/>
      <w:r>
        <w:rPr>
          <w:rFonts w:eastAsia="Times New Roman" w:cs="Times New Roman"/>
          <w:szCs w:val="24"/>
        </w:rPr>
        <w:t xml:space="preserve"> Unlike </w:t>
      </w:r>
      <w:ins w:id="25" w:author="Unknown Author" w:date="2019-11-18T13:07:00Z">
        <w:r>
          <w:rPr>
            <w:rFonts w:eastAsia="Times New Roman" w:cs="Times New Roman"/>
            <w:szCs w:val="24"/>
          </w:rPr>
          <w:t>meta</w:t>
        </w:r>
      </w:ins>
      <w:r>
        <w:rPr>
          <w:rFonts w:eastAsia="Times New Roman" w:cs="Times New Roman"/>
          <w:szCs w:val="24"/>
        </w:rPr>
        <w:t xml:space="preserve">heuristic methods such as SA, prioritization using ILP will find the exact optimal solution or can be instructed to return solutions within a defined distance from optimality. Some have argued that ILP algorithms are well-suited for solving conservation planning problems </w:t>
      </w:r>
      <w:r>
        <w:fldChar w:fldCharType="begin"/>
      </w:r>
      <w:r>
        <w:instrText>ADDIN ZOTERO_ITEM CSL_CITATION {"citationID":"rRXaNjuZ","properties":{"formattedCitation":"(Cocks &amp; Baird 1989; Underhill 1994; Rodrigues &amp; Gaston 2002)","plainCitation":"(Cocks &amp; Baird 1989; Underhill 1994; Rodrigues &amp;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20" w:name="__Fieldmark__252_1005439025"/>
      <w:r>
        <w:rPr>
          <w:rFonts w:eastAsia="Times New Roman" w:cs="Times New Roman"/>
          <w:szCs w:val="24"/>
        </w:rPr>
        <w:t>(</w:t>
      </w:r>
      <w:bookmarkStart w:id="21" w:name="__Fieldmark__223_924499877"/>
      <w:r>
        <w:rPr>
          <w:rFonts w:eastAsia="Times New Roman" w:cs="Times New Roman"/>
          <w:szCs w:val="24"/>
        </w:rPr>
        <w:t>Cocks &amp; Baird 1989; Underhill 1994; Rodrigues &amp; Gaston 2002)</w:t>
      </w:r>
      <w:r>
        <w:rPr>
          <w:rFonts w:eastAsia="Times New Roman" w:cs="Times New Roman"/>
          <w:szCs w:val="24"/>
        </w:rPr>
      </w:r>
      <w:r>
        <w:fldChar w:fldCharType="end"/>
      </w:r>
      <w:bookmarkEnd w:id="20"/>
      <w:bookmarkEnd w:id="21"/>
      <w:r>
        <w:rPr>
          <w:rFonts w:eastAsia="Times New Roman" w:cs="Times New Roman"/>
          <w:szCs w:val="24"/>
        </w:rPr>
        <w:t xml:space="preserve">, but until recent advances in computational capacity and algorithms, it has been impossible to solve the Marxan-like systematic conservation planning problems with ILP for large problems </w:t>
      </w:r>
      <w:r>
        <w:fldChar w:fldCharType="begin"/>
      </w:r>
      <w:r>
        <w:instrText>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22" w:name="__Fieldmark__272_1005439025"/>
      <w:r>
        <w:rPr>
          <w:rFonts w:eastAsia="Times New Roman" w:cs="Times New Roman"/>
          <w:szCs w:val="24"/>
        </w:rPr>
        <w:t>(</w:t>
      </w:r>
      <w:bookmarkStart w:id="23" w:name="__Fieldmark__234_924499877"/>
      <w:r>
        <w:rPr>
          <w:rFonts w:eastAsia="Times New Roman" w:cs="Times New Roman"/>
          <w:szCs w:val="24"/>
        </w:rPr>
        <w:t>Beyer et al. 2016)</w:t>
      </w:r>
      <w:r>
        <w:rPr>
          <w:rFonts w:eastAsia="Times New Roman" w:cs="Times New Roman"/>
          <w:szCs w:val="24"/>
        </w:rPr>
      </w:r>
      <w:r>
        <w:fldChar w:fldCharType="end"/>
      </w:r>
      <w:bookmarkEnd w:id="22"/>
      <w:bookmarkEnd w:id="23"/>
      <w:r>
        <w:rPr>
          <w:rFonts w:eastAsia="Times New Roman" w:cs="Times New Roman"/>
          <w:szCs w:val="24"/>
        </w:rPr>
        <w:t xml:space="preserve">. </w:t>
      </w:r>
    </w:p>
    <w:p>
      <w:pPr>
        <w:pStyle w:val="Normal"/>
        <w:spacing w:lineRule="auto" w:line="480" w:before="0" w:after="0"/>
        <w:ind w:firstLine="720"/>
        <w:rPr/>
      </w:pPr>
      <w:r>
        <w:rPr>
          <w:rFonts w:eastAsia="Times New Roman" w:cs="Times New Roman"/>
          <w:szCs w:val="24"/>
        </w:rPr>
        <w:t xml:space="preserve">Here we compare integer linear programming with simulated annealing (i.e. Marxan) for solving systematic conservation planning problems using real-world data from Western North America. We found that ILP </w:t>
      </w:r>
      <w:ins w:id="26" w:author="Unknown Author" w:date="2019-11-18T14:50:00Z">
        <w:r>
          <w:rPr>
            <w:rFonts w:eastAsia="Times New Roman" w:cs="Times New Roman"/>
            <w:szCs w:val="24"/>
          </w:rPr>
          <w:t xml:space="preserve">generated high quality solutions 1,000 times faster than simulated annealing that could save over </w:t>
        </w:r>
      </w:ins>
      <w:del w:id="27" w:author="Unknown Author" w:date="2019-11-18T14:51:00Z">
        <w:r>
          <w:rPr>
            <w:rFonts w:eastAsia="Times New Roman" w:cs="Times New Roman"/>
            <w:szCs w:val="24"/>
          </w:rPr>
          <w:delText>produced higher quality solutions potential</w:delText>
        </w:r>
      </w:del>
      <w:del w:id="28" w:author="Unknown Author" w:date="2019-11-18T14:48:00Z">
        <w:r>
          <w:rPr>
            <w:rFonts w:eastAsia="Times New Roman" w:cs="Times New Roman"/>
            <w:szCs w:val="24"/>
          </w:rPr>
          <w:delText xml:space="preserve">ly </w:delText>
        </w:r>
      </w:del>
      <w:r>
        <w:rPr>
          <w:rFonts w:eastAsia="Times New Roman" w:cs="Times New Roman"/>
          <w:szCs w:val="24"/>
        </w:rPr>
        <w:t>sav</w:t>
      </w:r>
      <w:ins w:id="29" w:author="Unknown Author" w:date="2019-11-18T14:48:00Z">
        <w:r>
          <w:rPr>
            <w:rFonts w:eastAsia="Times New Roman" w:cs="Times New Roman"/>
            <w:szCs w:val="24"/>
          </w:rPr>
          <w:t>e</w:t>
        </w:r>
      </w:ins>
      <w:del w:id="30" w:author="Unknown Author" w:date="2019-11-18T14:48:00Z">
        <w:r>
          <w:rPr>
            <w:rFonts w:eastAsia="Times New Roman" w:cs="Times New Roman"/>
            <w:szCs w:val="24"/>
          </w:rPr>
          <w:delText>ing</w:delText>
        </w:r>
      </w:del>
      <w:r>
        <w:rPr>
          <w:rFonts w:eastAsia="Times New Roman" w:cs="Times New Roman"/>
          <w:szCs w:val="24"/>
        </w:rPr>
        <w:t xml:space="preserve"> </w:t>
      </w:r>
      <w:ins w:id="31" w:author="Unknown Author" w:date="2019-11-18T14:48:00Z">
        <w:r>
          <w:rPr>
            <w:rFonts w:eastAsia="Times New Roman" w:cs="Times New Roman"/>
            <w:szCs w:val="24"/>
          </w:rPr>
          <w:t xml:space="preserve">over </w:t>
        </w:r>
      </w:ins>
      <w:del w:id="32" w:author="Unknown Author" w:date="2019-11-18T14:48:00Z">
        <w:r>
          <w:rPr>
            <w:rFonts w:eastAsia="Times New Roman" w:cs="Times New Roman"/>
            <w:szCs w:val="24"/>
          </w:rPr>
          <w:delText>&gt;</w:delText>
        </w:r>
      </w:del>
      <w:r>
        <w:rPr>
          <w:rFonts w:eastAsia="Times New Roman" w:cs="Times New Roman"/>
          <w:szCs w:val="24"/>
        </w:rPr>
        <w:t xml:space="preserve">$100 million (or 13%) </w:t>
      </w:r>
      <w:ins w:id="33" w:author="Unknown Author" w:date="2019-11-18T14:49:00Z">
        <w:r>
          <w:rPr>
            <w:rFonts w:eastAsia="Times New Roman" w:cs="Times New Roman"/>
            <w:szCs w:val="24"/>
          </w:rPr>
          <w:t>for realistic conservation scenarios when compared to solutions obtained from simulated annealing.</w:t>
        </w:r>
      </w:ins>
      <w:del w:id="34" w:author="Unknown Author" w:date="2019-11-18T14:52:00Z">
        <w:r>
          <w:rPr>
            <w:rFonts w:eastAsia="Times New Roman" w:cs="Times New Roman"/>
            <w:szCs w:val="24"/>
          </w:rPr>
          <w:delText>for realistic conservation scenarios</w:delText>
        </w:r>
      </w:del>
      <w:del w:id="35" w:author="Unknown Author" w:date="2019-11-18T14:48:00Z">
        <w:r>
          <w:rPr>
            <w:rFonts w:eastAsia="Times New Roman" w:cs="Times New Roman"/>
            <w:szCs w:val="24"/>
          </w:rPr>
          <w:delText>,</w:delText>
        </w:r>
      </w:del>
      <w:del w:id="36" w:author="Unknown Author" w:date="2019-11-18T14:52:00Z">
        <w:r>
          <w:rPr>
            <w:rFonts w:eastAsia="Times New Roman" w:cs="Times New Roman"/>
            <w:szCs w:val="24"/>
          </w:rPr>
          <w:delText xml:space="preserve"> and that solutions were generated </w:delText>
        </w:r>
      </w:del>
      <w:del w:id="37" w:author="Unknown Author" w:date="2019-11-18T14:47:00Z">
        <w:r>
          <w:rPr>
            <w:rFonts w:eastAsia="Times New Roman" w:cs="Times New Roman"/>
            <w:szCs w:val="24"/>
          </w:rPr>
          <w:delText>&gt;</w:delText>
        </w:r>
      </w:del>
      <w:del w:id="38" w:author="Unknown Author" w:date="2019-11-18T14:52:00Z">
        <w:r>
          <w:rPr>
            <w:rFonts w:eastAsia="Times New Roman" w:cs="Times New Roman"/>
            <w:szCs w:val="24"/>
          </w:rPr>
          <w:delText>1,000 times faster than using simulated annealing</w:delText>
        </w:r>
      </w:del>
      <w:ins w:id="39" w:author="Unknown Author" w:date="2019-11-18T14:53:00Z">
        <w:r>
          <w:rPr>
            <w:rFonts w:eastAsia="Times New Roman" w:cs="Times New Roman"/>
            <w:szCs w:val="24"/>
          </w:rPr>
          <w:t xml:space="preserve">  These </w:t>
        </w:r>
      </w:ins>
      <w:ins w:id="40" w:author="Unknown Author" w:date="2019-11-18T14:53:00Z">
        <w:r>
          <w:rPr>
            <w:rFonts w:eastAsia="Times New Roman" w:cs="Times New Roman"/>
            <w:szCs w:val="24"/>
          </w:rPr>
          <w:t>results</w:t>
        </w:r>
      </w:ins>
      <w:ins w:id="41" w:author="Unknown Author" w:date="2019-11-18T14:53:00Z">
        <w:r>
          <w:rPr>
            <w:rFonts w:eastAsia="Times New Roman" w:cs="Times New Roman"/>
            <w:szCs w:val="24"/>
          </w:rPr>
          <w:t xml:space="preserve"> also hold true for problems aiming for spatially compact solutions. </w:t>
        </w:r>
      </w:ins>
      <w:ins w:id="42" w:author="Unknown Author" w:date="2019-11-18T14:53:00Z">
        <w:r>
          <w:rPr>
            <w:rFonts w:eastAsia="Times New Roman" w:cs="Times New Roman"/>
            <w:szCs w:val="24"/>
          </w:rPr>
          <w:t>Our findings</w:t>
        </w:r>
      </w:ins>
      <w:del w:id="43" w:author="Unknown Author" w:date="2019-11-18T14:52:00Z">
        <w:r>
          <w:rPr>
            <w:rFonts w:eastAsia="Times New Roman" w:cs="Times New Roman"/>
            <w:szCs w:val="24"/>
          </w:rPr>
          <w:delText>,</w:delText>
        </w:r>
      </w:del>
      <w:r>
        <w:rPr>
          <w:rFonts w:eastAsia="Times New Roman" w:cs="Times New Roman"/>
          <w:szCs w:val="24"/>
        </w:rPr>
        <w:t xml:space="preserve"> open</w:t>
      </w:r>
      <w:del w:id="44" w:author="Unknown Author" w:date="2019-11-18T14:52:00Z">
        <w:r>
          <w:rPr>
            <w:rFonts w:eastAsia="Times New Roman" w:cs="Times New Roman"/>
            <w:szCs w:val="24"/>
          </w:rPr>
          <w:delText xml:space="preserve">ing </w:delText>
        </w:r>
      </w:del>
      <w:r>
        <w:rPr>
          <w:rFonts w:eastAsia="Times New Roman" w:cs="Times New Roman"/>
          <w:szCs w:val="24"/>
        </w:rPr>
        <w:t>up new possibilities for scenario generation</w:t>
      </w:r>
      <w:ins w:id="45" w:author="Unknown Author" w:date="2019-11-18T14:53:00Z">
        <w:r>
          <w:rPr>
            <w:rFonts w:eastAsia="Times New Roman" w:cs="Times New Roman"/>
            <w:szCs w:val="24"/>
          </w:rPr>
          <w:t xml:space="preserve"> </w:t>
        </w:r>
      </w:ins>
      <w:ins w:id="46" w:author="Unknown Author" w:date="2019-11-18T14:53:00Z">
        <w:r>
          <w:rPr>
            <w:rFonts w:eastAsia="Times New Roman" w:cs="Times New Roman"/>
            <w:szCs w:val="24"/>
          </w:rPr>
          <w:t>to INSEERT BENEFIT OF FAST SCENARIO GENERATION</w:t>
        </w:r>
      </w:ins>
      <w:r>
        <w:rPr>
          <w:rFonts w:eastAsia="Times New Roman" w:cs="Times New Roman"/>
          <w:szCs w:val="24"/>
        </w:rPr>
        <w:t>.</w:t>
      </w:r>
      <w:del w:id="47" w:author="Unknown Author" w:date="2019-11-18T14:52:00Z">
        <w:r>
          <w:rPr>
            <w:rFonts w:eastAsia="Times New Roman" w:cs="Times New Roman"/>
            <w:szCs w:val="24"/>
          </w:rPr>
          <w:delText xml:space="preserve"> These findings also hold true for problems aiming for spatially compact solutions.</w:delText>
        </w:r>
      </w:del>
      <w:r>
        <w:br w:type="page"/>
      </w:r>
    </w:p>
    <w:p>
      <w:pPr>
        <w:pStyle w:val="Xmsonormal"/>
        <w:spacing w:lineRule="auto" w:line="480" w:beforeAutospacing="0" w:before="0" w:afterAutospacing="0" w:after="0"/>
        <w:rPr>
          <w:b/>
          <w:b/>
        </w:rPr>
      </w:pPr>
      <w:r>
        <w:rPr>
          <w:b/>
        </w:rPr>
        <w:t xml:space="preserve">Methods </w:t>
      </w:r>
    </w:p>
    <w:p>
      <w:pPr>
        <w:pStyle w:val="Normal"/>
        <w:spacing w:lineRule="auto" w:line="480" w:before="0" w:after="0"/>
        <w:rPr>
          <w:rFonts w:cs="Times New Roman"/>
          <w:i/>
          <w:i/>
          <w:sz w:val="22"/>
          <w:lang w:val="en-CA"/>
        </w:rPr>
      </w:pPr>
      <w:r>
        <w:rPr>
          <w:rFonts w:cs="Times New Roman"/>
          <w:i/>
          <w:lang w:val="en-CA"/>
        </w:rPr>
        <w:t xml:space="preserve">Study area </w:t>
      </w:r>
    </w:p>
    <w:p>
      <w:pPr>
        <w:pStyle w:val="Normal"/>
        <w:spacing w:lineRule="auto" w:line="480" w:before="0" w:after="0"/>
        <w:ind w:firstLine="720"/>
        <w:rPr/>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instrText>ADDIN ZOTERO_ITEM CSL_CITATION {"citationID":"LZAwwX6M","properties":{"formattedCitation":"(Meidinger &amp; Pojar 1991)","plainCitation":"(Meidinger &amp;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w:instrText>
      </w:r>
      <w:r>
        <w:fldChar w:fldCharType="separate"/>
      </w:r>
      <w:bookmarkStart w:id="24" w:name="__Fieldmark__310_1005439025"/>
      <w:r>
        <w:rPr>
          <w:rFonts w:cs="Times New Roman"/>
          <w:lang w:val="en-CA"/>
        </w:rPr>
        <w:t>(</w:t>
      </w:r>
      <w:bookmarkStart w:id="25" w:name="__Fieldmark__292_924499877"/>
      <w:r>
        <w:rPr>
          <w:rFonts w:cs="Times New Roman"/>
          <w:lang w:val="en-CA"/>
        </w:rPr>
        <w:t>Meidinger &amp; Pojar 1991)</w:t>
      </w:r>
      <w:r>
        <w:rPr>
          <w:rFonts w:cs="Times New Roman"/>
          <w:lang w:val="en-CA"/>
        </w:rPr>
      </w:r>
      <w:r>
        <w:fldChar w:fldCharType="end"/>
      </w:r>
      <w:bookmarkEnd w:id="24"/>
      <w:bookmarkEnd w:id="25"/>
      <w:r>
        <w:rPr/>
        <w:t xml:space="preserve"> (Appendix S1: Figure S1)</w:t>
      </w:r>
      <w:r>
        <w:rPr>
          <w:rFonts w:cs="Times New Roman"/>
          <w:lang w:val="en-CA"/>
        </w:rPr>
        <w:t xml:space="preserve">. Land cover in the region is diverse, with approximately 57% of the land in forest, 8% as savanna or grassland, 5% in cropland, 10% being urban or built and the rest in wetland, water or barren.   </w:t>
      </w:r>
    </w:p>
    <w:p>
      <w:pPr>
        <w:pStyle w:val="Normal"/>
        <w:spacing w:lineRule="auto" w:line="480" w:before="0" w:after="0"/>
        <w:rPr>
          <w:rFonts w:cs="Times New Roman"/>
          <w:i/>
          <w:i/>
        </w:rPr>
      </w:pPr>
      <w:r>
        <w:rPr>
          <w:rFonts w:cs="Times New Roman"/>
          <w:i/>
        </w:rPr>
      </w:r>
    </w:p>
    <w:p>
      <w:pPr>
        <w:pStyle w:val="Normal"/>
        <w:spacing w:lineRule="auto" w:line="480" w:before="0" w:after="0"/>
        <w:rPr>
          <w:rFonts w:cs="Times New Roman"/>
          <w:i/>
          <w:i/>
        </w:rPr>
      </w:pPr>
      <w:r>
        <w:rPr>
          <w:rFonts w:cs="Times New Roman"/>
          <w:i/>
        </w:rPr>
        <w:t xml:space="preserve">Biodiversity data.  </w:t>
      </w:r>
    </w:p>
    <w:p>
      <w:pPr>
        <w:pStyle w:val="Normal"/>
        <w:spacing w:lineRule="auto" w:line="480" w:before="0" w:after="0"/>
        <w:ind w:firstLine="720"/>
        <w:rPr/>
      </w:pPr>
      <w:r>
        <w:rPr>
          <w:rFonts w:cs="Times New Roman"/>
        </w:rPr>
        <w:t>We used species distribution models for 72 bird species as our conservation features at a 1-ha grid cell resoltuion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instrText>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w:instrText>
      </w:r>
      <w:r>
        <w:fldChar w:fldCharType="separate"/>
      </w:r>
      <w:bookmarkStart w:id="26" w:name="__Fieldmark__338_1005439025"/>
      <w:r>
        <w:rPr>
          <w:rFonts w:cs="Times New Roman"/>
          <w:spacing w:val="-1"/>
        </w:rPr>
        <w:t>(</w:t>
      </w:r>
      <w:bookmarkStart w:id="27" w:name="__Fieldmark__320_924499877"/>
      <w:r>
        <w:rPr>
          <w:rFonts w:cs="Times New Roman"/>
          <w:spacing w:val="-1"/>
        </w:rPr>
        <w:t>Hochachka et al. 2012; Sullivan et al. 2014)</w:t>
      </w:r>
      <w:r>
        <w:rPr>
          <w:rFonts w:cs="Times New Roman"/>
          <w:spacing w:val="-1"/>
        </w:rPr>
      </w:r>
      <w:r>
        <w:fldChar w:fldCharType="end"/>
      </w:r>
      <w:bookmarkEnd w:id="26"/>
      <w:bookmarkEnd w:id="27"/>
      <w:r>
        <w:rPr>
          <w:rFonts w:cs="Times New Roman"/>
        </w:rPr>
        <w:t>. From the 2013 eBird Reference Dataset (</w:t>
      </w:r>
      <w:hyperlink r:id="rId3">
        <w:r>
          <w:rPr>
            <w:rStyle w:val="InternetLink"/>
            <w:rFonts w:cs="Times New Roman"/>
          </w:rPr>
          <w:t>http://ebird.org/ebird/data/download</w:t>
        </w:r>
      </w:hyperlink>
      <w:r>
        <w:rPr>
          <w:rFonts w:cs="Times New Roman"/>
        </w:rPr>
        <w:t>) w</w:t>
      </w:r>
      <w:r>
        <w:rPr>
          <w:rFonts w:cs="Times New Roman"/>
          <w:lang w:val="en-CA"/>
        </w:rPr>
        <w:t>e used a total of 12,081 checklists in our study area, then filtered these checklists to retain only those from March – June to capture the breeding season,  &lt;1.5 hours in duration, &lt;5 km travelled, and a maximum of 10 visits to a given location to improve model fit (</w:t>
      </w:r>
      <w:commentRangeStart w:id="2"/>
      <w:r>
        <w:rPr>
          <w:rFonts w:cs="Times New Roman"/>
          <w:lang w:val="en-CA"/>
        </w:rPr>
        <w:t>unpublished R code;</w:t>
      </w:r>
      <w:r>
        <w:rPr>
          <w:rFonts w:cs="Times New Roman"/>
          <w:lang w:val="en-CA"/>
        </w:rPr>
      </w:r>
      <w:commentRangeEnd w:id="2"/>
      <w:r>
        <w:commentReference w:id="2"/>
      </w:r>
      <w:r>
        <w:rPr>
          <w:rFonts w:cs="Times New Roman"/>
          <w:lang w:val="en-CA"/>
        </w:rPr>
        <w:t xml:space="preserve"> Hochachka W., pers. com.). Sampling locations &lt;100 m apart were collapsed to one location, yielding 5,470 checklists from 2,160 locations, visited from 1-10 times and 2.53 times on average. The R package unmarked </w:t>
      </w:r>
      <w:r>
        <w:fldChar w:fldCharType="begin"/>
      </w:r>
      <w:r>
        <w:instrText>ADDIN ZOTERO_ITEM CSL_CITATION {"citationID":"l1mIRPpm","properties":{"formattedCitation":"(Fiske and Chandler 2011)","plainCitation":"(Fiske and Chandler 2011)","dontUpdate":true,"noteIndex":0},"citationItems":[{"id":"cJKfQGfx/IhbMsTzn","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w:instrText>
      </w:r>
      <w:r>
        <w:fldChar w:fldCharType="separate"/>
      </w:r>
      <w:bookmarkStart w:id="28" w:name="__Fieldmark__385_1005439025"/>
      <w:r>
        <w:rPr>
          <w:rFonts w:cs="Times New Roman"/>
          <w:lang w:val="en-CA"/>
        </w:rPr>
        <w:t>(version 0.9-9; Fiske and Chandler 2011)</w:t>
      </w:r>
      <w:bookmarkStart w:id="29" w:name="__Fieldmark__340_924499877"/>
      <w:bookmarkEnd w:id="29"/>
      <w:r>
        <w:rPr>
          <w:rFonts w:cs="Times New Roman"/>
          <w:lang w:val="en-CA"/>
        </w:rPr>
      </w:r>
      <w:r>
        <w:fldChar w:fldCharType="end"/>
      </w:r>
      <w:bookmarkEnd w:id="28"/>
      <w:r>
        <w:rPr>
          <w:rFonts w:cs="Times New Roman"/>
          <w:lang w:val="en-CA"/>
        </w:rPr>
        <w:t xml:space="preserve"> provided the framework for all species distribution models, which necessarily include two parts: occupancy and detection </w:t>
      </w:r>
      <w:r>
        <w:fldChar w:fldCharType="begin"/>
      </w:r>
      <w:r>
        <w:instrText>ADDIN ZOTERO_ITEM CSL_CITATION {"citationID":"R3goWj68","properties":{"formattedCitation":"(Mackenzie et al. 2002)","plainCitation":"(Mackenzie et al. 2002)","noteIndex":0},"citationItems":[{"id":"cJKfQGfx/EPSyMcwi","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w:instrText>
      </w:r>
      <w:r>
        <w:fldChar w:fldCharType="separate"/>
      </w:r>
      <w:bookmarkStart w:id="30" w:name="__Fieldmark__399_1005439025"/>
      <w:r>
        <w:rPr>
          <w:rFonts w:cs="Times New Roman"/>
          <w:lang w:val="en-CA"/>
        </w:rPr>
        <w:t>(Mackenzie et al. 2002)</w:t>
      </w:r>
      <w:bookmarkStart w:id="31" w:name="__Fieldmark__345_924499877"/>
      <w:bookmarkEnd w:id="31"/>
      <w:r>
        <w:rPr>
          <w:rFonts w:cs="Times New Roman"/>
          <w:lang w:val="en-CA"/>
        </w:rPr>
      </w:r>
      <w:r>
        <w:fldChar w:fldCharType="end"/>
      </w:r>
      <w:bookmarkEnd w:id="30"/>
      <w:r>
        <w:rPr>
          <w:rFonts w:cs="Times New Roman"/>
          <w:lang w:val="en-CA"/>
        </w:rPr>
        <w:t xml:space="preserve">. For further details on biodiversity data see </w:t>
      </w:r>
      <w:r>
        <w:fldChar w:fldCharType="begin"/>
      </w:r>
      <w:r>
        <w:instrText>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w:instrText>
      </w:r>
      <w:r>
        <w:fldChar w:fldCharType="separate"/>
      </w:r>
      <w:bookmarkStart w:id="32" w:name="__Fieldmark__408_1005439025"/>
      <w:r>
        <w:rPr>
          <w:rFonts w:cs="Times New Roman"/>
          <w:lang w:val="en-CA"/>
        </w:rPr>
        <w:t>(Rodewald et al. 2019)</w:t>
      </w:r>
      <w:r>
        <w:rPr>
          <w:rFonts w:cs="Times New Roman"/>
          <w:lang w:val="en-CA"/>
        </w:rPr>
      </w:r>
      <w:r>
        <w:fldChar w:fldCharType="end"/>
      </w:r>
      <w:bookmarkEnd w:id="32"/>
      <w:r>
        <w:rPr>
          <w:rFonts w:cs="Times New Roman"/>
          <w:lang w:val="en-CA"/>
        </w:rPr>
        <w:t>.</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rFonts w:cs="Times New Roman"/>
          <w:lang w:val="en-CA"/>
        </w:rPr>
      </w:pPr>
      <w:r>
        <w:rPr>
          <w:rFonts w:cs="Times New Roman"/>
          <w:i/>
          <w:lang w:val="en-CA"/>
        </w:rPr>
        <w:t>Cadastral layer and land cost</w:t>
      </w:r>
      <w:r>
        <w:rPr>
          <w:rFonts w:cs="Times New Roman"/>
          <w:lang w:val="en-CA"/>
        </w:rPr>
        <w:t xml:space="preserve">.  </w:t>
      </w:r>
    </w:p>
    <w:p>
      <w:pPr>
        <w:pStyle w:val="Normal"/>
        <w:spacing w:lineRule="auto" w:line="480" w:before="0" w:after="0"/>
        <w:ind w:firstLine="720"/>
        <w:rPr/>
      </w:pPr>
      <w:r>
        <w:rPr>
          <w:rFonts w:cs="Times New Roman"/>
          <w:lang w:val="en-CA"/>
        </w:rPr>
        <w:t xml:space="preserve">We incorporated spatial heterogeneity in land cost </w:t>
      </w:r>
      <w:r>
        <w:fldChar w:fldCharType="begin"/>
      </w:r>
      <w:r>
        <w:instrText>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w:instrText>
      </w:r>
      <w:r>
        <w:fldChar w:fldCharType="separate"/>
      </w:r>
      <w:bookmarkStart w:id="33" w:name="__Fieldmark__417_1005439025"/>
      <w:r>
        <w:rPr>
          <w:rFonts w:cs="Times New Roman"/>
          <w:lang w:val="en-CA"/>
        </w:rPr>
        <w:t>(</w:t>
      </w:r>
      <w:bookmarkStart w:id="34" w:name="__Fieldmark__364_924499877"/>
      <w:r>
        <w:rPr>
          <w:rFonts w:cs="Times New Roman"/>
          <w:lang w:val="en-CA"/>
        </w:rPr>
        <w:t>Ando et al. 1998; Polasky et al. 2001; Ferraro 2003; Naidoo et al. 2006)</w:t>
      </w:r>
      <w:r>
        <w:rPr>
          <w:rFonts w:cs="Times New Roman"/>
          <w:lang w:val="en-CA"/>
        </w:rPr>
      </w:r>
      <w:r>
        <w:fldChar w:fldCharType="end"/>
      </w:r>
      <w:bookmarkEnd w:id="33"/>
      <w:bookmarkEnd w:id="34"/>
      <w:r>
        <w:rPr>
          <w:rFonts w:cs="Times New Roman"/>
          <w:lang w:val="en-CA"/>
        </w:rPr>
        <w:t xml:space="preserve"> in our plans by using cadastral data and 2012 land value assessments from the Integrated Cadastral Information Society of BC. This process resulted in 193,623 polygons  for BC which were subsequently used as planning units</w:t>
      </w:r>
      <w:r>
        <w:rPr/>
        <w:t xml:space="preserve"> </w:t>
      </w:r>
      <w:r>
        <w:fldChar w:fldCharType="begin"/>
      </w:r>
      <w:r>
        <w:instrText>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w:instrText>
      </w:r>
      <w:r>
        <w:fldChar w:fldCharType="separate"/>
      </w:r>
      <w:bookmarkStart w:id="35" w:name="__Fieldmark__428_1005439025"/>
      <w:r>
        <w:rPr/>
      </w:r>
      <w:r>
        <w:rPr>
          <w:rFonts w:cs="Times New Roman"/>
        </w:rPr>
        <w:t>(</w:t>
      </w:r>
      <w:bookmarkStart w:id="36" w:name="__Fieldmark__369_924499877"/>
      <w:r>
        <w:rPr>
          <w:rFonts w:cs="Times New Roman"/>
        </w:rPr>
        <w:t>Schuster et al. 2014)</w:t>
      </w:r>
      <w:r>
        <w:rPr/>
      </w:r>
      <w:r>
        <w:fldChar w:fldCharType="end"/>
      </w:r>
      <w:bookmarkEnd w:id="35"/>
      <w:bookmarkEnd w:id="36"/>
      <w:r>
        <w:rPr>
          <w:rFonts w:cs="Times New Roman"/>
          <w:lang w:val="en-CA"/>
        </w:rPr>
        <w:t>. Cadastral data, including tax assessment land values from Washington State came from the University of Washington’s Washington State Parcel Database (</w:t>
      </w:r>
      <w:hyperlink r:id="rId4">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 million polygons. Cadastral data, including tax assessment land values from Oregon State had to be sourced from individual counties, which included Benton, Clackamas, Columbia, Douglas, Lane, Linn, Marion, Multnomah, Polk, Washington and Yamhill. The combined cadastral layer for Oregon included 605,425 polygons. We converted the polygon cost values to 1-ha raster cells for consistency with the biodiversity data by calculating area weighted mean values of cost per raster cell.</w:t>
      </w:r>
    </w:p>
    <w:p>
      <w:pPr>
        <w:pStyle w:val="Normal"/>
        <w:spacing w:lineRule="auto" w:line="480" w:before="0" w:after="0"/>
        <w:rPr>
          <w:rFonts w:cs="Times New Roman"/>
          <w:lang w:val="en-CA"/>
        </w:rPr>
      </w:pPr>
      <w:r>
        <w:rPr>
          <w:rFonts w:cs="Times New Roman"/>
          <w:lang w:val="en-CA"/>
        </w:rPr>
      </w:r>
    </w:p>
    <w:p>
      <w:pPr>
        <w:pStyle w:val="Normal"/>
        <w:spacing w:lineRule="auto" w:line="480" w:before="0" w:after="0"/>
        <w:rPr>
          <w:rFonts w:cs="Times New Roman"/>
          <w:szCs w:val="24"/>
        </w:rPr>
      </w:pPr>
      <w:r>
        <w:rPr>
          <w:rFonts w:cs="Times New Roman"/>
          <w:i/>
          <w:szCs w:val="24"/>
        </w:rPr>
        <w:t xml:space="preserve">Spatial prioritization </w:t>
      </w:r>
    </w:p>
    <w:p>
      <w:pPr>
        <w:pStyle w:val="Xmsolistparagraph"/>
        <w:spacing w:lineRule="auto" w:line="480" w:beforeAutospacing="0" w:before="0" w:afterAutospacing="0" w:after="0"/>
        <w:ind w:firstLine="720"/>
        <w:rPr/>
      </w:pPr>
      <w:r>
        <w:rPr>
          <w:rStyle w:val="Appleconvertedspace"/>
          <w:shd w:fill="FFFFFF" w:val="clear"/>
        </w:rPr>
        <w:t xml:space="preserve">We compared ILP and SA for solving the minimum set spatial prioritization problem </w:t>
      </w:r>
      <w:r>
        <w:fldChar w:fldCharType="begin"/>
      </w:r>
      <w:r>
        <w:instrText>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37" w:name="__Fieldmark__452_1005439025"/>
      <w:r>
        <w:rPr>
          <w:rStyle w:val="Appleconvertedspace"/>
          <w:shd w:fill="FFFFFF" w:val="clear"/>
        </w:rPr>
        <w:t>(Ball et al. 2009)</w:t>
      </w:r>
      <w:r>
        <w:rPr>
          <w:rStyle w:val="Appleconvertedspace"/>
          <w:shd w:fill="FFFFFF" w:val="clear"/>
        </w:rPr>
      </w:r>
      <w:r>
        <w:fldChar w:fldCharType="end"/>
      </w:r>
      <w:bookmarkEnd w:id="37"/>
      <w:r>
        <w:rPr>
          <w:rStyle w:val="Appleconvertedspace"/>
          <w:shd w:fill="FFFFFF" w:val="clear"/>
        </w:rPr>
        <w:t xml:space="preserve">. In this formulation, the landscape is divided into a set of discrete planning units. Each planning unit is assigned a socioeconomic cost (here we use the assessed land value) and a conservation value for a set of features that we wish to protect (here the occupancy probability for a set of species). Finally, we define representation targets for each species as the amount of habitat we hope to protect for that species. The goal of this prioritization problem is to optimize the trade-off between conservation benefit and socioeconomic cost </w:t>
      </w:r>
      <w:r>
        <w:fldChar w:fldCharType="begin"/>
      </w:r>
      <w:r>
        <w:instrText>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w:instrText>
      </w:r>
      <w:r>
        <w:fldChar w:fldCharType="separate"/>
      </w:r>
      <w:bookmarkStart w:id="38" w:name="__Fieldmark__479_1005439025"/>
      <w:r>
        <w:rPr>
          <w:rStyle w:val="Appleconvertedspace"/>
          <w:shd w:fill="FFFFFF" w:val="clear"/>
        </w:rPr>
        <w:t>(</w:t>
      </w:r>
      <w:bookmarkStart w:id="39" w:name="__Fieldmark__396_924499877"/>
      <w:r>
        <w:rPr>
          <w:rStyle w:val="Appleconvertedspace"/>
          <w:shd w:fill="FFFFFF" w:val="clear"/>
        </w:rPr>
        <w:t>McIntosh et al. 2017)</w:t>
      </w:r>
      <w:r>
        <w:rPr>
          <w:rStyle w:val="Appleconvertedspace"/>
          <w:shd w:fill="FFFFFF" w:val="clear"/>
        </w:rPr>
      </w:r>
      <w:r>
        <w:fldChar w:fldCharType="end"/>
      </w:r>
      <w:bookmarkEnd w:id="38"/>
      <w:bookmarkEnd w:id="39"/>
      <w:r>
        <w:rPr>
          <w:rStyle w:val="Appleconvertedspace"/>
          <w:shd w:fill="FFFFFF" w:val="clear"/>
        </w:rPr>
        <w:t xml:space="preserve">. Achieving this goal involves finding the set of planning units that meets the conservation targets for the minimum possible cost (i.e. min cost: </w:t>
      </w:r>
      <w:del w:id="48" w:author="Joseph Bennett" w:date="2019-11-17T13:53:00Z">
        <w:r>
          <w:rPr>
            <w:rStyle w:val="Appleconvertedspace"/>
            <w:shd w:fill="FFFFFF" w:val="clear"/>
          </w:rPr>
          <w:delText>s.t.</w:delText>
        </w:r>
      </w:del>
      <w:ins w:id="49" w:author="Joseph Bennett" w:date="2019-11-17T13:53:00Z">
        <w:r>
          <w:rPr>
            <w:rStyle w:val="Appleconvertedspace"/>
            <w:shd w:fill="FFFFFF" w:val="clear"/>
          </w:rPr>
          <w:t>such that</w:t>
        </w:r>
      </w:ins>
      <w:r>
        <w:rPr>
          <w:rStyle w:val="Appleconvertedspace"/>
          <w:shd w:fill="FFFFFF" w:val="clear"/>
        </w:rPr>
        <w:t xml:space="preserve"> conservation value </w:t>
      </w:r>
      <w:r>
        <w:rPr>
          <w:lang w:eastAsia="en-CA"/>
        </w:rPr>
        <w:t xml:space="preserve">≥ </w:t>
      </w:r>
      <w:r>
        <w:rPr>
          <w:rStyle w:val="Appleconvertedspace"/>
          <w:shd w:fill="FFFFFF" w:val="clear"/>
        </w:rPr>
        <w:t xml:space="preserve">target). Details on the Marxan problem formulation can be found in </w:t>
      </w:r>
      <w:r>
        <w:fldChar w:fldCharType="begin"/>
      </w:r>
      <w:r>
        <w:instrText>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w:instrText>
      </w:r>
      <w:r>
        <w:fldChar w:fldCharType="separate"/>
      </w:r>
      <w:bookmarkStart w:id="40" w:name="__Fieldmark__501_1005439025"/>
      <w:r>
        <w:rPr>
          <w:rStyle w:val="Appleconvertedspace"/>
          <w:shd w:fill="FFFFFF" w:val="clear"/>
        </w:rPr>
        <w:t>Ball et al. (2009)</w:t>
      </w:r>
      <w:r>
        <w:rPr>
          <w:rStyle w:val="Appleconvertedspace"/>
          <w:shd w:fill="FFFFFF" w:val="clear"/>
        </w:rPr>
      </w:r>
      <w:r>
        <w:fldChar w:fldCharType="end"/>
      </w:r>
      <w:bookmarkEnd w:id="40"/>
      <w:r>
        <w:rPr>
          <w:rStyle w:val="Appleconvertedspace"/>
          <w:shd w:fill="FFFFFF" w:val="clear"/>
        </w:rPr>
        <w:t xml:space="preserve"> and the ILP formulation in </w:t>
      </w:r>
      <w:r>
        <w:fldChar w:fldCharType="begin"/>
      </w:r>
      <w:r>
        <w:instrText>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41" w:name="__Fieldmark__510_1005439025"/>
      <w:r>
        <w:rPr>
          <w:rStyle w:val="Appleconvertedspace"/>
          <w:shd w:fill="FFFFFF" w:val="clear"/>
        </w:rPr>
        <w:t>Beyer et al. (2016)</w:t>
      </w:r>
      <w:r>
        <w:rPr>
          <w:rStyle w:val="Appleconvertedspace"/>
          <w:shd w:fill="FFFFFF" w:val="clear"/>
        </w:rPr>
      </w:r>
      <w:r>
        <w:fldChar w:fldCharType="end"/>
      </w:r>
      <w:bookmarkEnd w:id="41"/>
      <w:r>
        <w:rPr>
          <w:rStyle w:val="Appleconvertedspace"/>
          <w:shd w:fill="FFFFFF" w:val="clear"/>
        </w:rPr>
        <w:t xml:space="preserve">. Three key parameters that are important for Marxan analysis, which we also use here are: species penalty factor, number of iterations, and number of restarts </w:t>
      </w:r>
      <w:r>
        <w:fldChar w:fldCharType="begin"/>
      </w:r>
      <w:r>
        <w:instrText>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42" w:name="__Fieldmark__524_1005439025"/>
      <w:r>
        <w:rPr>
          <w:rStyle w:val="Appleconvertedspace"/>
          <w:shd w:fill="FFFFFF" w:val="clear"/>
        </w:rPr>
        <w:t>(Ardron et al. 2010)</w:t>
      </w:r>
      <w:r>
        <w:rPr>
          <w:rStyle w:val="Appleconvertedspace"/>
          <w:shd w:fill="FFFFFF" w:val="clear"/>
        </w:rPr>
      </w:r>
      <w:r>
        <w:fldChar w:fldCharType="end"/>
      </w:r>
      <w:bookmarkEnd w:id="42"/>
      <w:r>
        <w:rPr>
          <w:rStyle w:val="Appleconvertedspace"/>
          <w:shd w:fill="FFFFFF" w:val="clear"/>
        </w:rPr>
        <w:t>. Briefly, the species penalty factor is the penalty given to a reserve system for not adequately representing a feature, the number of iterations determines how long the annealing algorithms will run, and the number of restarts determines how many different solutions Marxan will generate. For all scenarios, we used 1 km</w:t>
      </w:r>
      <w:r>
        <w:rPr>
          <w:rStyle w:val="Appleconvertedspace"/>
          <w:shd w:fill="FFFFFF" w:val="clear"/>
          <w:vertAlign w:val="superscript"/>
        </w:rPr>
        <w:t>2</w:t>
      </w:r>
      <w:r>
        <w:rPr>
          <w:rStyle w:val="Appleconvertedspace"/>
          <w:shd w:fill="FFFFFF" w:val="clear"/>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Pr>
          <w:rStyle w:val="Appleconvertedspace"/>
          <w:shd w:fill="FFFFFF" w:val="clear"/>
          <w:vertAlign w:val="superscript"/>
        </w:rPr>
        <w:t>2</w:t>
      </w:r>
      <w:r>
        <w:rPr>
          <w:rStyle w:val="Appleconvertedspace"/>
          <w:shd w:fill="FFFFFF" w:val="clear"/>
        </w:rPr>
        <w:t xml:space="preserve"> cells.</w:t>
      </w:r>
    </w:p>
    <w:p>
      <w:pPr>
        <w:pStyle w:val="Xmsolistparagraph"/>
        <w:spacing w:lineRule="auto" w:line="480" w:beforeAutospacing="0" w:before="0" w:afterAutospacing="0" w:after="0"/>
        <w:ind w:firstLine="720"/>
        <w:rPr>
          <w:i/>
          <w:i/>
          <w:lang w:val="en-CA"/>
        </w:rPr>
      </w:pPr>
      <w:r>
        <w:rPr>
          <w:i/>
          <w:lang w:val="en-CA"/>
        </w:rPr>
        <w:t xml:space="preserve"> </w:t>
      </w:r>
    </w:p>
    <w:p>
      <w:pPr>
        <w:pStyle w:val="Xmsonormal"/>
        <w:spacing w:lineRule="auto" w:line="480" w:beforeAutospacing="0" w:before="0" w:afterAutospacing="0" w:after="0"/>
        <w:rPr>
          <w:i/>
          <w:i/>
          <w:lang w:val="en-CA"/>
        </w:rPr>
      </w:pPr>
      <w:r>
        <w:rPr>
          <w:i/>
          <w:lang w:val="en-CA"/>
        </w:rPr>
        <w:t>ILP solvers (commercial vs open source)</w:t>
      </w:r>
    </w:p>
    <w:p>
      <w:pPr>
        <w:pStyle w:val="Xmsonormal"/>
        <w:spacing w:lineRule="auto" w:line="480" w:beforeAutospacing="0" w:before="0" w:afterAutospacing="0" w:after="0"/>
        <w:ind w:firstLine="720"/>
        <w:rPr/>
      </w:pPr>
      <w:r>
        <w:rPr>
          <w:lang w:val="en-CA"/>
        </w:rPr>
        <w:t xml:space="preserve">A variety of ILP solvers currently exist, and both commercial and open source solvers are available. All solvers yield optimal solutions to ILP problems, but there are substantial differences in performance (i.e. time taken to solve a problem) and in the size of problems that can be solved </w:t>
      </w:r>
      <w:r>
        <w:fldChar w:fldCharType="begin"/>
      </w:r>
      <w:r>
        <w:instrText>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w:instrText>
      </w:r>
      <w:r>
        <w:fldChar w:fldCharType="separate"/>
      </w:r>
      <w:bookmarkStart w:id="43" w:name="__Fieldmark__556_1005439025"/>
      <w:r>
        <w:rPr>
          <w:lang w:val="en-CA"/>
        </w:rPr>
        <w:t>(Lin et al. 2017)</w:t>
      </w:r>
      <w:r>
        <w:rPr>
          <w:lang w:val="en-CA"/>
        </w:rPr>
      </w:r>
      <w:r>
        <w:fldChar w:fldCharType="end"/>
      </w:r>
      <w:bookmarkEnd w:id="43"/>
      <w:r>
        <w:rPr>
          <w:lang w:val="en-CA"/>
        </w:rPr>
        <w:t xml:space="preserve">. For the purposes of performance testing we opted for one of the best commercial solvers currently available, Gurobi </w:t>
      </w:r>
      <w:r>
        <w:fldChar w:fldCharType="begin"/>
      </w:r>
      <w:r>
        <w:instrText>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w:instrText>
      </w:r>
      <w:r>
        <w:fldChar w:fldCharType="separate"/>
      </w:r>
      <w:bookmarkStart w:id="44" w:name="__Fieldmark__565_1005439025"/>
      <w:r>
        <w:rPr>
          <w:lang w:val="en-CA"/>
        </w:rPr>
        <w:t>(</w:t>
      </w:r>
      <w:bookmarkStart w:id="45" w:name="__Fieldmark__429_924499877"/>
      <w:r>
        <w:rPr>
          <w:lang w:val="en-CA"/>
        </w:rPr>
        <w:t>Gurobi Optimization Inc. 2017)</w:t>
      </w:r>
      <w:r>
        <w:rPr>
          <w:lang w:val="en-CA"/>
        </w:rPr>
      </w:r>
      <w:r>
        <w:fldChar w:fldCharType="end"/>
      </w:r>
      <w:bookmarkEnd w:id="44"/>
      <w:bookmarkEnd w:id="45"/>
      <w:r>
        <w:rPr>
          <w:lang w:val="en-CA"/>
        </w:rPr>
        <w:t xml:space="preserve">. In a recent benchmark study, Gurobi outperformed other solver packages for more complex formulations and a practical use-case </w:t>
      </w:r>
      <w:r>
        <w:fldChar w:fldCharType="begin"/>
      </w:r>
      <w:r>
        <w:instrText>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w:instrText>
      </w:r>
      <w:r>
        <w:fldChar w:fldCharType="separate"/>
      </w:r>
      <w:bookmarkStart w:id="46" w:name="__Fieldmark__575_1005439025"/>
      <w:r>
        <w:rPr>
          <w:lang w:val="en-CA"/>
        </w:rPr>
        <w:t>(</w:t>
      </w:r>
      <w:bookmarkStart w:id="47" w:name="__Fieldmark__445_924499877"/>
      <w:r>
        <w:rPr>
          <w:lang w:val="en-CA"/>
        </w:rPr>
        <w:t>Luppold et al. 2018)</w:t>
      </w:r>
      <w:r>
        <w:rPr>
          <w:lang w:val="en-CA"/>
        </w:rPr>
      </w:r>
      <w:r>
        <w:fldChar w:fldCharType="end"/>
      </w:r>
      <w:bookmarkEnd w:id="46"/>
      <w:bookmarkEnd w:id="47"/>
      <w:r>
        <w:rPr>
          <w:lang w:val="en-CA"/>
        </w:rPr>
        <w:t xml:space="preserve">. To investigate solver performance of packages that are freely available to everyone, we also tested the open source solver SYMPHONY </w:t>
      </w:r>
      <w:r>
        <w:fldChar w:fldCharType="begin"/>
      </w:r>
      <w:r>
        <w:instrText>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w:instrText>
      </w:r>
      <w:r>
        <w:fldChar w:fldCharType="separate"/>
      </w:r>
      <w:bookmarkStart w:id="48" w:name="__Fieldmark__582_1005439025"/>
      <w:r>
        <w:rPr>
          <w:lang w:val="en-CA"/>
        </w:rPr>
        <w:t>(</w:t>
      </w:r>
      <w:bookmarkStart w:id="49" w:name="__Fieldmark__464_924499877"/>
      <w:r>
        <w:rPr>
          <w:lang w:val="en-CA"/>
        </w:rPr>
        <w:t>Ralphs et al. 2019)</w:t>
      </w:r>
      <w:r>
        <w:rPr>
          <w:lang w:val="en-CA"/>
        </w:rPr>
      </w:r>
      <w:r>
        <w:fldChar w:fldCharType="end"/>
      </w:r>
      <w:bookmarkEnd w:id="48"/>
      <w:bookmarkEnd w:id="49"/>
      <w:r>
        <w:rPr>
          <w:lang w:val="en-CA"/>
        </w:rPr>
        <w:t>. Both Gurobi and SYMPHONY can be used from R. For Gurobi we used the R package provided with the software (</w:t>
      </w:r>
      <w:del w:id="50" w:author="Joseph Bennett" w:date="2019-11-17T13:57:00Z">
        <w:r>
          <w:rPr>
            <w:lang w:val="en-CA"/>
          </w:rPr>
          <w:delText xml:space="preserve">gurobi </w:delText>
        </w:r>
      </w:del>
      <w:ins w:id="51" w:author="Joseph Bennett" w:date="2019-11-17T13:57:00Z">
        <w:r>
          <w:rPr>
            <w:lang w:val="en-CA"/>
          </w:rPr>
          <w:t xml:space="preserve">Gurobi </w:t>
        </w:r>
      </w:ins>
      <w:r>
        <w:rPr>
          <w:lang w:val="en-CA"/>
        </w:rPr>
        <w:t xml:space="preserve">version 8.1-0) and for SYMPHONY the Rsymphony package </w:t>
      </w:r>
      <w:r>
        <w:fldChar w:fldCharType="begin"/>
      </w:r>
      <w:r>
        <w:instrText>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w:instrText>
      </w:r>
      <w:r>
        <w:fldChar w:fldCharType="separate"/>
      </w:r>
      <w:bookmarkStart w:id="50" w:name="__Fieldmark__602_1005439025"/>
      <w:r>
        <w:rPr>
          <w:lang w:val="en-CA"/>
        </w:rPr>
        <w:t>(</w:t>
      </w:r>
      <w:bookmarkStart w:id="51" w:name="__Fieldmark__485_924499877"/>
      <w:r>
        <w:rPr>
          <w:lang w:val="en-CA"/>
        </w:rPr>
        <w:t>version 0.1-28; Harter et al. 2017)</w:t>
      </w:r>
      <w:r>
        <w:rPr>
          <w:lang w:val="en-CA"/>
        </w:rPr>
      </w:r>
      <w:r>
        <w:fldChar w:fldCharType="end"/>
      </w:r>
      <w:bookmarkEnd w:id="50"/>
      <w:bookmarkEnd w:id="51"/>
      <w:r>
        <w:rPr>
          <w:lang w:val="en-CA"/>
        </w:rPr>
        <w:t xml:space="preserve">. We used the prioritizr R package to solve ILP problems for both Gurobi and SYMPHONY solvers </w:t>
      </w:r>
      <w:r>
        <w:fldChar w:fldCharType="begin"/>
      </w:r>
      <w:r>
        <w:instrText>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w:instrText>
      </w:r>
      <w:r>
        <w:fldChar w:fldCharType="separate"/>
      </w:r>
      <w:bookmarkStart w:id="52" w:name="__Fieldmark__620_1005439025"/>
      <w:r>
        <w:rPr>
          <w:lang w:val="en-CA"/>
        </w:rPr>
        <w:t>(Hanson et al. 2019)</w:t>
      </w:r>
      <w:r>
        <w:rPr>
          <w:lang w:val="en-CA"/>
        </w:rPr>
      </w:r>
      <w:r>
        <w:fldChar w:fldCharType="end"/>
      </w:r>
      <w:bookmarkEnd w:id="52"/>
      <w:r>
        <w:rPr>
          <w:lang w:val="en-CA"/>
        </w:rPr>
        <w:t>.</w:t>
      </w:r>
    </w:p>
    <w:p>
      <w:pPr>
        <w:pStyle w:val="Xmsonormal"/>
        <w:spacing w:lineRule="auto" w:line="480" w:beforeAutospacing="0" w:before="0" w:afterAutospacing="0" w:after="0"/>
        <w:rPr>
          <w:b/>
          <w:b/>
          <w:lang w:val="en-CA"/>
        </w:rPr>
      </w:pPr>
      <w:r>
        <w:rPr>
          <w:b/>
          <w:lang w:val="en-CA"/>
        </w:rPr>
      </w:r>
    </w:p>
    <w:p>
      <w:pPr>
        <w:pStyle w:val="Normal"/>
        <w:spacing w:lineRule="auto" w:line="480" w:before="0" w:after="0"/>
        <w:rPr>
          <w:rFonts w:cs="Times New Roman"/>
          <w:szCs w:val="24"/>
        </w:rPr>
      </w:pPr>
      <w:r>
        <w:rPr>
          <w:rFonts w:cs="Times New Roman"/>
          <w:i/>
          <w:szCs w:val="24"/>
        </w:rPr>
        <w:t>Scenarios investigated</w:t>
      </w:r>
    </w:p>
    <w:p>
      <w:pPr>
        <w:pStyle w:val="Xmsonormal"/>
        <w:spacing w:lineRule="auto" w:line="480" w:beforeAutospacing="0" w:before="0" w:afterAutospacing="0" w:after="0"/>
        <w:ind w:firstLine="720"/>
        <w:rPr/>
      </w:pPr>
      <w:r>
        <w:rPr>
          <w:lang w:val="en-CA"/>
        </w:rPr>
        <w:t>We investigated a range of scenarios that were computationally feasible for this study. For both Marxan and prioritzr we created the following range of scenarios: i) vary conservation targets between 10 and 90% protection of features in 10% increments (9 variations), using ii) 10 – 72 species/features (5 variations) as targets, and iii) with spatial extents of 9,282, 37,128, and 148,510 planning units (3 variations), resulting in a total of 135 scenarios created (Table 1). For Marxan, we also varied two additional parameters, i) the number of iterations ranged from 10</w:t>
      </w:r>
      <w:r>
        <w:rPr>
          <w:vertAlign w:val="superscript"/>
          <w:lang w:val="en-CA"/>
        </w:rPr>
        <w:t>4</w:t>
      </w:r>
      <w:r>
        <w:rPr>
          <w:lang w:val="en-CA"/>
        </w:rPr>
        <w:t xml:space="preserve"> to 10</w:t>
      </w:r>
      <w:r>
        <w:rPr>
          <w:vertAlign w:val="superscript"/>
          <w:lang w:val="en-CA"/>
        </w:rPr>
        <w:t>8</w:t>
      </w:r>
      <w:r>
        <w:rPr>
          <w:lang w:val="en-CA"/>
        </w:rPr>
        <w:t xml:space="preserve"> (5 variations) and ii) species penalty factors (SPF) of 1, 5, 25, and 125 were explored (4 variations, roughly spanning two orders of magnitude) for a total of 2,700 scenarios investigated in Marxan (Table 1). As the processing time for the most complex problem in Marxan (90% target, 72 features, 148,510 planning units, 10</w:t>
      </w:r>
      <w:r>
        <w:rPr>
          <w:vertAlign w:val="superscript"/>
          <w:lang w:val="en-CA"/>
        </w:rPr>
        <w:t>8</w:t>
      </w:r>
      <w:r>
        <w:rPr>
          <w:lang w:val="en-CA"/>
        </w:rPr>
        <w:t xml:space="preserve"> iterations) was &gt;8 hours, we restricted the full range of scenarios to those mentioned above. The maximum number of planning units we used is within the range of previous studies using Marxan </w:t>
      </w:r>
      <w:r>
        <w:fldChar w:fldCharType="begin"/>
      </w:r>
      <w:r>
        <w:instrText>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53" w:name="__Fieldmark__696_1005439025"/>
      <w:r>
        <w:rPr>
          <w:lang w:val="en-CA"/>
        </w:rPr>
        <w:t>(e.g. Venter et al. 2014; Runge et al. 2016)</w:t>
      </w:r>
      <w:r>
        <w:rPr>
          <w:lang w:val="en-CA"/>
        </w:rPr>
      </w:r>
      <w:r>
        <w:fldChar w:fldCharType="end"/>
      </w:r>
      <w:bookmarkEnd w:id="53"/>
      <w:r>
        <w:rPr>
          <w:lang w:val="en-CA"/>
        </w:rPr>
        <w:t xml:space="preserve">, although using more than 50,000 planning units with SA is discouraged without extensive parameter calibration, as near optimal solutions will be hard to find for problems of that size </w:t>
      </w:r>
      <w:r>
        <w:fldChar w:fldCharType="begin"/>
      </w:r>
      <w:r>
        <w:instrText>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54" w:name="__Fieldmark__706_1005439025"/>
      <w:r>
        <w:rPr>
          <w:lang w:val="en-CA"/>
        </w:rPr>
        <w:t>(</w:t>
      </w:r>
      <w:bookmarkStart w:id="55" w:name="__Fieldmark__550_924499877"/>
      <w:r>
        <w:rPr>
          <w:lang w:val="en-CA"/>
        </w:rPr>
        <w:t>Ardron et al. 2010)</w:t>
      </w:r>
      <w:r>
        <w:rPr>
          <w:lang w:val="en-CA"/>
        </w:rPr>
      </w:r>
      <w:r>
        <w:fldChar w:fldCharType="end"/>
      </w:r>
      <w:bookmarkEnd w:id="54"/>
      <w:bookmarkEnd w:id="55"/>
      <w:r>
        <w:rPr>
          <w:lang w:val="en-CA"/>
        </w:rPr>
        <w:t xml:space="preserve">. </w:t>
      </w:r>
    </w:p>
    <w:p>
      <w:pPr>
        <w:pStyle w:val="Xmsonormal"/>
        <w:spacing w:lineRule="auto" w:line="480" w:beforeAutospacing="0" w:before="0" w:afterAutospacing="0" w:after="0"/>
        <w:ind w:firstLine="720"/>
        <w:rPr/>
      </w:pPr>
      <w:r>
        <w:rPr>
          <w:lang w:val="en-CA"/>
        </w:rPr>
        <w:t xml:space="preserve">As </w:t>
      </w:r>
      <w:r>
        <w:rPr/>
        <w:t>systematic conservation planners</w:t>
      </w:r>
      <w:r>
        <w:rPr>
          <w:lang w:val="en-CA"/>
        </w:rPr>
        <w:t xml:space="preserve"> often aim for spatially compact solutions to their problems, we also investigated a range of scenarios using a term called boundary length modified (BLM), which is used to improve the clustering and compactness of a solution </w:t>
      </w:r>
      <w:r>
        <w:fldChar w:fldCharType="begin"/>
      </w:r>
      <w:r>
        <w:instrText>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w:instrText>
      </w:r>
      <w:r>
        <w:fldChar w:fldCharType="separate"/>
      </w:r>
      <w:bookmarkStart w:id="56" w:name="__Fieldmark__721_1005439025"/>
      <w:r>
        <w:rPr>
          <w:lang w:val="en-CA"/>
        </w:rPr>
        <w:t>(McDonnell et al. 2002)</w:t>
      </w:r>
      <w:r>
        <w:rPr>
          <w:lang w:val="en-CA"/>
        </w:rPr>
      </w:r>
      <w:r>
        <w:fldChar w:fldCharType="end"/>
      </w:r>
      <w:bookmarkEnd w:id="56"/>
      <w:r>
        <w:rPr>
          <w:lang w:val="en-CA"/>
        </w:rPr>
        <w:t>. We randomly selected a 225 x 225 pixel region of the study area to generate a problem with 50, 625 planning units, the maximum recommended for Marxan. After initial calibration we set the number of features/species to 72, SPF to 25 and number of iterations for Marxan to 10</w:t>
      </w:r>
      <w:r>
        <w:rPr>
          <w:vertAlign w:val="superscript"/>
          <w:lang w:val="en-CA"/>
        </w:rPr>
        <w:t>8</w:t>
      </w:r>
      <w:r>
        <w:rPr>
          <w:lang w:val="en-CA"/>
        </w:rPr>
        <w:t>. We varied targets between 10 and 90% protection of features in 10% increments, and used the following BLM values: 0.1; 1; 10; 100; 1,000 for a total of 45 scenarios.</w:t>
      </w:r>
    </w:p>
    <w:p>
      <w:pPr>
        <w:pStyle w:val="Xmsonormal"/>
        <w:spacing w:lineRule="auto" w:line="480" w:beforeAutospacing="0" w:before="0" w:afterAutospacing="0" w:after="0"/>
        <w:ind w:firstLine="720"/>
        <w:rPr/>
      </w:pPr>
      <w:r>
        <w:rPr>
          <w:lang w:val="en-CA"/>
        </w:rPr>
        <w:t xml:space="preserve">All analyses were conducted on a desktop computer with an Intel Core i7-7820X Processor and 128 GB RAM running Ubuntu 18.04 and R v 3.5.3. All data, scripts and full results are available here: </w:t>
      </w:r>
      <w:hyperlink r:id="rId5">
        <w:r>
          <w:rPr>
            <w:rStyle w:val="InternetLink"/>
            <w:lang w:val="en-CA"/>
          </w:rPr>
          <w:t>https://osf.io/my8pc/?view_only=eaf7a8aff8314dd789f1873053fae27a</w:t>
        </w:r>
      </w:hyperlink>
      <w:r>
        <w:rPr>
          <w:lang w:val="en-CA"/>
        </w:rPr>
        <w:t xml:space="preserve"> </w:t>
      </w:r>
    </w:p>
    <w:p>
      <w:pPr>
        <w:pStyle w:val="Xmsonormal"/>
        <w:spacing w:lineRule="auto" w:line="480" w:beforeAutospacing="0" w:before="0" w:afterAutospacing="0" w:after="0"/>
        <w:rPr>
          <w:b/>
          <w:b/>
        </w:rPr>
      </w:pPr>
      <w:r>
        <w:rPr>
          <w:b/>
        </w:rPr>
      </w:r>
    </w:p>
    <w:p>
      <w:pPr>
        <w:pStyle w:val="Xmsonormal"/>
        <w:spacing w:lineRule="auto" w:line="480" w:beforeAutospacing="0" w:before="0" w:afterAutospacing="0" w:after="0"/>
        <w:rPr>
          <w:b/>
          <w:b/>
        </w:rPr>
      </w:pPr>
      <w:r>
        <w:rPr>
          <w:b/>
        </w:rPr>
        <w:t xml:space="preserve">Results </w:t>
      </w:r>
    </w:p>
    <w:p>
      <w:pPr>
        <w:pStyle w:val="Xmsonormal"/>
        <w:spacing w:lineRule="auto" w:line="480" w:beforeAutospacing="0" w:before="0" w:afterAutospacing="0" w:after="0"/>
        <w:ind w:firstLine="720"/>
        <w:rPr/>
      </w:pPr>
      <w:r>
        <w:rPr/>
        <w:t xml:space="preserve">ILP algorithms (Gurobi, </w:t>
      </w:r>
      <w:r>
        <w:rPr>
          <w:caps/>
        </w:rPr>
        <w:t>Symphony</w:t>
      </w:r>
      <w:r>
        <w:rPr/>
        <w:t xml:space="preserve">) outperformed SA (Marxan) in terms of their ability </w:t>
      </w:r>
      <w:commentRangeStart w:id="3"/>
      <w:r>
        <w:rPr/>
        <w:t xml:space="preserve">to find </w:t>
      </w:r>
      <w:del w:id="52" w:author="Unknown Author" w:date="2019-11-18T13:36:00Z">
        <w:r>
          <w:rPr/>
          <w:delText>optimal</w:delText>
        </w:r>
      </w:del>
      <w:ins w:id="53" w:author="Unknown Author" w:date="2019-11-18T13:36:00Z">
        <w:r>
          <w:rPr/>
          <w:t>minimum cost</w:t>
        </w:r>
      </w:ins>
      <w:r>
        <w:rPr/>
        <w:t xml:space="preserve"> solutions across all scenarios that met </w:t>
      </w:r>
      <w:del w:id="54" w:author="Unknown Author" w:date="2019-11-18T13:36:00Z">
        <w:r>
          <w:rPr/>
          <w:delText>their</w:delText>
        </w:r>
      </w:del>
      <w:ins w:id="55" w:author="Unknown Author" w:date="2019-11-18T13:36:00Z">
        <w:r>
          <w:rPr/>
          <w:t>conservation</w:t>
        </w:r>
      </w:ins>
      <w:r>
        <w:rPr/>
        <w:t xml:space="preserve"> targets</w:t>
      </w:r>
      <w:ins w:id="56" w:author="Unknown Author" w:date="2019-11-18T13:36:00Z">
        <w:r>
          <w:rPr/>
        </w:r>
      </w:ins>
      <w:commentRangeEnd w:id="3"/>
      <w:r>
        <w:commentReference w:id="3"/>
      </w:r>
      <w:r>
        <w:rPr/>
        <w:t>. Through finding optimal solutions, using ILP resulted in cost savings ranging from 0.8</w:t>
      </w:r>
      <w:ins w:id="57" w:author="Unknown Author" w:date="2019-11-18T13:37:00Z">
        <w:r>
          <w:rPr/>
          <w:t>%</w:t>
        </w:r>
      </w:ins>
      <w:r>
        <w:rPr/>
        <w:t xml:space="preserve"> to 4,369% (median 72.7%). When we restricted results to only take into account calibrated Marxan scenarios (number of iterations &gt; 100,000 and species penalty factor 5 or 25), the range of savings was reduced to 0.8</w:t>
      </w:r>
      <w:ins w:id="58" w:author="Unknown Author" w:date="2019-11-18T13:37:00Z">
        <w:r>
          <w:rPr/>
          <w:t>%</w:t>
        </w:r>
      </w:ins>
      <w:r>
        <w:rPr/>
        <w:t xml:space="preserve"> to 52.5% (median 12.6%, Appendix S1: Figure S2). For example, at the 30% protection target ILP solvers resulted in solutions that were $144 million cheaper than SA (Figure 1a). With these savings an additional 3,039 ha could be protected (53,934 ha vs 50,895 ha) using an ILP algorithm by raising the representation targets until the cost of the resulting solution matched that of the Marxan solution using SA. In general, SA performed reasonably well at smaller problem sizes, fewer planning units and features and low targets, but as the problem size and complexity increased SA was less consistent in finding good solutions (Appendix S1: Figure S2). Cost profiles across targets, number of features and number of planning units are shown in Appendix S1: Figures S3-5.</w:t>
      </w:r>
    </w:p>
    <w:p>
      <w:pPr>
        <w:pStyle w:val="Xmsonormal"/>
        <w:spacing w:lineRule="auto" w:line="480" w:beforeAutospacing="0" w:before="0" w:afterAutospacing="0" w:after="0"/>
        <w:rPr/>
      </w:pPr>
      <w:r>
        <w:rPr/>
      </w:r>
    </w:p>
    <w:p>
      <w:pPr>
        <w:pStyle w:val="Xmsonormal"/>
        <w:spacing w:lineRule="auto" w:line="480" w:beforeAutospacing="0" w:before="0" w:afterAutospacing="0" w:after="0"/>
        <w:ind w:firstLine="720"/>
        <w:rPr/>
      </w:pPr>
      <w:r>
        <w:rPr/>
        <w:t xml:space="preserve">The shortest processing times were achieved using the prioritizr package and the commercial solver Gurobi, followed by prioritizr and the open source solver </w:t>
      </w:r>
      <w:r>
        <w:rPr>
          <w:caps/>
        </w:rPr>
        <w:t>Symphony</w:t>
      </w:r>
      <w:r>
        <w:rPr/>
        <w:t xml:space="preserve">, and lastly Marxan (Figure 1b). Gurobi had the shortest processing times across all scenarios investigated, </w:t>
      </w:r>
      <w:r>
        <w:rPr>
          <w:caps/>
        </w:rPr>
        <w:t>Symphony</w:t>
      </w:r>
      <w:r>
        <w:rPr/>
        <w:t xml:space="preserve"> tied with Gurobi in some scenarios and took up to 78 times longer than Gurobi in other scenarios (mean = 14 times, Appendix S1: Figure S6), and Marxan took between 1.8 and 1995 times longer than Gurobi (mean = 281 times, Appendix S1: Figure S7). The longest processing times for Gurobi, SYMPHONY and Marxan for a single scenario were 40 seconds, 31 minutes, and 8 hours respectively. For the most complex problem (i.e. targets = 90%, 72 features; 148,510 planning units), Marxan calibration across the 5 number of iterations and 4 species penalty factor values took a total of 5 days 7 hours, compared to 30 seconds using Gurobi and 28 minutes using SYMPHONY. Time profiles across targets, number of features and number of planning units are shown in Appendix S1: Figures S8-10.</w:t>
      </w:r>
    </w:p>
    <w:p>
      <w:pPr>
        <w:pStyle w:val="Xmsonormal"/>
        <w:spacing w:lineRule="auto" w:line="480" w:beforeAutospacing="0" w:before="0" w:afterAutospacing="0" w:after="0"/>
        <w:ind w:firstLine="720"/>
        <w:rPr/>
      </w:pPr>
      <w:r>
        <w:rPr/>
        <w:t xml:space="preserve">ILP algorithms (Gurobi, </w:t>
      </w:r>
      <w:r>
        <w:rPr>
          <w:caps/>
        </w:rPr>
        <w:t>Symphony</w:t>
      </w:r>
      <w:r>
        <w:rPr/>
        <w:t>) also outperformed SA (Marxan) when using a BLM to achieve compacter solutions. This was true for objective function values (Figure 2a) as well as for processing times (Figure 2b). Through finding optimal solutions, using ILP resulted in objective function values 5.65 to 149% (mean 22.7%) lower than SA values. Gurobi was the fastest solver to find solutions to problems including BLM in 44 of 45 scenarios, in one case SYMPHONY was faster. SYMPHONY outperformed Marxan in 44 of 45 scenarios, and took on average 13.7 times as long as Gurobi to find a solution (range -0.31 to 42.6). Marxan was never faster than Gurobi and took on average 104.6 times as long as Gurobi to find a solution (range 3.09 to 190.8). An example of the spatial representation of the solutions for a 10% target is shown in Appendix S1: Figure S11.</w:t>
      </w:r>
    </w:p>
    <w:p>
      <w:pPr>
        <w:pStyle w:val="Xmsonormal"/>
        <w:spacing w:lineRule="auto" w:line="480" w:beforeAutospacing="0" w:before="0" w:afterAutospacing="0" w:after="0"/>
        <w:rPr/>
      </w:pPr>
      <w:r>
        <w:rPr/>
      </w:r>
    </w:p>
    <w:p>
      <w:pPr>
        <w:pStyle w:val="Xmsonormal"/>
        <w:spacing w:lineRule="auto" w:line="480" w:beforeAutospacing="0" w:before="0" w:afterAutospacing="0" w:after="0"/>
        <w:rPr>
          <w:b/>
          <w:b/>
        </w:rPr>
      </w:pPr>
      <w:r>
        <w:rPr>
          <w:b/>
        </w:rPr>
        <w:t>Discussion</w:t>
      </w:r>
    </w:p>
    <w:p>
      <w:pPr>
        <w:pStyle w:val="Xmsonormal"/>
        <w:spacing w:lineRule="auto" w:line="480" w:beforeAutospacing="0" w:before="0" w:afterAutospacing="0" w:after="0"/>
        <w:ind w:firstLine="720"/>
        <w:rPr/>
      </w:pPr>
      <w:r>
        <w:rPr/>
        <w:t xml:space="preserve">We found that ILP algorithms outperformed SA both in terms of cost-effectiveness and processing times, even when including non-linear problem formulations, when planning for spatially compact solutions. There have been calls for using ILP in solving conservation planning problems in the past </w:t>
      </w:r>
      <w:r>
        <w:fldChar w:fldCharType="begin"/>
      </w:r>
      <w:r>
        <w:instrText>ADDIN ZOTERO_ITEM CSL_CITATION {"citationID":"3RPwTHLW","properties":{"formattedCitation":"(Underhill 1994; Rodrigues &amp; Gaston 2002)","plainCitation":"(Underhill 1994; Rodrigues &amp;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w:instrText>
      </w:r>
      <w:r>
        <w:fldChar w:fldCharType="separate"/>
      </w:r>
      <w:bookmarkStart w:id="57" w:name="__Fieldmark__962_1005439025"/>
      <w:r>
        <w:rPr/>
        <w:t>(</w:t>
      </w:r>
      <w:bookmarkStart w:id="58" w:name="__Fieldmark__621_924499877"/>
      <w:r>
        <w:rPr/>
        <w:t>Underhill 1994; Rodrigues &amp; Gaston 2002)</w:t>
      </w:r>
      <w:r>
        <w:rPr/>
      </w:r>
      <w:r>
        <w:fldChar w:fldCharType="end"/>
      </w:r>
      <w:bookmarkEnd w:id="57"/>
      <w:bookmarkEnd w:id="58"/>
      <w:r>
        <w:rPr/>
        <w:t xml:space="preserve">, but we are </w:t>
      </w:r>
      <w:del w:id="59" w:author="Joseph Bennett" w:date="2019-11-17T14:00:00Z">
        <w:r>
          <w:rPr/>
          <w:delText xml:space="preserve">finally </w:delText>
        </w:r>
      </w:del>
      <w:ins w:id="60" w:author="Joseph Bennett" w:date="2019-11-17T14:00:00Z">
        <w:r>
          <w:rPr/>
          <w:t xml:space="preserve">now </w:t>
        </w:r>
      </w:ins>
      <w:r>
        <w:rPr/>
        <w:t xml:space="preserve">at a point where making this switch is both advisable and computationally feasible. Our study provides a systematic test case, using real world data to build on the findings of </w:t>
      </w:r>
      <w:r>
        <w:fldChar w:fldCharType="begin"/>
      </w:r>
      <w:r>
        <w:instrText>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59" w:name="__Fieldmark__979_1005439025"/>
      <w:r>
        <w:rPr/>
        <w:t>(Beyer et al. 2016)</w:t>
      </w:r>
      <w:r>
        <w:rPr/>
      </w:r>
      <w:r>
        <w:fldChar w:fldCharType="end"/>
      </w:r>
      <w:bookmarkEnd w:id="59"/>
      <w:r>
        <w:rPr/>
        <w:t xml:space="preserve"> and show that </w:t>
      </w:r>
      <w:del w:id="61" w:author="Joseph Bennett" w:date="2019-11-17T14:03:00Z">
        <w:r>
          <w:rPr/>
          <w:delText xml:space="preserve">they </w:delText>
        </w:r>
      </w:del>
      <w:ins w:id="62" w:author="Joseph Bennett" w:date="2019-11-17T14:03:00Z">
        <w:r>
          <w:rPr/>
          <w:t xml:space="preserve">their </w:t>
        </w:r>
      </w:ins>
      <w:r>
        <w:rPr/>
        <w:t xml:space="preserve">results hold for </w:t>
      </w:r>
      <w:del w:id="63" w:author="Joseph Bennett" w:date="2019-11-17T14:04:00Z">
        <w:r>
          <w:rPr/>
          <w:delText xml:space="preserve">such </w:delText>
        </w:r>
      </w:del>
      <w:r>
        <w:rPr/>
        <w:t xml:space="preserve">a </w:t>
      </w:r>
      <w:ins w:id="64" w:author="Joseph Bennett" w:date="2019-11-17T14:04:00Z">
        <w:r>
          <w:rPr/>
          <w:t xml:space="preserve">realistic </w:t>
        </w:r>
      </w:ins>
      <w:r>
        <w:rPr/>
        <w:t xml:space="preserve">case study. We further expanded the scope of testing to include assessed land values in order to give estimates of how much better optimal solution can perform in terms of cost savings, compared to SA solutions. Finally, we showcase that even open source ILP solvers are much faster than SA algorithms as implemented in Marxan, which is very encouraging for non-academic user that would otherwise have to buy Gurobi licenses (Gurobi is free for academic use). The combination of the superior performance findings by both </w:t>
      </w:r>
      <w:r>
        <w:fldChar w:fldCharType="begin"/>
      </w:r>
      <w:r>
        <w:instrText>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w:instrText>
      </w:r>
      <w:r>
        <w:fldChar w:fldCharType="separate"/>
      </w:r>
      <w:bookmarkStart w:id="60" w:name="__Fieldmark__1004_1005439025"/>
      <w:r>
        <w:rPr/>
        <w:t>(Beyer et al. 2016)</w:t>
      </w:r>
      <w:r>
        <w:rPr/>
      </w:r>
      <w:r>
        <w:fldChar w:fldCharType="end"/>
      </w:r>
      <w:bookmarkEnd w:id="60"/>
      <w:r>
        <w:rPr/>
        <w:t xml:space="preserve"> and this study indicates that ILP approaches should be strongly considered as improvements for minimum set conservation planning problems, currently solved using SA.</w:t>
      </w:r>
    </w:p>
    <w:p>
      <w:pPr>
        <w:pStyle w:val="Xmsonormal"/>
        <w:spacing w:lineRule="auto" w:line="480" w:beforeAutospacing="0" w:before="0" w:afterAutospacing="0" w:after="0"/>
        <w:rPr/>
      </w:pPr>
      <w:r>
        <w:rPr/>
        <w:tab/>
        <w:t xml:space="preserve">One practical advantage of using ILP over SA is that the analysis does not require </w:t>
      </w:r>
      <w:ins w:id="65" w:author="Unknown Author" w:date="2019-11-18T14:24:00Z">
        <w:r>
          <w:rPr/>
          <w:t xml:space="preserve">parameter </w:t>
        </w:r>
      </w:ins>
      <w:r>
        <w:rPr/>
        <w:t xml:space="preserve">calibration. </w:t>
      </w:r>
      <w:ins w:id="66" w:author="Unknown Author" w:date="2019-11-18T14:24:00Z">
        <w:r>
          <w:rPr/>
          <w:t>Unlike ILP, parameter calibration is a</w:t>
        </w:r>
      </w:ins>
      <w:del w:id="67" w:author="Unknown Author" w:date="2019-11-18T14:24:00Z">
        <w:r>
          <w:rPr/>
          <w:delText xml:space="preserve">A </w:delText>
        </w:r>
      </w:del>
      <w:r>
        <w:rPr/>
        <w:t>crucial task in every Marxan/SA project</w:t>
      </w:r>
      <w:ins w:id="68" w:author="Unknown Author" w:date="2019-11-18T14:24:00Z">
        <w:r>
          <w:rPr/>
          <w:t xml:space="preserve"> </w:t>
        </w:r>
      </w:ins>
      <w:ins w:id="69" w:author="Unknown Author" w:date="2019-11-18T14:24:00Z">
        <w:r>
          <w:rPr/>
          <w:t xml:space="preserve">and </w:t>
        </w:r>
      </w:ins>
      <w:del w:id="70" w:author="Unknown Author" w:date="2019-11-18T14:24:00Z">
        <w:r>
          <w:rPr/>
          <w:delText xml:space="preserve"> is</w:delText>
        </w:r>
      </w:del>
      <w:ins w:id="71" w:author="Unknown Author" w:date="2019-11-18T14:23:00Z">
        <w:r>
          <w:rPr/>
          <w:t xml:space="preserve">the  species penalty factors, number of SA iterations, and number of SA restarts must be calibrated improve solution quality. </w:t>
        </w:r>
      </w:ins>
      <w:del w:id="72" w:author="Unknown Author" w:date="2019-11-18T14:25:00Z">
        <w:r>
          <w:rPr/>
          <w:delText xml:space="preserve"> </w:delText>
        </w:r>
      </w:del>
      <w:del w:id="73" w:author="Unknown Author" w:date="2019-11-18T14:22:00Z">
        <w:r>
          <w:rPr/>
          <w:delText>the calibration of parameter for the analysis</w:delText>
        </w:r>
      </w:del>
      <w:r>
        <w:rPr/>
        <w:t xml:space="preserve"> </w:t>
      </w:r>
      <w:r>
        <w:fldChar w:fldCharType="begin"/>
      </w:r>
      <w:r>
        <w:instrText>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61" w:name="__Fieldmark__1017_1005439025"/>
      <w:r>
        <w:rPr/>
        <w:t>(</w:t>
      </w:r>
      <w:bookmarkStart w:id="62" w:name="__Fieldmark__645_924499877"/>
      <w:r>
        <w:rPr/>
        <w:t>Ardron et al. 2010)</w:t>
      </w:r>
      <w:r>
        <w:rPr/>
      </w:r>
      <w:r>
        <w:fldChar w:fldCharType="end"/>
      </w:r>
      <w:bookmarkEnd w:id="61"/>
      <w:bookmarkEnd w:id="62"/>
      <w:r>
        <w:rPr/>
        <w:t>. This task can be very time consuming, especially for larger problems</w:t>
      </w:r>
      <w:ins w:id="74" w:author="Unknown Author" w:date="2019-11-18T14:25:00Z">
        <w:r>
          <w:rPr/>
          <w:t xml:space="preserve"> </w:t>
        </w:r>
      </w:ins>
      <w:ins w:id="75" w:author="Unknown Author" w:date="2019-11-18T14:25:00Z">
        <w:r>
          <w:rPr/>
          <w:t>(e.g. XXX planning units)</w:t>
        </w:r>
      </w:ins>
      <w:r>
        <w:rPr/>
        <w:t xml:space="preserve">. </w:t>
      </w:r>
      <w:del w:id="76" w:author="Unknown Author" w:date="2019-11-18T14:25:00Z">
        <w:r>
          <w:rPr/>
          <w:delText>Using SA, species penalty factor, number of SA iterations, and number of restarts must be calibrated</w:delText>
        </w:r>
      </w:del>
      <w:r>
        <w:rPr/>
        <w:t xml:space="preserve"> </w:t>
      </w:r>
      <w:r>
        <w:fldChar w:fldCharType="begin"/>
      </w:r>
      <w:r>
        <w:instrText>ADDIN ZOTERO_ITEM CSL_CITATION {"citationID":"gAsppzoV","properties":{"formattedCitation":"(Ardron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63" w:name="__Fieldmark__1031_1005439025"/>
      <w:r>
        <w:rPr/>
        <w:t>(Ardron et al. 2010)</w:t>
      </w:r>
      <w:r>
        <w:rPr/>
      </w:r>
      <w:r>
        <w:fldChar w:fldCharType="end"/>
      </w:r>
      <w:bookmarkEnd w:id="63"/>
      <w:r>
        <w:rPr/>
        <w:t>. Ideally</w:t>
      </w:r>
      <w:ins w:id="77" w:author="Unknown Author" w:date="2019-11-18T14:29:00Z">
        <w:r>
          <w:rPr/>
          <w:t xml:space="preserve"> </w:t>
        </w:r>
      </w:ins>
      <w:ins w:id="78" w:author="Unknown Author" w:date="2019-11-18T14:30:00Z">
        <w:r>
          <w:rPr/>
          <w:t xml:space="preserve"> </w:t>
        </w:r>
      </w:ins>
      <w:del w:id="79" w:author="Unknown Author" w:date="2019-11-18T14:29:00Z">
        <w:r>
          <w:rPr/>
          <w:delText xml:space="preserve"> </w:delText>
        </w:r>
      </w:del>
      <w:ins w:id="80" w:author="Unknown Author" w:date="2019-11-18T14:26:00Z">
        <w:r>
          <w:rPr/>
          <w:t>all possible combinations of parameters should be explored</w:t>
        </w:r>
      </w:ins>
      <w:ins w:id="81" w:author="Unknown Author" w:date="2019-11-18T14:30:00Z">
        <w:r>
          <w:rPr/>
          <w:t>,</w:t>
        </w:r>
      </w:ins>
      <w:ins w:id="82" w:author="Unknown Author" w:date="2019-11-18T14:28:00Z">
        <w:r>
          <w:rPr/>
          <w:t xml:space="preserve"> but this further increases processing time. For instance, exploring three different parameter values would result in </w:t>
        </w:r>
      </w:ins>
      <w:del w:id="83" w:author="Unknown Author" w:date="2019-11-18T14:26:00Z">
        <w:r>
          <w:rPr/>
          <w:delText>these parameters should also be explored over the entire parameter space,</w:delText>
        </w:r>
      </w:del>
      <w:del w:id="84" w:author="Unknown Author" w:date="2019-11-18T14:30:00Z">
        <w:r>
          <w:rPr/>
          <w:delText xml:space="preserve"> which would mean</w:delText>
        </w:r>
      </w:del>
      <w:del w:id="85" w:author="Unknown Author" w:date="2019-11-18T14:28:00Z">
        <w:r>
          <w:rPr/>
          <w:delText xml:space="preserve"> that if we wanted to explore </w:delText>
        </w:r>
      </w:del>
      <w:del w:id="86" w:author="Unknown Author" w:date="2019-11-18T14:30:00Z">
        <w:r>
          <w:rPr/>
          <w:delText>three values for each parameter</w:delText>
        </w:r>
      </w:del>
      <w:del w:id="87" w:author="Unknown Author" w:date="2019-11-18T14:28:00Z">
        <w:r>
          <w:rPr/>
          <w:delText>,</w:delText>
        </w:r>
      </w:del>
      <w:del w:id="88" w:author="Unknown Author" w:date="2019-11-18T14:30:00Z">
        <w:r>
          <w:rPr/>
          <w:delText xml:space="preserve"> we would end up with </w:delText>
        </w:r>
      </w:del>
      <w:r>
        <w:rPr/>
        <w:t xml:space="preserve">27 </w:t>
      </w:r>
      <w:ins w:id="89" w:author="Unknown Author" w:date="2019-11-18T14:30:00Z">
        <w:r>
          <w:rPr/>
          <w:t xml:space="preserve">different </w:t>
        </w:r>
      </w:ins>
      <w:r>
        <w:rPr/>
        <w:t xml:space="preserve">scenarios to explore (i.e. 3 </w:t>
      </w:r>
      <w:del w:id="90" w:author="Unknown Author" w:date="2019-11-18T14:27:00Z">
        <w:r>
          <w:rPr/>
          <w:delText>*</w:delText>
        </w:r>
      </w:del>
      <w:ins w:id="91" w:author="Unknown Author" w:date="2019-11-18T14:27:00Z">
        <w:r>
          <w:rPr/>
          <w:t>×</w:t>
        </w:r>
      </w:ins>
      <w:r>
        <w:rPr/>
        <w:t xml:space="preserve"> 3 </w:t>
      </w:r>
      <w:ins w:id="92" w:author="Unknown Author" w:date="2019-11-18T14:27:00Z">
        <w:r>
          <w:rPr/>
          <w:t>×</w:t>
        </w:r>
      </w:ins>
      <w:del w:id="93" w:author="Unknown Author" w:date="2019-11-18T14:27:00Z">
        <w:r>
          <w:rPr/>
          <w:delText>*</w:delText>
        </w:r>
      </w:del>
      <w:r>
        <w:rPr/>
        <w:t xml:space="preserve"> 3). </w:t>
      </w:r>
      <w:ins w:id="94" w:author="Unknown Author" w:date="2019-11-18T14:32:00Z">
        <w:r>
          <w:rPr/>
          <w:t xml:space="preserve">Although we omitted calibration runs prior to finalizing and presenting results in this study, the parameter calibration step took several days for most the </w:t>
        </w:r>
      </w:ins>
      <w:del w:id="95" w:author="Unknown Author" w:date="2019-11-18T14:32:00Z">
        <w:r>
          <w:rPr/>
          <w:delText xml:space="preserve">With the </w:delText>
        </w:r>
      </w:del>
      <w:del w:id="96" w:author="Unknown Author" w:date="2019-11-18T14:34:00Z">
        <w:r>
          <w:rPr/>
          <w:delText>most</w:delText>
        </w:r>
      </w:del>
      <w:r>
        <w:rPr/>
        <w:t xml:space="preserve"> complex problem </w:t>
      </w:r>
      <w:ins w:id="97" w:author="Unknown Author" w:date="2019-11-18T14:33:00Z">
        <w:r>
          <w:rPr/>
          <w:t xml:space="preserve">we </w:t>
        </w:r>
      </w:ins>
      <w:r>
        <w:rPr/>
        <w:t xml:space="preserve">investigated </w:t>
      </w:r>
      <w:ins w:id="98" w:author="Unknown Author" w:date="2019-11-18T14:33:00Z">
        <w:r>
          <w:rPr/>
          <w:t>we</w:t>
        </w:r>
      </w:ins>
      <w:del w:id="99" w:author="Unknown Author" w:date="2019-11-18T14:32:00Z">
        <w:r>
          <w:rPr/>
          <w:delText>here</w:delText>
        </w:r>
      </w:del>
      <w:ins w:id="100" w:author="Unknown Author" w:date="2019-11-18T14:34:00Z">
        <w:r>
          <w:rPr/>
          <w:t xml:space="preserve"> </w:t>
        </w:r>
      </w:ins>
      <w:ins w:id="101" w:author="Unknown Author" w:date="2019-11-18T14:32:00Z">
        <w:r>
          <w:rPr/>
          <w:t>in this study</w:t>
        </w:r>
      </w:ins>
      <w:ins w:id="102" w:author="Unknown Author" w:date="2019-11-18T14:35:00Z">
        <w:r>
          <w:rPr/>
          <w:t>.</w:t>
        </w:r>
      </w:ins>
    </w:p>
    <w:p>
      <w:pPr>
        <w:pStyle w:val="Xmsonormal"/>
        <w:spacing w:lineRule="auto" w:line="480" w:beforeAutospacing="0" w:before="0" w:afterAutospacing="0" w:after="0"/>
        <w:rPr/>
      </w:pPr>
      <w:ins w:id="103" w:author="Unknown Author" w:date="2019-11-18T14:34:00Z">
        <w:r>
          <w:rPr/>
        </w:r>
      </w:ins>
    </w:p>
    <w:p>
      <w:pPr>
        <w:pStyle w:val="Xmsonormal"/>
        <w:spacing w:lineRule="auto" w:line="480" w:beforeAutospacing="0" w:before="0" w:afterAutospacing="0" w:after="0"/>
        <w:rPr/>
      </w:pPr>
      <w:del w:id="104" w:author="Unknown Author" w:date="2019-11-18T14:33:00Z">
        <w:r>
          <w:rPr/>
          <w:delText xml:space="preserve"> </w:delText>
        </w:r>
      </w:del>
      <w:del w:id="105" w:author="Unknown Author" w:date="2019-11-18T14:33:00Z">
        <w:r>
          <w:rPr/>
          <w:delText>this would take in the order of s</w:delText>
        </w:r>
      </w:del>
      <w:del w:id="106" w:author="Unknown Author" w:date="2019-11-18T14:33:00Z">
        <w:bookmarkStart w:id="64" w:name="__DdeLink__1621_1005439025"/>
        <w:r>
          <w:rPr/>
          <w:delText>everal days just to calibrate</w:delText>
        </w:r>
      </w:del>
      <w:del w:id="107" w:author="Unknown Author" w:date="2019-11-18T14:33:00Z">
        <w:bookmarkEnd w:id="64"/>
        <w:r>
          <w:rPr/>
          <w:delText xml:space="preserve"> Marxan runs, which we have done before finalizing parameters and presenting results</w:delText>
        </w:r>
      </w:del>
      <w:r>
        <w:rPr/>
        <w:t xml:space="preserve">. </w:t>
      </w:r>
      <w:ins w:id="108" w:author="Unknown Author" w:date="2019-11-18T14:35:00Z">
        <w:r>
          <w:rPr/>
          <w:t xml:space="preserve">Yet </w:t>
        </w:r>
      </w:ins>
      <w:del w:id="109" w:author="Unknown Author" w:date="2019-11-18T14:35:00Z">
        <w:r>
          <w:rPr/>
          <w:delText>N</w:delText>
        </w:r>
      </w:del>
      <w:ins w:id="110" w:author="Unknown Author" w:date="2019-11-18T14:35:00Z">
        <w:r>
          <w:rPr/>
          <w:t>n</w:t>
        </w:r>
      </w:ins>
      <w:r>
        <w:rPr/>
        <w:t xml:space="preserve">one of this calibration time is necessary using ILP. </w:t>
      </w:r>
      <w:commentRangeStart w:id="4"/>
      <w:r>
        <w:rPr/>
        <w:t>An added benefit is that the somewhat subjective process of setting values for these three parameters can be eliminated using ILP as well.</w:t>
      </w:r>
      <w:ins w:id="111" w:author="Unknown Author" w:date="2019-11-18T14:35:00Z">
        <w:commentRangeEnd w:id="4"/>
        <w:r>
          <w:commentReference w:id="4"/>
        </w:r>
        <w:r>
          <w:rPr/>
        </w:r>
      </w:ins>
    </w:p>
    <w:p>
      <w:pPr>
        <w:pStyle w:val="Xmsonormal"/>
        <w:spacing w:lineRule="auto" w:line="480" w:beforeAutospacing="0" w:before="0" w:afterAutospacing="0" w:after="0"/>
        <w:ind w:firstLine="720"/>
        <w:rPr/>
      </w:pPr>
      <w:ins w:id="112" w:author="Unknown Author" w:date="2019-11-18T14:38:00Z">
        <w:r>
          <w:rPr/>
        </w:r>
      </w:ins>
    </w:p>
    <w:p>
      <w:pPr>
        <w:pStyle w:val="Xmsonormal"/>
        <w:spacing w:lineRule="auto" w:line="480" w:beforeAutospacing="0" w:before="0" w:afterAutospacing="0" w:after="0"/>
        <w:ind w:firstLine="720"/>
        <w:rPr/>
      </w:pPr>
      <w:ins w:id="113" w:author="Unknown Author" w:date="2019-11-18T14:38:00Z">
        <w:r>
          <w:rPr/>
          <w:t>Recommended practices for Marxan analyses caution against using SA for conservation planning exercises with more than 50,000 planning units.</w:t>
        </w:r>
      </w:ins>
      <w:del w:id="114" w:author="Unknown Author" w:date="2019-11-18T14:39:00Z">
        <w:r>
          <w:rPr/>
          <w:delText xml:space="preserve">With the recommendation of a maximum number of 50,000 planning units for a </w:delText>
        </w:r>
      </w:del>
      <w:del w:id="115" w:author="Unknown Author" w:date="2019-11-18T14:43:00Z">
        <w:r>
          <w:rPr/>
          <w:delText>Marxan analysis</w:delText>
        </w:r>
      </w:del>
      <w:r>
        <w:rPr/>
        <w:t xml:space="preserve"> </w:t>
      </w:r>
      <w:r>
        <w:fldChar w:fldCharType="begin"/>
      </w:r>
      <w:r>
        <w:instrText>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fldChar w:fldCharType="separate"/>
      </w:r>
      <w:bookmarkStart w:id="65" w:name="__Fieldmark__1053_1005439025"/>
      <w:r>
        <w:rPr/>
        <w:t>(</w:t>
      </w:r>
      <w:bookmarkStart w:id="66" w:name="__Fieldmark__678_924499877"/>
      <w:r>
        <w:rPr/>
        <w:t>Ardron et al. 2010)</w:t>
      </w:r>
      <w:r>
        <w:rPr/>
      </w:r>
      <w:r>
        <w:fldChar w:fldCharType="end"/>
      </w:r>
      <w:bookmarkEnd w:id="65"/>
      <w:bookmarkEnd w:id="66"/>
      <w:r>
        <w:rPr/>
        <w:t>,</w:t>
      </w:r>
      <w:del w:id="116" w:author="Unknown Author" w:date="2019-11-18T14:43:00Z">
        <w:r>
          <w:rPr/>
          <w:delText xml:space="preserve"> larger problem sizes should be approached with caution using SA methods.</w:delText>
        </w:r>
      </w:del>
      <w:r>
        <w:rPr/>
        <w:t xml:space="preserve"> </w:t>
      </w:r>
      <w:ins w:id="117" w:author="Unknown Author" w:date="2019-11-18T14:43:00Z">
        <w:r>
          <w:rPr/>
          <w:t>Such large-sized p</w:t>
        </w:r>
      </w:ins>
      <w:ins w:id="118" w:author="Unknown Author" w:date="2019-11-18T14:43:00Z">
        <w:r>
          <w:rPr/>
          <w:t xml:space="preserve">roblems have occurred in </w:t>
        </w:r>
      </w:ins>
      <w:ins w:id="119" w:author="Unknown Author" w:date="2019-11-18T14:43:00Z">
        <w:r>
          <w:rPr>
            <w:rFonts w:eastAsia="Times New Roman" w:cs="Times New Roman"/>
            <w:sz w:val="24"/>
            <w:szCs w:val="24"/>
          </w:rPr>
          <w:t>the</w:t>
        </w:r>
      </w:ins>
      <w:ins w:id="120" w:author="Unknown Author" w:date="2019-11-18T14:43:00Z">
        <w:r>
          <w:rPr/>
          <w:t xml:space="preserve"> past and, as increasingly high resolution data become available, may become more common in the </w:t>
        </w:r>
      </w:ins>
      <w:ins w:id="121" w:author="Unknown Author" w:date="2019-11-18T14:43:00Z">
        <w:commentRangeStart w:id="5"/>
        <w:r>
          <w:rPr/>
          <w:t xml:space="preserve">future. </w:t>
        </w:r>
      </w:ins>
      <w:ins w:id="122" w:author="Unknown Author" w:date="2019-11-18T14:43:00Z">
        <w:r>
          <w:rPr/>
        </w:r>
      </w:ins>
      <w:ins w:id="123" w:author="Unknown Author" w:date="2019-11-18T14:43:00Z">
        <w:commentRangeEnd w:id="5"/>
        <w:r>
          <w:commentReference w:id="5"/>
        </w:r>
        <w:r>
          <w:rPr/>
          <w:t xml:space="preserve">Unlike SA, </w:t>
        </w:r>
      </w:ins>
      <w:del w:id="124" w:author="Unknown Author" w:date="2019-11-18T14:45:00Z">
        <w:r>
          <w:rPr/>
          <w:delText xml:space="preserve">On the other hand, </w:delText>
        </w:r>
      </w:del>
      <w:r>
        <w:rPr/>
        <w:t xml:space="preserve">ILP/prioritizr can solve problem sizes </w:t>
      </w:r>
      <w:ins w:id="125" w:author="Unknown Author" w:date="2019-11-18T14:45:00Z">
        <w:r>
          <w:rPr/>
          <w:t xml:space="preserve">with more than one </w:t>
        </w:r>
      </w:ins>
      <w:del w:id="126" w:author="Unknown Author" w:date="2019-11-18T14:45:00Z">
        <w:r>
          <w:rPr/>
          <w:delText xml:space="preserve">of &gt;1 </w:delText>
        </w:r>
      </w:del>
      <w:r>
        <w:rPr/>
        <w:t xml:space="preserve">million planning units </w:t>
      </w:r>
      <w:r>
        <w:fldChar w:fldCharType="begin"/>
      </w:r>
      <w:r>
        <w:instrText>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w:instrText>
      </w:r>
      <w:r>
        <w:fldChar w:fldCharType="separate"/>
      </w:r>
      <w:bookmarkStart w:id="67" w:name="__Fieldmark__1071_1005439025"/>
      <w:r>
        <w:rPr/>
        <w:t>(Hanson 2018; Schuster et al. 2019)</w:t>
      </w:r>
      <w:r>
        <w:rPr/>
      </w:r>
      <w:r>
        <w:fldChar w:fldCharType="end"/>
      </w:r>
      <w:bookmarkEnd w:id="67"/>
      <w:r>
        <w:rPr>
          <w:b/>
        </w:rPr>
        <w:t>.</w:t>
      </w:r>
      <w:del w:id="127" w:author="Unknown Author" w:date="2019-11-18T14:43:00Z">
        <w:r>
          <w:rPr>
            <w:b/>
          </w:rPr>
          <w:delText xml:space="preserve"> Problems</w:delText>
        </w:r>
      </w:del>
      <w:del w:id="128" w:author="Unknown Author" w:date="2019-11-18T14:37:00Z">
        <w:r>
          <w:rPr>
            <w:b/>
          </w:rPr>
          <w:delText xml:space="preserve"> &gt;</w:delText>
        </w:r>
      </w:del>
      <w:del w:id="129" w:author="Unknown Author" w:date="2019-11-18T14:43:00Z">
        <w:r>
          <w:rPr>
            <w:b/>
          </w:rPr>
          <w:delText>50,000 planning units have occurred in systematic conservation planning problems</w:delText>
        </w:r>
      </w:del>
      <w:r>
        <w:rPr/>
        <w:t xml:space="preserve"> </w:t>
      </w:r>
      <w:r>
        <w:fldChar w:fldCharType="begin"/>
      </w:r>
      <w:r>
        <w:instrText>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w:instrText>
      </w:r>
      <w:r>
        <w:fldChar w:fldCharType="separate"/>
      </w:r>
      <w:bookmarkStart w:id="68" w:name="__Fieldmark__1078_1005439025"/>
      <w:r>
        <w:rPr/>
        <w:t>(e.g. Venter et al. 2014; Runge et al. 2016)</w:t>
      </w:r>
      <w:r>
        <w:rPr/>
      </w:r>
      <w:r>
        <w:fldChar w:fldCharType="end"/>
      </w:r>
      <w:bookmarkEnd w:id="68"/>
      <w:r>
        <w:rPr/>
        <w:t>, and will likely continue to do so. Realistically, as problem sizes grow beyond what was intended for Marxan/SA projects</w:t>
      </w:r>
      <w:del w:id="130" w:author="Unknown Author" w:date="2019-11-18T14:41:00Z">
        <w:r>
          <w:rPr/>
          <w:delText xml:space="preserve"> (50,000 planning units)</w:delText>
        </w:r>
      </w:del>
      <w:r>
        <w:rPr/>
        <w:t xml:space="preserve">, ILP will run into problems solving very large problems (&gt;1 million planning units) that include non-linear constraints, such as optimizing compactness or connectivity, as those problem formulations need to be linearized for ILP to work. There is the potential to use nonlinear integer programming for more complex problems in the future though </w:t>
      </w:r>
      <w:r>
        <w:fldChar w:fldCharType="begin"/>
      </w:r>
      <w:r>
        <w:instrText>ADDIN ZOTERO_ITEM CSL_CITATION {"citationID":"jblkk7xT","properties":{"formattedCitation":"(Grossmann 2002; Lee &amp; Leyffer 2011)","plainCitation":"(Grossmann 2002; Lee &amp;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w:instrText>
      </w:r>
      <w:r>
        <w:fldChar w:fldCharType="separate"/>
      </w:r>
      <w:bookmarkStart w:id="69" w:name="__Fieldmark__1087_1005439025"/>
      <w:r>
        <w:rPr/>
        <w:t>(Grossmann 2002; Lee &amp; Leyffer 2011)</w:t>
      </w:r>
      <w:r>
        <w:rPr/>
      </w:r>
      <w:r>
        <w:fldChar w:fldCharType="end"/>
      </w:r>
      <w:bookmarkEnd w:id="69"/>
      <w:r>
        <w:rPr/>
        <w:t xml:space="preserve">. Whether ILP would also outperform SA for more complex problem formulations, such as dynamic problems or problems with multiple objectives, still needs to be explored. Potential solutions would be to linearize the problem, or incorporate algorithms like Mixed Integer Quadratically Constrained Programming </w:t>
      </w:r>
      <w:r>
        <w:fldChar w:fldCharType="begin"/>
      </w:r>
      <w:r>
        <w:instrText>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w:instrText>
      </w:r>
      <w:r>
        <w:fldChar w:fldCharType="separate"/>
      </w:r>
      <w:bookmarkStart w:id="70" w:name="__Fieldmark__1102_1005439025"/>
      <w:r>
        <w:rPr/>
        <w:t>(Franco et al. 2014)</w:t>
      </w:r>
      <w:r>
        <w:rPr/>
      </w:r>
      <w:r>
        <w:fldChar w:fldCharType="end"/>
      </w:r>
      <w:bookmarkEnd w:id="70"/>
      <w:r>
        <w:rPr/>
        <w:t>.</w:t>
      </w:r>
    </w:p>
    <w:p>
      <w:pPr>
        <w:pStyle w:val="Xmsonormal"/>
        <w:spacing w:lineRule="auto" w:line="480" w:beforeAutospacing="0" w:before="0" w:afterAutospacing="0" w:after="0"/>
        <w:rPr/>
      </w:pPr>
      <w:r>
        <w:rPr/>
        <w:tab/>
        <w:t>Finally, we argue that another strength of ILP solvers, especially Gurobi, is that they can be used to quickly explore and compare different conservation prioritization scenarios in real-time. This ability could be used to great advantage during stakeholder meetings, to explore various scenarios and undertake rapid sensitivity analysis.</w:t>
      </w:r>
    </w:p>
    <w:p>
      <w:pPr>
        <w:pStyle w:val="Xmsonormal"/>
        <w:spacing w:lineRule="auto" w:line="480" w:beforeAutospacing="0" w:before="0" w:afterAutospacing="0" w:after="0"/>
        <w:rPr/>
      </w:pPr>
      <w:r>
        <w:rPr/>
      </w:r>
    </w:p>
    <w:p>
      <w:pPr>
        <w:pStyle w:val="Normal"/>
        <w:spacing w:lineRule="auto" w:line="480" w:before="0" w:after="0"/>
        <w:rPr>
          <w:rFonts w:cs="Times New Roman"/>
          <w:b/>
          <w:b/>
        </w:rPr>
      </w:pPr>
      <w:r>
        <w:rPr>
          <w:rFonts w:cs="Times New Roman"/>
          <w:b/>
        </w:rPr>
        <w:t>Conclusion</w:t>
      </w:r>
    </w:p>
    <w:p>
      <w:pPr>
        <w:pStyle w:val="Normal"/>
        <w:spacing w:lineRule="auto" w:line="480" w:before="0" w:after="0"/>
        <w:ind w:firstLine="720"/>
        <w:rPr/>
      </w:pPr>
      <w:r>
        <w:rPr>
          <w:rFonts w:cs="Times New Roman"/>
        </w:rPr>
        <w:t>ILP algorithms substantially outperform SA as used in minimum set systematic conservation planning, both in terms of solution cost, as well as in terms of time required to find near optimal or optimal solutions. Using an ILP algorithm, as implemented in the R package prioritizr, has the added benefit that users do not need to worry about or set parameters such as species penalty factors or number of iterations, which significantly reduces the time a user spends on finding suitable values for these parameters. Given the potential ILP is showing for conservation planning, we recommend users consider adding this modified approach to solving systematic conservation planning problems.</w:t>
      </w:r>
    </w:p>
    <w:p>
      <w:pPr>
        <w:pStyle w:val="Normal"/>
        <w:spacing w:lineRule="auto" w:line="480" w:before="0" w:after="0"/>
        <w:rPr>
          <w:rFonts w:cs="Times New Roman"/>
        </w:rPr>
      </w:pPr>
      <w:r>
        <w:rPr>
          <w:rFonts w:cs="Times New Roman"/>
        </w:rPr>
      </w:r>
    </w:p>
    <w:p>
      <w:pPr>
        <w:pStyle w:val="Xmsonormal"/>
        <w:spacing w:lineRule="auto" w:line="480" w:beforeAutospacing="0" w:before="0" w:afterAutospacing="0" w:after="0"/>
        <w:rPr>
          <w:b/>
          <w:b/>
        </w:rPr>
      </w:pPr>
      <w:r>
        <w:rPr>
          <w:b/>
        </w:rPr>
        <w:t xml:space="preserve">Acknowledgements </w:t>
      </w:r>
    </w:p>
    <w:p>
      <w:pPr>
        <w:pStyle w:val="Body"/>
        <w:spacing w:lineRule="auto" w:line="480" w:before="0" w:after="0"/>
        <w:ind w:firstLine="720"/>
        <w:rPr/>
      </w:pPr>
      <w:r>
        <w:rPr>
          <w:rFonts w:cs="Times New Roman"/>
          <w:lang w:val="en-CA"/>
        </w:rPr>
        <w:t xml:space="preserve">RS is supported by a Liber Ero Fellowship and Environment and Climate Change Canada (ECCC), JOH by ECCC, MSM by endowments at the Cornell Lab of Ornithology, and JRB by Natural Sciences and Engineering Research Council of Canada and ECCC. </w:t>
      </w:r>
      <w:r>
        <w:rPr>
          <w:lang w:val="en-CA"/>
        </w:rPr>
        <w:t xml:space="preserve">All data, scripts and full results are available here: </w:t>
      </w:r>
      <w:hyperlink r:id="rId6">
        <w:r>
          <w:rPr>
            <w:rStyle w:val="InternetLink"/>
            <w:lang w:val="en-CA"/>
          </w:rPr>
          <w:t>https://osf.io/my8pc/?view_only=eaf7a8aff8314dd789f1873053fae27a</w:t>
        </w:r>
      </w:hyperlink>
      <w:r>
        <w:rPr>
          <w:lang w:val="en-CA"/>
        </w:rPr>
        <w:t xml:space="preserve"> </w:t>
      </w:r>
    </w:p>
    <w:p>
      <w:pPr>
        <w:pStyle w:val="Body"/>
        <w:spacing w:lineRule="auto" w:line="480" w:before="0" w:after="0"/>
        <w:ind w:firstLine="720"/>
        <w:rPr>
          <w:rFonts w:cs="Times New Roman"/>
          <w:b/>
          <w:b/>
        </w:rPr>
      </w:pPr>
      <w:r>
        <w:rPr>
          <w:rFonts w:cs="Times New Roman"/>
          <w:b/>
        </w:rPr>
      </w:r>
    </w:p>
    <w:p>
      <w:pPr>
        <w:pStyle w:val="Normal"/>
        <w:spacing w:lineRule="auto" w:line="240" w:before="0" w:after="0"/>
        <w:rPr>
          <w:rFonts w:cs="Times New Roman"/>
          <w:b/>
          <w:b/>
          <w:szCs w:val="24"/>
        </w:rPr>
      </w:pPr>
      <w:r>
        <w:rPr>
          <w:rFonts w:cs="Times New Roman"/>
          <w:b/>
          <w:szCs w:val="24"/>
        </w:rPr>
      </w:r>
      <w:r>
        <w:br w:type="page"/>
      </w:r>
    </w:p>
    <w:p>
      <w:pPr>
        <w:pStyle w:val="Normal"/>
        <w:spacing w:lineRule="auto" w:line="480" w:before="0" w:after="0"/>
        <w:rPr>
          <w:rFonts w:cs="Times New Roman"/>
          <w:b/>
          <w:b/>
          <w:szCs w:val="24"/>
        </w:rPr>
      </w:pPr>
      <w:r>
        <w:rPr>
          <w:rFonts w:cs="Times New Roman"/>
          <w:b/>
          <w:szCs w:val="24"/>
        </w:rPr>
        <w:t xml:space="preserve">References </w:t>
      </w:r>
    </w:p>
    <w:p>
      <w:pPr>
        <w:pStyle w:val="Bibliography"/>
        <w:rPr/>
      </w:pPr>
      <w:r>
        <w:fldChar w:fldCharType="begin"/>
      </w:r>
      <w:r>
        <w:instrText>ADDIN ZOTERO_BIBL {"uncited":[],"omitted":[],"custom":[]} CSL_BIBLIOGRAPHY</w:instrText>
      </w:r>
      <w:r>
        <w:fldChar w:fldCharType="separate"/>
      </w:r>
      <w:bookmarkStart w:id="71" w:name="_Hlk10202078"/>
      <w:bookmarkStart w:id="72" w:name="__Fieldmark__1157_1005439025"/>
      <w:bookmarkEnd w:id="71"/>
      <w:r>
        <w:rPr/>
      </w:r>
      <w:r>
        <w:rPr>
          <w:rFonts w:cs="Times New Roman"/>
        </w:rPr>
        <w:t xml:space="preserve">Ando, A., Camm, J., Polasky, S. &amp; Solow, A. (1998). Species Distributions, Land Values, and Efficient Conservation. </w:t>
      </w:r>
      <w:r>
        <w:rPr>
          <w:rFonts w:cs="Times New Roman"/>
          <w:i/>
          <w:iCs/>
        </w:rPr>
        <w:t>Science</w:t>
      </w:r>
      <w:r>
        <w:rPr>
          <w:rFonts w:cs="Times New Roman"/>
        </w:rPr>
        <w:t>, New Series, 279, 2126–2128.</w:t>
      </w:r>
      <w:bookmarkEnd w:id="72"/>
      <w:r>
        <w:rPr>
          <w:rFonts w:cs="Times New Roman"/>
        </w:rPr>
      </w:r>
      <w:r>
        <w:fldChar w:fldCharType="end"/>
      </w:r>
    </w:p>
    <w:p>
      <w:pPr>
        <w:pStyle w:val="Bibliography"/>
        <w:rPr>
          <w:rFonts w:cs="Times New Roman"/>
        </w:rPr>
      </w:pPr>
      <w:r>
        <w:rPr>
          <w:rFonts w:cs="Times New Roman"/>
        </w:rPr>
        <w:t xml:space="preserve">Ardron, J.A., Possingham, H.P. &amp; Klein, C.J. (eds.). (2010). </w:t>
      </w:r>
      <w:r>
        <w:rPr>
          <w:rFonts w:cs="Times New Roman"/>
          <w:i/>
          <w:iCs/>
        </w:rPr>
        <w:t>Marxan Good Practices Handbook, Version 2</w:t>
      </w:r>
      <w:r>
        <w:rPr>
          <w:rFonts w:cs="Times New Roman"/>
        </w:rPr>
        <w:t>. Pacific Marine Analysis and Research Association, Victoria, BC, Canada.</w:t>
      </w:r>
    </w:p>
    <w:p>
      <w:pPr>
        <w:pStyle w:val="Bibliography"/>
        <w:rPr>
          <w:rFonts w:cs="Times New Roman"/>
        </w:rPr>
      </w:pPr>
      <w:r>
        <w:rPr>
          <w:rFonts w:cs="Times New Roman"/>
        </w:rPr>
        <w:t xml:space="preserve">Ball, I.R.R., Possingham, H.P.P. &amp; Watts, M.E.E. (2009). Marxan and relatives: Software for spatial conservation prioritisation. In: </w:t>
      </w:r>
      <w:r>
        <w:rPr>
          <w:rFonts w:cs="Times New Roman"/>
          <w:i/>
          <w:iCs/>
        </w:rPr>
        <w:t>Spatial conservation prioritisation: Quantitative methods and computational tools.</w:t>
      </w:r>
      <w:bookmarkStart w:id="73" w:name="_GoBack"/>
      <w:bookmarkEnd w:id="73"/>
      <w:r>
        <w:rPr>
          <w:rFonts w:cs="Times New Roman"/>
        </w:rPr>
        <w:t xml:space="preserve"> (eds. Moilanen, A., Wilson, K. &amp; Possingham, H.P.). Oxford University Press, Oxford, pp. 185–195.</w:t>
      </w:r>
    </w:p>
    <w:p>
      <w:pPr>
        <w:pStyle w:val="Bibliography"/>
        <w:rPr>
          <w:rFonts w:cs="Times New Roman"/>
        </w:rPr>
      </w:pPr>
      <w:r>
        <w:rPr>
          <w:rFonts w:cs="Times New Roman"/>
        </w:rPr>
        <w:t xml:space="preserve">Beyer, H.L., Dujardin, Y., Watts, M.E. &amp; Possingham, H.P. (2016). Solving conservation planning problems with integer linear programming. </w:t>
      </w:r>
      <w:r>
        <w:rPr>
          <w:rFonts w:cs="Times New Roman"/>
          <w:i/>
          <w:iCs/>
        </w:rPr>
        <w:t>Ecological Modelling</w:t>
      </w:r>
      <w:r>
        <w:rPr>
          <w:rFonts w:cs="Times New Roman"/>
        </w:rPr>
        <w:t>, 328, 14–22.</w:t>
      </w:r>
    </w:p>
    <w:p>
      <w:pPr>
        <w:pStyle w:val="Bibliography"/>
        <w:rPr>
          <w:rFonts w:cs="Times New Roman"/>
        </w:rPr>
      </w:pPr>
      <w:r>
        <w:rPr>
          <w:rFonts w:cs="Times New Roman"/>
        </w:rPr>
        <w:t xml:space="preserve">Cocks, K.D. &amp; Baird, I.A. (1989). Using mathematical programming to address the multiple reserve selection problem: An example from the Eyre Peninsula, South Australia. </w:t>
      </w:r>
      <w:r>
        <w:rPr>
          <w:rFonts w:cs="Times New Roman"/>
          <w:i/>
          <w:iCs/>
        </w:rPr>
        <w:t>Biological Conservation</w:t>
      </w:r>
      <w:r>
        <w:rPr>
          <w:rFonts w:cs="Times New Roman"/>
        </w:rPr>
        <w:t>, 49, 113–130.</w:t>
      </w:r>
    </w:p>
    <w:p>
      <w:pPr>
        <w:pStyle w:val="Bibliography"/>
        <w:rPr>
          <w:rFonts w:cs="Times New Roman"/>
        </w:rPr>
      </w:pPr>
      <w:r>
        <w:rPr>
          <w:rFonts w:cs="Times New Roman"/>
        </w:rPr>
        <w:t xml:space="preserve">Dantzig, G. (2016). </w:t>
      </w:r>
      <w:r>
        <w:rPr>
          <w:rFonts w:cs="Times New Roman"/>
          <w:i/>
          <w:iCs/>
        </w:rPr>
        <w:t>Linear Programming and Extensions</w:t>
      </w:r>
      <w:r>
        <w:rPr>
          <w:rFonts w:cs="Times New Roman"/>
        </w:rPr>
        <w:t>. Princeton University Press.</w:t>
      </w:r>
    </w:p>
    <w:p>
      <w:pPr>
        <w:pStyle w:val="Bibliography"/>
        <w:rPr>
          <w:rFonts w:cs="Times New Roman"/>
        </w:rPr>
      </w:pPr>
      <w:r>
        <w:rPr>
          <w:rFonts w:cs="Times New Roman"/>
        </w:rPr>
        <w:t xml:space="preserve">Ferraro, P.J. (2003). Assigning priority to environmental policy interventions in a heterogeneous world. </w:t>
      </w:r>
      <w:r>
        <w:rPr>
          <w:rFonts w:cs="Times New Roman"/>
          <w:i/>
          <w:iCs/>
        </w:rPr>
        <w:t>Journal of Policy Analysis and Management</w:t>
      </w:r>
      <w:r>
        <w:rPr>
          <w:rFonts w:cs="Times New Roman"/>
        </w:rPr>
        <w:t>, 22, 27–43.</w:t>
      </w:r>
    </w:p>
    <w:p>
      <w:pPr>
        <w:pStyle w:val="Bibliography"/>
        <w:rPr>
          <w:rFonts w:cs="Times New Roman"/>
        </w:rPr>
      </w:pPr>
      <w:r>
        <w:rPr>
          <w:rFonts w:cs="Times New Roman"/>
        </w:rPr>
        <w:t xml:space="preserve">Fiske, I.J. &amp; Chandler, R.B. (2011). unmarked : An R Package for Fitting Hierarchical Models of Wildlife Occurrence and Abundance. </w:t>
      </w:r>
      <w:r>
        <w:rPr>
          <w:rFonts w:cs="Times New Roman"/>
          <w:i/>
          <w:iCs/>
        </w:rPr>
        <w:t>Journal Of Statistical Software</w:t>
      </w:r>
      <w:r>
        <w:rPr>
          <w:rFonts w:cs="Times New Roman"/>
        </w:rPr>
        <w:t>, 43, 128–129.</w:t>
      </w:r>
    </w:p>
    <w:p>
      <w:pPr>
        <w:pStyle w:val="Bibliography"/>
        <w:rPr>
          <w:rFonts w:cs="Times New Roman"/>
        </w:rPr>
      </w:pPr>
      <w:r>
        <w:rPr>
          <w:rFonts w:cs="Times New Roman"/>
        </w:rPr>
        <w:t xml:space="preserve">Franco, J.F., Rider, M.J. &amp; Romero, R. (2014). A mixed-integer quadratically-constrained programming model for the distribution system expansion planning. </w:t>
      </w:r>
      <w:r>
        <w:rPr>
          <w:rFonts w:cs="Times New Roman"/>
          <w:i/>
          <w:iCs/>
        </w:rPr>
        <w:t>International Journal of Electrical Power &amp; Energy Systems</w:t>
      </w:r>
      <w:r>
        <w:rPr>
          <w:rFonts w:cs="Times New Roman"/>
        </w:rPr>
        <w:t>, 62, 265–272.</w:t>
      </w:r>
    </w:p>
    <w:p>
      <w:pPr>
        <w:pStyle w:val="Bibliography"/>
        <w:rPr>
          <w:rFonts w:cs="Times New Roman"/>
        </w:rPr>
      </w:pPr>
      <w:r>
        <w:rPr>
          <w:rFonts w:cs="Times New Roman"/>
        </w:rPr>
        <w:t xml:space="preserve">Grossmann, I.E. (2002). Review of Nonlinear Mixed-Integer and Disjunctive Programming Techniques. </w:t>
      </w:r>
      <w:r>
        <w:rPr>
          <w:rFonts w:cs="Times New Roman"/>
          <w:i/>
          <w:iCs/>
        </w:rPr>
        <w:t>Optimization and Engineering</w:t>
      </w:r>
      <w:r>
        <w:rPr>
          <w:rFonts w:cs="Times New Roman"/>
        </w:rPr>
        <w:t>, 3, 227–252.</w:t>
      </w:r>
    </w:p>
    <w:p>
      <w:pPr>
        <w:pStyle w:val="Bibliography"/>
        <w:rPr>
          <w:rFonts w:cs="Times New Roman"/>
        </w:rPr>
      </w:pPr>
      <w:r>
        <w:rPr>
          <w:rFonts w:cs="Times New Roman"/>
        </w:rPr>
        <w:t xml:space="preserve">Gurobi Optimization Inc. (2017). </w:t>
      </w:r>
      <w:r>
        <w:rPr>
          <w:rFonts w:cs="Times New Roman"/>
          <w:i/>
          <w:iCs/>
        </w:rPr>
        <w:t>Gurobi Optimizer Reference Manual, Version 7.5.1</w:t>
      </w:r>
      <w:r>
        <w:rPr>
          <w:rFonts w:cs="Times New Roman"/>
        </w:rPr>
        <w:t>.</w:t>
      </w:r>
    </w:p>
    <w:p>
      <w:pPr>
        <w:pStyle w:val="Bibliography"/>
        <w:rPr>
          <w:rFonts w:cs="Times New Roman"/>
        </w:rPr>
      </w:pPr>
      <w:commentRangeStart w:id="6"/>
      <w:r>
        <w:rPr>
          <w:rFonts w:cs="Times New Roman"/>
        </w:rPr>
        <w:t xml:space="preserve">Hanson, J. (2018). </w:t>
      </w:r>
      <w:r>
        <w:rPr>
          <w:rFonts w:cs="Times New Roman"/>
          <w:i/>
          <w:iCs/>
        </w:rPr>
        <w:t>Conserving evolutionary processes</w:t>
      </w:r>
      <w:r>
        <w:rPr>
          <w:rFonts w:cs="Times New Roman"/>
        </w:rPr>
        <w:t xml:space="preserve"> (PhD thesis, DOI:</w:t>
      </w:r>
      <w:ins w:id="131" w:author="Unknown Author" w:date="2019-11-18T14:45:00Z">
        <w:r>
          <w:rPr>
            <w:rFonts w:cs="Times New Roman"/>
          </w:rPr>
        </w:r>
      </w:ins>
      <w:commentRangeEnd w:id="6"/>
      <w:r>
        <w:commentReference w:id="6"/>
      </w:r>
      <w:r>
        <w:rPr>
          <w:rFonts w:cs="Times New Roman"/>
        </w:rPr>
        <w:t xml:space="preserve"> https://doi.org/10.14264/uql.2018.552).</w:t>
      </w:r>
    </w:p>
    <w:p>
      <w:pPr>
        <w:pStyle w:val="Bibliography"/>
        <w:rPr>
          <w:rFonts w:cs="Times New Roman"/>
        </w:rPr>
      </w:pPr>
      <w:r>
        <w:rPr>
          <w:rFonts w:cs="Times New Roman"/>
        </w:rPr>
        <w:t xml:space="preserve">Hanson, J., Schuster, R., Morrell, N., Strimas-Mackey, M., Watts, M.E., Arcese, P., Bennett, J.R. &amp; Possingham, H.P. (2019). </w:t>
      </w:r>
      <w:r>
        <w:rPr>
          <w:rFonts w:cs="Times New Roman"/>
          <w:i/>
          <w:iCs/>
        </w:rPr>
        <w:t>prioritizr: Systematic Conservation Prioritization in R, Version 4.0.2</w:t>
      </w:r>
      <w:r>
        <w:rPr>
          <w:rFonts w:cs="Times New Roman"/>
        </w:rPr>
        <w:t>.</w:t>
      </w:r>
    </w:p>
    <w:p>
      <w:pPr>
        <w:pStyle w:val="Bibliography"/>
        <w:rPr>
          <w:rFonts w:cs="Times New Roman"/>
        </w:rPr>
      </w:pPr>
      <w:r>
        <w:rPr>
          <w:rFonts w:cs="Times New Roman"/>
          <w:lang w:val="de-AT"/>
        </w:rPr>
        <w:t xml:space="preserve">Harter, R., Hornik, K., Theussl, S., Szymanski, C. &amp; Schwendinger, F. (2017). </w:t>
      </w:r>
      <w:r>
        <w:rPr>
          <w:rFonts w:cs="Times New Roman"/>
          <w:i/>
          <w:iCs/>
        </w:rPr>
        <w:t>Rsymphony: SYMPHONY in R</w:t>
      </w:r>
      <w:r>
        <w:rPr>
          <w:rFonts w:cs="Times New Roman"/>
        </w:rPr>
        <w:t>.</w:t>
      </w:r>
    </w:p>
    <w:p>
      <w:pPr>
        <w:pStyle w:val="Bibliography"/>
        <w:rPr>
          <w:rFonts w:cs="Times New Roman"/>
        </w:rPr>
      </w:pPr>
      <w:r>
        <w:rPr>
          <w:rFonts w:cs="Times New Roman"/>
        </w:rPr>
        <w:t xml:space="preserve">Hochachka, W.M., Fink, D., Hutchinson, R.A., Sheldon, D., Wong, W.-K. &amp; Kelling, S. (2012). Data-intensive science applied to broad-scale citizen science. </w:t>
      </w:r>
      <w:r>
        <w:rPr>
          <w:rFonts w:cs="Times New Roman"/>
          <w:i/>
          <w:iCs/>
        </w:rPr>
        <w:t>Trends in ecology &amp; evolution</w:t>
      </w:r>
      <w:r>
        <w:rPr>
          <w:rFonts w:cs="Times New Roman"/>
        </w:rPr>
        <w:t>, 27, 130–137.</w:t>
      </w:r>
    </w:p>
    <w:p>
      <w:pPr>
        <w:pStyle w:val="Bibliography"/>
        <w:rPr>
          <w:rFonts w:cs="Times New Roman"/>
        </w:rPr>
      </w:pPr>
      <w:r>
        <w:rPr>
          <w:rFonts w:cs="Times New Roman"/>
        </w:rPr>
        <w:t xml:space="preserve">Joppa, L.N. &amp; Pfaff, A. (2009). High and far: biases in the location of protected areas. </w:t>
      </w:r>
      <w:r>
        <w:rPr>
          <w:rFonts w:cs="Times New Roman"/>
          <w:i/>
          <w:iCs/>
        </w:rPr>
        <w:t>PloS one</w:t>
      </w:r>
      <w:r>
        <w:rPr>
          <w:rFonts w:cs="Times New Roman"/>
        </w:rPr>
        <w:t>, 4, e8273.</w:t>
      </w:r>
    </w:p>
    <w:p>
      <w:pPr>
        <w:pStyle w:val="Bibliography"/>
        <w:rPr>
          <w:rFonts w:cs="Times New Roman"/>
        </w:rPr>
      </w:pPr>
      <w:r>
        <w:rPr>
          <w:rFonts w:cs="Times New Roman"/>
        </w:rPr>
        <w:t xml:space="preserve">Lee, J. &amp; Leyffer, S. (2011). </w:t>
      </w:r>
      <w:r>
        <w:rPr>
          <w:rFonts w:cs="Times New Roman"/>
          <w:i/>
          <w:iCs/>
        </w:rPr>
        <w:t>Mixed Integer Nonlinear Programming</w:t>
      </w:r>
      <w:r>
        <w:rPr>
          <w:rFonts w:cs="Times New Roman"/>
        </w:rPr>
        <w:t>. Springer Science &amp; Business Media.</w:t>
      </w:r>
    </w:p>
    <w:p>
      <w:pPr>
        <w:pStyle w:val="Bibliography"/>
        <w:rPr>
          <w:rFonts w:cs="Times New Roman"/>
        </w:rPr>
      </w:pPr>
      <w:r>
        <w:rPr>
          <w:rFonts w:cs="Times New Roman"/>
        </w:rPr>
        <w:t xml:space="preserve">Lin, C.Y., Liu, J.W.S., Yeh, K.L. &amp; Chu, E.T.H. (2017). Participant Selection Problem: Relative Performance of Five Optimization Solvers. In: </w:t>
      </w:r>
      <w:r>
        <w:rPr>
          <w:rFonts w:cs="Times New Roman"/>
          <w:i/>
          <w:iCs/>
        </w:rPr>
        <w:t>Proceedings of the 8th International Conference on Computer Modeling and Simulation</w:t>
      </w:r>
      <w:r>
        <w:rPr>
          <w:rFonts w:cs="Times New Roman"/>
        </w:rPr>
        <w:t>, ICCMS ’17. ACM, New York, NY, USA, pp. 24–31.</w:t>
      </w:r>
    </w:p>
    <w:p>
      <w:pPr>
        <w:pStyle w:val="Bibliography"/>
        <w:rPr>
          <w:rFonts w:cs="Times New Roman"/>
        </w:rPr>
      </w:pPr>
      <w:r>
        <w:rPr>
          <w:rFonts w:cs="Times New Roman"/>
        </w:rPr>
        <w:t>Luppold, A., Oehlert, D. &amp; Falk, H. (2018). Evaluating the performance of solvers for integer-linear programming.</w:t>
      </w:r>
    </w:p>
    <w:p>
      <w:pPr>
        <w:pStyle w:val="Bibliography"/>
        <w:rPr>
          <w:rFonts w:cs="Times New Roman"/>
        </w:rPr>
      </w:pPr>
      <w:r>
        <w:rPr>
          <w:rFonts w:cs="Times New Roman"/>
        </w:rPr>
        <w:t xml:space="preserve">Mackenzie, D.I., Nichols, J.D., Lachman, G.B., Droege, S.J., Royle, J.A. &amp; Langtimm, C.A. (2002). Estimating site occupancy rates when detection probabilities are less than one. </w:t>
      </w:r>
      <w:r>
        <w:rPr>
          <w:rFonts w:cs="Times New Roman"/>
          <w:i/>
          <w:iCs/>
        </w:rPr>
        <w:t>Ecology</w:t>
      </w:r>
      <w:r>
        <w:rPr>
          <w:rFonts w:cs="Times New Roman"/>
        </w:rPr>
        <w:t>, 83, 2248–2255.</w:t>
      </w:r>
    </w:p>
    <w:p>
      <w:pPr>
        <w:pStyle w:val="Bibliography"/>
        <w:rPr>
          <w:rFonts w:cs="Times New Roman"/>
        </w:rPr>
      </w:pPr>
      <w:r>
        <w:rPr>
          <w:rFonts w:cs="Times New Roman"/>
        </w:rPr>
        <w:t xml:space="preserve">Margules, C.R. &amp; Pressey, R.L. (2000). Systematic conservation planning. </w:t>
      </w:r>
      <w:r>
        <w:rPr>
          <w:rFonts w:cs="Times New Roman"/>
          <w:i/>
          <w:iCs/>
        </w:rPr>
        <w:t>Nature</w:t>
      </w:r>
      <w:r>
        <w:rPr>
          <w:rFonts w:cs="Times New Roman"/>
        </w:rPr>
        <w:t>, 405, 243–53.</w:t>
      </w:r>
    </w:p>
    <w:p>
      <w:pPr>
        <w:pStyle w:val="Bibliography"/>
        <w:rPr>
          <w:rFonts w:cs="Times New Roman"/>
        </w:rPr>
      </w:pPr>
      <w:r>
        <w:rPr>
          <w:rFonts w:cs="Times New Roman"/>
        </w:rPr>
        <w:t xml:space="preserve">McDonnell, M.D., Possingham, H.P., Ball, I.R. &amp; Cousins, E.A. (2002). Mathematical Methods for Spatially Cohesive Reserve Design. </w:t>
      </w:r>
      <w:r>
        <w:rPr>
          <w:rFonts w:cs="Times New Roman"/>
          <w:i/>
          <w:iCs/>
        </w:rPr>
        <w:t>Environmental Modeling &amp; Assessment</w:t>
      </w:r>
      <w:r>
        <w:rPr>
          <w:rFonts w:cs="Times New Roman"/>
        </w:rPr>
        <w:t>, 7, 107–114.</w:t>
      </w:r>
    </w:p>
    <w:p>
      <w:pPr>
        <w:pStyle w:val="Bibliography"/>
        <w:rPr>
          <w:rFonts w:cs="Times New Roman"/>
        </w:rPr>
      </w:pPr>
      <w:r>
        <w:rPr>
          <w:rFonts w:cs="Times New Roman"/>
        </w:rPr>
        <w:t xml:space="preserve">McIntosh, E.J., Pressey, R.L., Lloyd, S., Smith, R. &amp; Grenyer, R. (2017). The Impact of Systematic Conservation Planning. </w:t>
      </w:r>
      <w:r>
        <w:rPr>
          <w:rFonts w:cs="Times New Roman"/>
          <w:i/>
          <w:iCs/>
        </w:rPr>
        <w:t>Annual Review of Environment and Resources</w:t>
      </w:r>
      <w:r>
        <w:rPr>
          <w:rFonts w:cs="Times New Roman"/>
        </w:rPr>
        <w:t>, 42, annurev-environ-102016-060902.</w:t>
      </w:r>
    </w:p>
    <w:p>
      <w:pPr>
        <w:pStyle w:val="Bibliography"/>
        <w:rPr>
          <w:rFonts w:cs="Times New Roman"/>
        </w:rPr>
      </w:pPr>
      <w:r>
        <w:rPr>
          <w:rFonts w:cs="Times New Roman"/>
        </w:rPr>
        <w:t xml:space="preserve">Meidinger, D. &amp; Pojar, J. (1991). </w:t>
      </w:r>
      <w:r>
        <w:rPr>
          <w:rFonts w:cs="Times New Roman"/>
          <w:i/>
          <w:iCs/>
        </w:rPr>
        <w:t>Ecosystems of British Columbia</w:t>
      </w:r>
      <w:r>
        <w:rPr>
          <w:rFonts w:cs="Times New Roman"/>
        </w:rPr>
        <w:t>. British Columbia Ministry of Forests, Victoria, BC.</w:t>
      </w:r>
    </w:p>
    <w:p>
      <w:pPr>
        <w:pStyle w:val="Bibliography"/>
        <w:rPr>
          <w:rFonts w:cs="Times New Roman"/>
        </w:rPr>
      </w:pPr>
      <w:r>
        <w:rPr>
          <w:rFonts w:cs="Times New Roman"/>
        </w:rPr>
        <w:t xml:space="preserve">Naidoo, R., Balmford, A., Ferraro, P.J., Polasky, S., Ricketts, T.H. &amp; Rouget, M. (2006). Integrating economic costs into conservation planning. </w:t>
      </w:r>
      <w:r>
        <w:rPr>
          <w:rFonts w:cs="Times New Roman"/>
          <w:i/>
          <w:iCs/>
        </w:rPr>
        <w:t>Trends in ecology &amp; evolution</w:t>
      </w:r>
      <w:r>
        <w:rPr>
          <w:rFonts w:cs="Times New Roman"/>
        </w:rPr>
        <w:t>, 21, 681–7.</w:t>
      </w:r>
    </w:p>
    <w:p>
      <w:pPr>
        <w:pStyle w:val="Bibliography"/>
        <w:rPr>
          <w:rFonts w:cs="Times New Roman"/>
        </w:rPr>
      </w:pPr>
      <w:r>
        <w:rPr>
          <w:rFonts w:cs="Times New Roman"/>
        </w:rPr>
        <w:t xml:space="preserve">Polasky, S., Camm, J.D. &amp; Garber-Yonts, B. (2001). Selecting Biological Reserves Cost-Effectively: An Application to Terrestrial Vertebrate Conservation in Oregon. </w:t>
      </w:r>
      <w:r>
        <w:rPr>
          <w:rFonts w:cs="Times New Roman"/>
          <w:i/>
          <w:iCs/>
        </w:rPr>
        <w:t>Land Economics</w:t>
      </w:r>
      <w:r>
        <w:rPr>
          <w:rFonts w:cs="Times New Roman"/>
        </w:rPr>
        <w:t>, 77, 68–78.</w:t>
      </w:r>
    </w:p>
    <w:p>
      <w:pPr>
        <w:pStyle w:val="Bibliography"/>
        <w:rPr>
          <w:rFonts w:cs="Times New Roman"/>
        </w:rPr>
      </w:pPr>
      <w:r>
        <w:rPr>
          <w:rFonts w:cs="Times New Roman"/>
        </w:rPr>
        <w:t xml:space="preserve">Pressey, R., Humphries, C., Margules, C., Vane-Wright, R. &amp; Williams, P. (1993). Beyond opportunism: key principles for systematic reserve selection. </w:t>
      </w:r>
      <w:r>
        <w:rPr>
          <w:rFonts w:cs="Times New Roman"/>
          <w:i/>
          <w:iCs/>
        </w:rPr>
        <w:t>Trends in ecology &amp; evolution</w:t>
      </w:r>
      <w:r>
        <w:rPr>
          <w:rFonts w:cs="Times New Roman"/>
        </w:rPr>
        <w:t>, 8, 124–128.</w:t>
      </w:r>
    </w:p>
    <w:p>
      <w:pPr>
        <w:pStyle w:val="Bibliography"/>
        <w:rPr>
          <w:rFonts w:cs="Times New Roman"/>
        </w:rPr>
      </w:pPr>
      <w:r>
        <w:rPr>
          <w:rFonts w:cs="Times New Roman"/>
        </w:rPr>
        <w:t xml:space="preserve">Pressey, R.L. &amp; Bottrill, M.C. (2008). Opportunism, Threats, and the Evolution of Systematic Conservation Planning. </w:t>
      </w:r>
      <w:r>
        <w:rPr>
          <w:rFonts w:cs="Times New Roman"/>
          <w:i/>
          <w:iCs/>
        </w:rPr>
        <w:t>Conservation Biology</w:t>
      </w:r>
      <w:r>
        <w:rPr>
          <w:rFonts w:cs="Times New Roman"/>
        </w:rPr>
        <w:t>, 22, 1340–1345.</w:t>
      </w:r>
    </w:p>
    <w:p>
      <w:pPr>
        <w:pStyle w:val="Bibliography"/>
        <w:rPr>
          <w:rFonts w:cs="Times New Roman"/>
        </w:rPr>
      </w:pPr>
      <w:r>
        <w:rPr>
          <w:rFonts w:cs="Times New Roman"/>
        </w:rPr>
        <w:t xml:space="preserve">Ralphs, T., Mahajan, A., Vigerske, mgalati13, LouHafer, jpfasano, Bulut, A. &amp; anhhz. (2019). </w:t>
      </w:r>
      <w:r>
        <w:rPr>
          <w:rFonts w:cs="Times New Roman"/>
          <w:i/>
          <w:iCs/>
        </w:rPr>
        <w:t>coin-or/SYMPHONY: Version 5.6.17</w:t>
      </w:r>
      <w:r>
        <w:rPr>
          <w:rFonts w:cs="Times New Roman"/>
        </w:rPr>
        <w:t>. Zenodo.</w:t>
      </w:r>
    </w:p>
    <w:p>
      <w:pPr>
        <w:pStyle w:val="Bibliography"/>
        <w:rPr>
          <w:rFonts w:cs="Times New Roman"/>
        </w:rPr>
      </w:pPr>
      <w:r>
        <w:rPr>
          <w:rFonts w:cs="Times New Roman"/>
        </w:rPr>
        <w:t xml:space="preserve">Rodewald, A.D., Strimas-Mackey, M., Schuster, R. &amp; Arcese, P. (2019). Tradeoffs in the value of biodiversity feature and cost data in conservation prioritization. </w:t>
      </w:r>
      <w:r>
        <w:rPr>
          <w:rFonts w:cs="Times New Roman"/>
          <w:i/>
          <w:iCs/>
        </w:rPr>
        <w:t>Sci Rep</w:t>
      </w:r>
      <w:r>
        <w:rPr>
          <w:rFonts w:cs="Times New Roman"/>
        </w:rPr>
        <w:t>, 9, 1–8.</w:t>
      </w:r>
    </w:p>
    <w:p>
      <w:pPr>
        <w:pStyle w:val="Bibliography"/>
        <w:rPr>
          <w:rFonts w:cs="Times New Roman"/>
        </w:rPr>
      </w:pPr>
      <w:r>
        <w:rPr>
          <w:rFonts w:cs="Times New Roman"/>
        </w:rPr>
        <w:t xml:space="preserve">Rodrigues, A.S.L. &amp; Gaston, K.J. (2002). Optimisation in reserve selection procedures—why not? </w:t>
      </w:r>
      <w:r>
        <w:rPr>
          <w:rFonts w:cs="Times New Roman"/>
          <w:i/>
          <w:iCs/>
        </w:rPr>
        <w:t>Biological Conservation</w:t>
      </w:r>
      <w:r>
        <w:rPr>
          <w:rFonts w:cs="Times New Roman"/>
        </w:rPr>
        <w:t>, 107, 123–129.</w:t>
      </w:r>
    </w:p>
    <w:p>
      <w:pPr>
        <w:pStyle w:val="Bibliography"/>
        <w:rPr>
          <w:rFonts w:cs="Times New Roman"/>
        </w:rPr>
      </w:pPr>
      <w:r>
        <w:rPr>
          <w:rFonts w:cs="Times New Roman"/>
        </w:rPr>
        <w:t xml:space="preserve">Runge, C.A., Tulloch, A.I.T., Possingham, H.P., Tulloch, V.J.D. &amp; Fuller, R.A. (2016). Incorporating dynamic distributions into spatial prioritization. </w:t>
      </w:r>
      <w:r>
        <w:rPr>
          <w:rFonts w:cs="Times New Roman"/>
          <w:i/>
          <w:iCs/>
        </w:rPr>
        <w:t>Diversity and Distributions</w:t>
      </w:r>
      <w:r>
        <w:rPr>
          <w:rFonts w:cs="Times New Roman"/>
        </w:rPr>
        <w:t>, 22, 332–343.</w:t>
      </w:r>
    </w:p>
    <w:p>
      <w:pPr>
        <w:pStyle w:val="Bibliography"/>
        <w:rPr>
          <w:rFonts w:cs="Times New Roman"/>
          <w:lang w:val="de-AT"/>
        </w:rPr>
      </w:pPr>
      <w:r>
        <w:rPr>
          <w:rFonts w:cs="Times New Roman"/>
        </w:rPr>
        <w:t xml:space="preserve">Schuster, R., Martin, T.G. &amp; Arcese, P. (2014). Bird Community Conservation and Carbon Offsets in Western North America. </w:t>
      </w:r>
      <w:r>
        <w:rPr>
          <w:rFonts w:cs="Times New Roman"/>
          <w:i/>
          <w:iCs/>
          <w:lang w:val="de-AT"/>
        </w:rPr>
        <w:t>Plos One</w:t>
      </w:r>
      <w:r>
        <w:rPr>
          <w:rFonts w:cs="Times New Roman"/>
          <w:lang w:val="de-AT"/>
        </w:rPr>
        <w:t>.</w:t>
      </w:r>
    </w:p>
    <w:p>
      <w:pPr>
        <w:pStyle w:val="Bibliography"/>
        <w:rPr>
          <w:rFonts w:cs="Times New Roman"/>
        </w:rPr>
      </w:pPr>
      <w:r>
        <w:rPr>
          <w:rFonts w:cs="Times New Roman"/>
          <w:lang w:val="de-AT"/>
        </w:rPr>
        <w:t xml:space="preserve">Schuster, R., Wilson, S., Rodewald, A.D., Arcese, P., Fink, D., Auer, T. &amp; Bennett, J.R. (2019). </w:t>
      </w:r>
      <w:r>
        <w:rPr>
          <w:rFonts w:cs="Times New Roman"/>
        </w:rPr>
        <w:t xml:space="preserve">Optimizing the conservation of migratory species over their full annual cycle. </w:t>
      </w:r>
      <w:r>
        <w:rPr>
          <w:rFonts w:cs="Times New Roman"/>
          <w:i/>
          <w:iCs/>
        </w:rPr>
        <w:t>Nature Communications</w:t>
      </w:r>
      <w:r>
        <w:rPr>
          <w:rFonts w:cs="Times New Roman"/>
        </w:rPr>
        <w:t>, 10, 1754.</w:t>
      </w:r>
    </w:p>
    <w:p>
      <w:pPr>
        <w:pStyle w:val="Bibliography"/>
        <w:rPr>
          <w:rFonts w:cs="Times New Roman"/>
        </w:rPr>
      </w:pPr>
      <w:r>
        <w:rPr>
          <w:rFonts w:cs="Times New Roman"/>
        </w:rPr>
        <w:t xml:space="preserve">Schwartz, M.W., Cook, C.N., Pressey, R.L., Pullin, A.S., Runge, M.C., Salafsky, N., Sutherland, W.J. &amp; Williamson, M.A. (2018). Decision Support Frameworks and Tools for Conservation. </w:t>
      </w:r>
      <w:r>
        <w:rPr>
          <w:rFonts w:cs="Times New Roman"/>
          <w:i/>
          <w:iCs/>
        </w:rPr>
        <w:t>Conservation Letters</w:t>
      </w:r>
      <w:r>
        <w:rPr>
          <w:rFonts w:cs="Times New Roman"/>
        </w:rPr>
        <w:t>, 11, e12385.</w:t>
      </w:r>
    </w:p>
    <w:p>
      <w:pPr>
        <w:pStyle w:val="Bibliography"/>
        <w:rPr>
          <w:rFonts w:cs="Times New Roman"/>
        </w:rPr>
      </w:pPr>
      <w:r>
        <w:rPr>
          <w:rFonts w:cs="Times New Roman"/>
        </w:rPr>
        <w:t xml:space="preserve">Sullivan, B.L., Aycrigg, J.L., Barry, J.H., Bonney, R.E., Bruns, N., Cooper, C.B., Damoulas, T., Dhondt, A.A., Dietterich, T., Farnsworth, A. &amp; others. (2014). The eBird enterprise: an integrated approach to development and application of citizen science. </w:t>
      </w:r>
      <w:r>
        <w:rPr>
          <w:rFonts w:cs="Times New Roman"/>
          <w:i/>
          <w:iCs/>
        </w:rPr>
        <w:t>Biological Conservation</w:t>
      </w:r>
      <w:r>
        <w:rPr>
          <w:rFonts w:cs="Times New Roman"/>
        </w:rPr>
        <w:t>, 169, 31–40.</w:t>
      </w:r>
    </w:p>
    <w:p>
      <w:pPr>
        <w:pStyle w:val="Bibliography"/>
        <w:rPr>
          <w:rFonts w:cs="Times New Roman"/>
        </w:rPr>
      </w:pPr>
      <w:r>
        <w:rPr>
          <w:rFonts w:cs="Times New Roman"/>
        </w:rPr>
        <w:t xml:space="preserve">Underhill, L.G. (1994). Optimal and suboptimal reserve selection algorithms. </w:t>
      </w:r>
      <w:r>
        <w:rPr>
          <w:rFonts w:cs="Times New Roman"/>
          <w:i/>
          <w:iCs/>
        </w:rPr>
        <w:t>Biological Conservation</w:t>
      </w:r>
      <w:r>
        <w:rPr>
          <w:rFonts w:cs="Times New Roman"/>
        </w:rPr>
        <w:t>, 70, 85–87.</w:t>
      </w:r>
    </w:p>
    <w:p>
      <w:pPr>
        <w:pStyle w:val="Bibliography"/>
        <w:rPr>
          <w:rFonts w:cs="Times New Roman"/>
        </w:rPr>
      </w:pPr>
      <w:r>
        <w:rPr>
          <w:rFonts w:cs="Times New Roman"/>
        </w:rPr>
        <w:t xml:space="preserve">Venter, O., Fuller, R.A., Segan, D.B., Carwardine, J., Brooks, T., Butchart, S.H.M., Marco, M.D., Iwamura, T., Joseph, L., O’Grady, D., Possingham, H.P., Rondinini, C., Smith, R.J., Venter, M. &amp; Watson, J.E.M. (2014). Targeting Global Protected Area Expansion for Imperiled Biodiversity. </w:t>
      </w:r>
      <w:r>
        <w:rPr>
          <w:rFonts w:cs="Times New Roman"/>
          <w:i/>
          <w:iCs/>
        </w:rPr>
        <w:t>PLOS Biology</w:t>
      </w:r>
      <w:r>
        <w:rPr>
          <w:rFonts w:cs="Times New Roman"/>
        </w:rPr>
        <w:t>, 12, e1001891.</w:t>
      </w:r>
    </w:p>
    <w:p>
      <w:pPr>
        <w:pStyle w:val="Normal"/>
        <w:spacing w:lineRule="auto" w:line="480" w:before="0" w:after="0"/>
        <w:rPr>
          <w:rFonts w:cs="Times New Roman"/>
          <w:b/>
          <w:b/>
          <w:lang w:val="en-CA"/>
        </w:rPr>
      </w:pPr>
      <w:bookmarkStart w:id="74" w:name="_Hlk10202078"/>
      <w:bookmarkStart w:id="75" w:name="_Hlk10202078"/>
      <w:bookmarkEnd w:id="75"/>
      <w:r>
        <w:rPr>
          <w:rFonts w:cs="Times New Roman"/>
          <w:b/>
          <w:lang w:val="en-CA"/>
        </w:rPr>
      </w:r>
    </w:p>
    <w:p>
      <w:pPr>
        <w:pStyle w:val="Normal"/>
        <w:spacing w:lineRule="auto" w:line="240" w:before="0" w:after="0"/>
        <w:rPr>
          <w:rFonts w:cs="Times New Roman"/>
          <w:b/>
          <w:b/>
          <w:lang w:val="en-CA"/>
        </w:rPr>
      </w:pPr>
      <w:r>
        <w:rPr>
          <w:rFonts w:cs="Times New Roman"/>
          <w:b/>
          <w:lang w:val="en-CA"/>
        </w:rPr>
      </w:r>
      <w:r>
        <w:br w:type="page"/>
      </w:r>
    </w:p>
    <w:p>
      <w:pPr>
        <w:pStyle w:val="Normal"/>
        <w:spacing w:lineRule="auto" w:line="480" w:before="0" w:after="0"/>
        <w:rPr>
          <w:rFonts w:cs="Times New Roman"/>
          <w:lang w:val="en-CA"/>
        </w:rPr>
      </w:pPr>
      <w:r>
        <w:rPr>
          <w:rFonts w:cs="Times New Roman"/>
          <w:b/>
          <w:lang w:val="en-CA"/>
        </w:rPr>
        <w:t xml:space="preserve">Table 1. </w:t>
      </w:r>
      <w:r>
        <w:rPr>
          <w:rFonts w:cs="Times New Roman"/>
          <w:lang w:val="en-CA"/>
        </w:rPr>
        <w:t xml:space="preserve">Scenarios investigated in our analysis. The total number of scenarios tested for both Gurobi and SYMPHONY are 135. For Marxan analysis, we included calibration steps as well, which brought the total number of scenarios to 2700 for that algorithm. </w:t>
      </w:r>
    </w:p>
    <w:tbl>
      <w:tblPr>
        <w:tblW w:w="9209" w:type="dxa"/>
        <w:jc w:val="left"/>
        <w:tblInd w:w="0" w:type="dxa"/>
        <w:tblBorders>
          <w:bottom w:val="single" w:sz="4" w:space="0" w:color="00000A"/>
          <w:insideH w:val="single" w:sz="4" w:space="0" w:color="00000A"/>
        </w:tblBorders>
        <w:tblCellMar>
          <w:top w:w="0" w:type="dxa"/>
          <w:left w:w="108" w:type="dxa"/>
          <w:bottom w:w="0" w:type="dxa"/>
          <w:right w:w="108" w:type="dxa"/>
        </w:tblCellMar>
        <w:tblLook w:val="04a0" w:noVBand="1" w:noHBand="0" w:lastColumn="0" w:firstColumn="1" w:lastRow="0" w:firstRow="1"/>
      </w:tblPr>
      <w:tblGrid>
        <w:gridCol w:w="2303"/>
        <w:gridCol w:w="3935"/>
        <w:gridCol w:w="567"/>
        <w:gridCol w:w="2403"/>
      </w:tblGrid>
      <w:tr>
        <w:trPr>
          <w:trHeight w:val="308" w:hRule="atLeast"/>
        </w:trPr>
        <w:tc>
          <w:tcPr>
            <w:tcW w:w="2303"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szCs w:val="24"/>
                <w:lang w:val="en-CA" w:eastAsia="en-CA"/>
              </w:rPr>
            </w:pPr>
            <w:r>
              <w:rPr>
                <w:rFonts w:eastAsia="Times New Roman" w:cs="Times New Roman"/>
                <w:b/>
                <w:szCs w:val="24"/>
                <w:lang w:val="en-CA" w:eastAsia="en-CA"/>
              </w:rPr>
              <w:t>Paremeter</w:t>
            </w:r>
          </w:p>
        </w:tc>
        <w:tc>
          <w:tcPr>
            <w:tcW w:w="3935"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b/>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n</w:t>
            </w:r>
          </w:p>
        </w:tc>
        <w:tc>
          <w:tcPr>
            <w:tcW w:w="2403" w:type="dxa"/>
            <w:tcBorders>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b/>
                <w:b/>
                <w:color w:val="000000"/>
                <w:szCs w:val="24"/>
                <w:lang w:val="en-CA" w:eastAsia="en-CA"/>
              </w:rPr>
            </w:pPr>
            <w:r>
              <w:rPr>
                <w:rFonts w:eastAsia="Times New Roman" w:cs="Times New Roman"/>
                <w:b/>
                <w:color w:val="000000"/>
                <w:szCs w:val="24"/>
                <w:lang w:val="en-CA" w:eastAsia="en-CA"/>
              </w:rPr>
              <w:t>Scenarios</w:t>
            </w:r>
          </w:p>
        </w:tc>
      </w:tr>
      <w:tr>
        <w:trPr>
          <w:trHeight w:val="308" w:hRule="atLeast"/>
        </w:trPr>
        <w:tc>
          <w:tcPr>
            <w:tcW w:w="2303" w:type="dxa"/>
            <w:tcBorders>
              <w:top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3" w:type="dxa"/>
            <w:tcBorders>
              <w:top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xml:space="preserve"># features </w:t>
            </w:r>
          </w:p>
        </w:tc>
        <w:tc>
          <w:tcPr>
            <w:tcW w:w="3935"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3"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 planning units</w:t>
            </w:r>
          </w:p>
        </w:tc>
        <w:tc>
          <w:tcPr>
            <w:tcW w:w="3935"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9,282, 37,128, 148,510</w:t>
            </w:r>
          </w:p>
        </w:tc>
        <w:tc>
          <w:tcPr>
            <w:tcW w:w="567"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3"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trPr>
          <w:trHeight w:val="308" w:hRule="atLeast"/>
        </w:trPr>
        <w:tc>
          <w:tcPr>
            <w:tcW w:w="2303"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iterations</w:t>
            </w:r>
          </w:p>
        </w:tc>
        <w:tc>
          <w:tcPr>
            <w:tcW w:w="3935" w:type="dx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10</w:t>
            </w:r>
            <w:r>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Pr>
                <w:rFonts w:eastAsia="Times New Roman" w:cs="Times New Roman"/>
                <w:color w:val="000000"/>
                <w:szCs w:val="24"/>
                <w:vertAlign w:val="superscript"/>
                <w:lang w:val="en-CA" w:eastAsia="en-CA"/>
              </w:rPr>
              <w:t>8</w:t>
            </w:r>
          </w:p>
        </w:tc>
        <w:tc>
          <w:tcPr>
            <w:tcW w:w="567" w:type="dx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3" w:type="dx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r>
          </w:p>
        </w:tc>
      </w:tr>
      <w:tr>
        <w:trPr>
          <w:trHeight w:val="308" w:hRule="atLeast"/>
        </w:trPr>
        <w:tc>
          <w:tcPr>
            <w:tcW w:w="2303"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Marxan SPF</w:t>
            </w:r>
          </w:p>
        </w:tc>
        <w:tc>
          <w:tcPr>
            <w:tcW w:w="3935" w:type="dxa"/>
            <w:tcBorders>
              <w:bottom w:val="single" w:sz="4" w:space="0" w:color="00000A"/>
              <w:insideH w:val="single" w:sz="4" w:space="0" w:color="00000A"/>
            </w:tcBorders>
            <w:shd w:color="auto" w:fill="auto" w:val="clear"/>
            <w:vAlign w:val="bottom"/>
          </w:tcPr>
          <w:p>
            <w:pPr>
              <w:pStyle w:val="Normal"/>
              <w:spacing w:lineRule="auto" w:line="480" w:before="0" w:after="0"/>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insideH w:val="single" w:sz="4" w:space="0" w:color="00000A"/>
            </w:tcBorders>
            <w:shd w:color="auto" w:fill="auto" w:val="clear"/>
            <w:vAlign w:val="bottom"/>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3" w:type="dxa"/>
            <w:tcBorders>
              <w:bottom w:val="single" w:sz="4" w:space="0" w:color="00000A"/>
              <w:insideH w:val="single" w:sz="4" w:space="0" w:color="00000A"/>
            </w:tcBorders>
            <w:shd w:color="auto" w:fill="auto" w:val="clear"/>
          </w:tcPr>
          <w:p>
            <w:pPr>
              <w:pStyle w:val="Normal"/>
              <w:spacing w:lineRule="auto" w:line="480" w:before="0" w:after="0"/>
              <w:jc w:val="center"/>
              <w:rPr>
                <w:rFonts w:eastAsia="Times New Roman" w:cs="Times New Roman"/>
                <w:color w:val="000000"/>
                <w:szCs w:val="24"/>
                <w:lang w:val="en-CA" w:eastAsia="en-CA"/>
              </w:rPr>
            </w:pPr>
            <w:r>
              <w:rPr>
                <w:rFonts w:eastAsia="Times New Roman" w:cs="Times New Roman"/>
                <w:color w:val="000000"/>
                <w:szCs w:val="24"/>
                <w:lang w:val="en-CA" w:eastAsia="en-CA"/>
              </w:rPr>
              <w:t>2,700 (SA)</w:t>
            </w:r>
          </w:p>
        </w:tc>
      </w:tr>
    </w:tbl>
    <w:p>
      <w:pPr>
        <w:pStyle w:val="Normal"/>
        <w:spacing w:lineRule="auto" w:line="480" w:before="0" w:after="0"/>
        <w:rPr>
          <w:rFonts w:cs="Times New Roman"/>
          <w:b/>
          <w:b/>
          <w:lang w:val="en-CA"/>
        </w:rPr>
      </w:pPr>
      <w:r>
        <w:rPr>
          <w:rFonts w:cs="Times New Roman"/>
          <w:b/>
          <w:lang w:val="en-CA"/>
        </w:rPr>
      </w:r>
      <w:r>
        <w:br w:type="page"/>
      </w:r>
    </w:p>
    <w:p>
      <w:pPr>
        <w:pStyle w:val="Normal"/>
        <w:spacing w:lineRule="auto" w:line="480" w:before="0" w:after="0"/>
        <w:rPr>
          <w:rFonts w:cs="Times New Roman"/>
          <w:lang w:val="en-CA"/>
        </w:rPr>
      </w:pPr>
      <w:r>
        <w:rPr>
          <w:rFonts w:cs="Times New Roman"/>
          <w:b/>
          <w:lang w:val="en-CA"/>
        </w:rPr>
        <w:t xml:space="preserve">Figure 1. </w:t>
      </w:r>
      <w:r>
        <w:rPr>
          <w:rFonts w:cs="Times New Roman"/>
          <w:lang w:val="en-CA"/>
        </w:rPr>
        <w:t>Solution cost and time comparisons. a) The lines represent costs compared to the Gurobi cost baseline. The numbers on the blue line represent total cost of a solution in million $ and the numbers on the green line represent how much more expensive, again in million $, the SA/Marxan solution is compared to the ILP solutions. b) Time to solution comparisons between solvers. Marxan parameters used are: 72 features, 148,510 planning units, 10</w:t>
      </w:r>
      <w:r>
        <w:rPr>
          <w:rFonts w:cs="Times New Roman"/>
          <w:vertAlign w:val="superscript"/>
          <w:lang w:val="en-CA"/>
        </w:rPr>
        <w:t>8</w:t>
      </w:r>
      <w:r>
        <w:rPr>
          <w:rFonts w:cs="Times New Roman"/>
          <w:lang w:val="en-CA"/>
        </w:rPr>
        <w:t xml:space="preserve"> iterations, using mean cost and time. Note that in a) gurobi (red) and Rsymphony (blue) yielded optimal solutions</w:t>
      </w:r>
    </w:p>
    <w:p>
      <w:pPr>
        <w:pStyle w:val="Normal"/>
        <w:spacing w:lineRule="auto" w:line="480" w:before="0" w:after="0"/>
        <w:rPr>
          <w:rFonts w:cs="Times New Roman"/>
          <w:lang w:val="en-CA"/>
        </w:rPr>
      </w:pPr>
      <w:r>
        <w:rPr>
          <w:rFonts w:cs="Times New Roman"/>
          <w:lang w:val="en-CA"/>
        </w:rPr>
        <w:t>for all target values and so their lines are plotted exactly on top of each other.</w:t>
      </w:r>
    </w:p>
    <w:p>
      <w:pPr>
        <w:pStyle w:val="Normal"/>
        <w:spacing w:lineRule="auto" w:line="480" w:before="0" w:after="0"/>
        <w:jc w:val="center"/>
        <w:rPr>
          <w:rFonts w:cs="Times New Roman"/>
          <w:b/>
          <w:b/>
          <w:lang w:val="en-CA"/>
        </w:rPr>
      </w:pPr>
      <w:r>
        <w:rPr/>
        <w:drawing>
          <wp:inline distT="0" distB="6350" distL="0" distR="0">
            <wp:extent cx="4981575" cy="570928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7"/>
                    <a:stretch>
                      <a:fillRect/>
                    </a:stretch>
                  </pic:blipFill>
                  <pic:spPr bwMode="auto">
                    <a:xfrm>
                      <a:off x="0" y="0"/>
                      <a:ext cx="4981575" cy="5709285"/>
                    </a:xfrm>
                    <a:prstGeom prst="rect">
                      <a:avLst/>
                    </a:prstGeom>
                  </pic:spPr>
                </pic:pic>
              </a:graphicData>
            </a:graphic>
          </wp:inline>
        </w:drawing>
      </w:r>
    </w:p>
    <w:p>
      <w:pPr>
        <w:pStyle w:val="Normal"/>
        <w:spacing w:lineRule="auto" w:line="480" w:before="0" w:after="0"/>
        <w:rPr>
          <w:rFonts w:cs="Times New Roman"/>
          <w:lang w:val="en-CA"/>
        </w:rPr>
      </w:pPr>
      <w:r>
        <w:rPr>
          <w:rFonts w:cs="Times New Roman"/>
          <w:b/>
          <w:lang w:val="en-CA"/>
        </w:rPr>
        <w:t xml:space="preserve">Figure 2. </w:t>
      </w:r>
      <w:r>
        <w:rPr>
          <w:rFonts w:cs="Times New Roman"/>
          <w:lang w:val="en-CA"/>
        </w:rPr>
        <w:t>Objective function value and time comparisons using a boundary penalty to achieve spatially compact solutions. a) Deviation from lowest objective function value for solvers used and over a range of boundary penalty or boundary length modifier values (BLM); zero deviation indicates optimal solution. b) Time to solution comparisons between solvers and across BLM values. Note that in a) gurobi (red) and Rsymphony (blue) yielded optimal solutions for all target values and so their lines are plotted exactly on top of each other.</w:t>
      </w:r>
    </w:p>
    <w:p>
      <w:pPr>
        <w:pStyle w:val="Normal"/>
        <w:spacing w:lineRule="auto" w:line="480" w:before="0" w:after="0"/>
        <w:jc w:val="center"/>
        <w:rPr/>
      </w:pPr>
      <w:r>
        <w:rPr/>
        <w:drawing>
          <wp:inline distT="0" distB="0" distL="0" distR="5080">
            <wp:extent cx="4795520" cy="54959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8"/>
                    <a:stretch>
                      <a:fillRect/>
                    </a:stretch>
                  </pic:blipFill>
                  <pic:spPr bwMode="auto">
                    <a:xfrm>
                      <a:off x="0" y="0"/>
                      <a:ext cx="4795520" cy="5495925"/>
                    </a:xfrm>
                    <a:prstGeom prst="rect">
                      <a:avLst/>
                    </a:prstGeom>
                  </pic:spPr>
                </pic:pic>
              </a:graphicData>
            </a:graphic>
          </wp:inline>
        </w:drawing>
      </w:r>
    </w:p>
    <w:sectPr>
      <w:footerReference w:type="default" r:id="rId9"/>
      <w:type w:val="nextPage"/>
      <w:pgSz w:w="12240" w:h="15840"/>
      <w:pgMar w:left="1440" w:right="1440" w:header="0" w:top="1440" w:footer="720" w:bottom="1440" w:gutter="0"/>
      <w:lnNumType w:countBy="1" w:restart="continuous"/>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1-18T13:10: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 think “interactive” may not communicate enough about the benefits. Perhaps something like this could work? If this is too many words, then maybe just use “defensible”?</w:t>
      </w:r>
    </w:p>
  </w:comment>
  <w:comment w:id="1" w:author="Unknown Author" w:date="2019-11-18T13:08:0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You could cite the simulated annealing paper: http://doi.org/10.1126/science.220.4598.671</w:t>
      </w:r>
    </w:p>
  </w:comment>
  <w:comment w:id="2" w:author="Joseph Bennett" w:date="2019-11-17T13:54:00Z" w:initials="JB">
    <w:p>
      <w:r>
        <w:rPr>
          <w:rFonts w:ascii="Liberation Serif" w:hAnsi="Liberation Serif" w:eastAsia="DejaVu Sans" w:cs="DejaVu Sans"/>
          <w:szCs w:val="24"/>
          <w:lang w:val="en-US" w:eastAsia="en-US" w:bidi="en-US"/>
        </w:rPr>
        <w:t xml:space="preserve">Will this be submitted or is it Wes’s code?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 xml:space="preserve">If the latter, then maybe W. Hochachka, unpublished R code is better? Or just leave citation out entirely and put him in Acknowledgements? </w:t>
      </w:r>
    </w:p>
  </w:comment>
  <w:comment w:id="3" w:author="Unknown Author" w:date="2019-11-18T13:36:4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Technically a solution is not optimal if it does not meet the targets/constraints.</w:t>
      </w:r>
    </w:p>
  </w:comment>
  <w:comment w:id="4" w:author="Unknown Author" w:date="2019-11-18T14:35: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Maybe omit to simplify the paragraph?</w:t>
      </w:r>
    </w:p>
  </w:comment>
  <w:comment w:id="5" w:author="Unknown Author" w:date="2019-11-18T14:44:4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Insert ref perhaps?</w:t>
      </w:r>
    </w:p>
  </w:comment>
  <w:comment w:id="6" w:author="Unknown Author" w:date="2019-11-18T14:45: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xml:space="preserve">The paper resulting from the large-scale prioiritizr stuff was just accepted “in principle” so when it’s actually “officailly accpeted” I can send you the updated reference. If I forget to do this, please remind me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toneSerif-Semibold">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settings.xml><?xml version="1.0" encoding="utf-8"?>
<w:settings xmlns:w="http://schemas.openxmlformats.org/wordprocessingml/2006/main">
  <w:zoom w:percent="10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6c90"/>
    <w:pPr>
      <w:widowControl/>
      <w:bidi w:val="0"/>
      <w:spacing w:lineRule="auto" w:line="259" w:before="0" w:after="160"/>
      <w:jc w:val="left"/>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e3040"/>
    <w:rPr/>
  </w:style>
  <w:style w:type="character" w:styleId="InternetLink">
    <w:name w:val="Internet Link"/>
    <w:basedOn w:val="DefaultParagraphFont"/>
    <w:uiPriority w:val="99"/>
    <w:unhideWhenUsed/>
    <w:rsid w:val="00077cc5"/>
    <w:rPr>
      <w:color w:val="0000FF"/>
      <w:u w:val="single"/>
    </w:rPr>
  </w:style>
  <w:style w:type="character" w:styleId="Fontstyle01" w:customStyle="1">
    <w:name w:val="fontstyle01"/>
    <w:basedOn w:val="DefaultParagraphFont"/>
    <w:qFormat/>
    <w:rsid w:val="00cd643f"/>
    <w:rPr>
      <w:rFonts w:ascii="StoneSerif-Semibold" w:hAnsi="StoneSerif-Semibold"/>
      <w:b/>
      <w:bCs/>
      <w:i w:val="false"/>
      <w:iCs w:val="false"/>
      <w:color w:val="231F20"/>
      <w:sz w:val="20"/>
      <w:szCs w:val="20"/>
    </w:rPr>
  </w:style>
  <w:style w:type="character" w:styleId="Annotationreference">
    <w:name w:val="annotation reference"/>
    <w:basedOn w:val="DefaultParagraphFont"/>
    <w:uiPriority w:val="99"/>
    <w:semiHidden/>
    <w:unhideWhenUsed/>
    <w:qFormat/>
    <w:rsid w:val="00452218"/>
    <w:rPr>
      <w:sz w:val="16"/>
      <w:szCs w:val="16"/>
    </w:rPr>
  </w:style>
  <w:style w:type="character" w:styleId="CommentTextChar" w:customStyle="1">
    <w:name w:val="Comment Text Char"/>
    <w:basedOn w:val="DefaultParagraphFont"/>
    <w:link w:val="CommentText"/>
    <w:uiPriority w:val="99"/>
    <w:qFormat/>
    <w:rsid w:val="00452218"/>
    <w:rPr>
      <w:sz w:val="20"/>
      <w:szCs w:val="20"/>
    </w:rPr>
  </w:style>
  <w:style w:type="character" w:styleId="CommentSubjectChar" w:customStyle="1">
    <w:name w:val="Comment Subject Char"/>
    <w:basedOn w:val="CommentTextChar"/>
    <w:link w:val="CommentSubject"/>
    <w:uiPriority w:val="99"/>
    <w:semiHidden/>
    <w:qFormat/>
    <w:rsid w:val="00452218"/>
    <w:rPr>
      <w:b/>
      <w:bCs/>
      <w:sz w:val="20"/>
      <w:szCs w:val="20"/>
    </w:rPr>
  </w:style>
  <w:style w:type="character" w:styleId="BalloonTextChar" w:customStyle="1">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rPr/>
  </w:style>
  <w:style w:type="character" w:styleId="None" w:customStyle="1">
    <w:name w:val="None"/>
    <w:qFormat/>
    <w:rsid w:val="00792fd2"/>
    <w:rPr/>
  </w:style>
  <w:style w:type="character" w:styleId="PlaceholderText">
    <w:name w:val="Placeholder Text"/>
    <w:basedOn w:val="DefaultParagraphFont"/>
    <w:uiPriority w:val="99"/>
    <w:semiHidden/>
    <w:qFormat/>
    <w:rsid w:val="00bd0183"/>
    <w:rPr>
      <w:color w:val="808080"/>
    </w:rPr>
  </w:style>
  <w:style w:type="character" w:styleId="EndNoteBibliographyChar" w:customStyle="1">
    <w:name w:val="EndNote Bibliography Char"/>
    <w:basedOn w:val="DefaultParagraphFont"/>
    <w:link w:val="EndNoteBibliography"/>
    <w:qFormat/>
    <w:rsid w:val="0042689d"/>
    <w:rPr>
      <w:rFonts w:ascii="Calibri" w:hAnsi="Calibri" w:eastAsia="" w:eastAsiaTheme="minorEastAsia"/>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styleId="Groupname" w:customStyle="1">
    <w:name w:val="groupname"/>
    <w:basedOn w:val="DefaultParagraphFont"/>
    <w:qFormat/>
    <w:rsid w:val="00384db0"/>
    <w:rPr/>
  </w:style>
  <w:style w:type="character" w:styleId="Pubyear" w:customStyle="1">
    <w:name w:val="pubyear"/>
    <w:basedOn w:val="DefaultParagraphFont"/>
    <w:qFormat/>
    <w:rsid w:val="00384db0"/>
    <w:rPr/>
  </w:style>
  <w:style w:type="character" w:styleId="Othertitle" w:customStyle="1">
    <w:name w:val="othertitle"/>
    <w:basedOn w:val="DefaultParagraphFont"/>
    <w:qFormat/>
    <w:rsid w:val="00384db0"/>
    <w:rPr/>
  </w:style>
  <w:style w:type="character" w:styleId="UnresolvedMention1" w:customStyle="1">
    <w:name w:val="Unresolved Mention1"/>
    <w:basedOn w:val="DefaultParagraphFont"/>
    <w:uiPriority w:val="99"/>
    <w:semiHidden/>
    <w:unhideWhenUsed/>
    <w:qFormat/>
    <w:rsid w:val="00cd5aea"/>
    <w:rPr>
      <w:color w:val="808080"/>
      <w:shd w:fill="E6E6E6" w:val="clear"/>
    </w:rPr>
  </w:style>
  <w:style w:type="character" w:styleId="Xbe" w:customStyle="1">
    <w:name w:val="_xbe"/>
    <w:basedOn w:val="DefaultParagraphFont"/>
    <w:qFormat/>
    <w:rsid w:val="00227583"/>
    <w:rPr/>
  </w:style>
  <w:style w:type="character" w:styleId="HeaderChar" w:customStyle="1">
    <w:name w:val="Header Char"/>
    <w:basedOn w:val="DefaultParagraphFont"/>
    <w:link w:val="Header"/>
    <w:uiPriority w:val="99"/>
    <w:qFormat/>
    <w:rsid w:val="003d2d1b"/>
    <w:rPr>
      <w:rFonts w:ascii="Times New Roman" w:hAnsi="Times New Roman"/>
      <w:sz w:val="24"/>
    </w:rPr>
  </w:style>
  <w:style w:type="character" w:styleId="FooterChar" w:customStyle="1">
    <w:name w:val="Footer Char"/>
    <w:basedOn w:val="DefaultParagraphFont"/>
    <w:link w:val="Footer"/>
    <w:uiPriority w:val="99"/>
    <w:qFormat/>
    <w:rsid w:val="003d2d1b"/>
    <w:rPr>
      <w:rFonts w:ascii="Times New Roman" w:hAnsi="Times New Roman"/>
      <w:sz w:val="24"/>
    </w:rPr>
  </w:style>
  <w:style w:type="character" w:styleId="UnresolvedMention2" w:customStyle="1">
    <w:name w:val="Unresolved Mention2"/>
    <w:basedOn w:val="DefaultParagraphFont"/>
    <w:uiPriority w:val="99"/>
    <w:semiHidden/>
    <w:unhideWhenUsed/>
    <w:qFormat/>
    <w:rsid w:val="00b4164b"/>
    <w:rPr>
      <w:color w:val="605E5C"/>
      <w:shd w:fill="E1DFDD" w:val="clear"/>
    </w:rPr>
  </w:style>
  <w:style w:type="character" w:styleId="HTMLPreformattedChar" w:customStyle="1">
    <w:name w:val="HTML Preformatted Char"/>
    <w:basedOn w:val="DefaultParagraphFont"/>
    <w:link w:val="HTMLPreformatted"/>
    <w:uiPriority w:val="99"/>
    <w:qFormat/>
    <w:rsid w:val="00422218"/>
    <w:rPr>
      <w:rFonts w:ascii="Courier New" w:hAnsi="Courier New" w:eastAsia="Times New Roman" w:cs="Courier New"/>
      <w:sz w:val="20"/>
      <w:szCs w:val="20"/>
      <w:lang w:val="en-CA" w:eastAsia="en-CA"/>
    </w:rPr>
  </w:style>
  <w:style w:type="character" w:styleId="Gnkrckgcgsb" w:customStyle="1">
    <w:name w:val="gnkrckgcgsb"/>
    <w:basedOn w:val="DefaultParagraphFont"/>
    <w:qFormat/>
    <w:rsid w:val="00422218"/>
    <w:rPr/>
  </w:style>
  <w:style w:type="character" w:styleId="FootnoteTextChar" w:customStyle="1">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neNumbering" w:customStyle="1">
    <w:name w:val="Line Numbering"/>
    <w:rPr/>
  </w:style>
  <w:style w:type="character" w:styleId="UnresolvedMention3" w:customStyle="1">
    <w:name w:val="Unresolved Mention3"/>
    <w:basedOn w:val="DefaultParagraphFont"/>
    <w:uiPriority w:val="99"/>
    <w:semiHidden/>
    <w:unhideWhenUsed/>
    <w:qFormat/>
    <w:rsid w:val="00910148"/>
    <w:rPr>
      <w:color w:val="605E5C"/>
      <w:shd w:fill="E1DFDD"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d01c05"/>
    <w:pPr>
      <w:spacing w:lineRule="auto" w:line="240" w:before="0" w:after="200"/>
    </w:pPr>
    <w:rPr>
      <w:i/>
      <w:iCs/>
      <w:color w:val="44546A" w:themeColor="text2"/>
      <w:sz w:val="18"/>
      <w:szCs w:val="18"/>
    </w:rPr>
  </w:style>
  <w:style w:type="paragraph" w:styleId="Xmsonormal" w:customStyle="1">
    <w:name w:val="x_msonormal"/>
    <w:basedOn w:val="Normal"/>
    <w:qFormat/>
    <w:rsid w:val="00be3040"/>
    <w:pPr>
      <w:spacing w:lineRule="auto" w:line="240" w:beforeAutospacing="1" w:afterAutospacing="1"/>
    </w:pPr>
    <w:rPr>
      <w:rFonts w:eastAsia="Times New Roman" w:cs="Times New Roman"/>
      <w:szCs w:val="24"/>
    </w:rPr>
  </w:style>
  <w:style w:type="paragraph" w:styleId="Xmsolistparagraph" w:customStyle="1">
    <w:name w:val="x_msolistparagraph"/>
    <w:basedOn w:val="Normal"/>
    <w:qFormat/>
    <w:rsid w:val="00be3040"/>
    <w:pPr>
      <w:spacing w:lineRule="auto" w:line="240" w:beforeAutospacing="1" w:afterAutospacing="1"/>
    </w:pPr>
    <w:rPr>
      <w:rFonts w:eastAsia="Times New Roman" w:cs="Times New Roman"/>
      <w:szCs w:val="24"/>
    </w:rPr>
  </w:style>
  <w:style w:type="paragraph" w:styleId="Annotationtext">
    <w:name w:val="annotation text"/>
    <w:basedOn w:val="Normal"/>
    <w:link w:val="CommentTextChar"/>
    <w:uiPriority w:val="99"/>
    <w:unhideWhenUsed/>
    <w:qFormat/>
    <w:rsid w:val="0045221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52218"/>
    <w:pPr/>
    <w:rPr>
      <w:b/>
      <w:bCs/>
    </w:rPr>
  </w:style>
  <w:style w:type="paragraph" w:styleId="BalloonText">
    <w:name w:val="Balloon Text"/>
    <w:basedOn w:val="Normal"/>
    <w:link w:val="BalloonTextChar"/>
    <w:uiPriority w:val="99"/>
    <w:semiHidden/>
    <w:unhideWhenUsed/>
    <w:qFormat/>
    <w:rsid w:val="00452218"/>
    <w:pPr>
      <w:spacing w:lineRule="auto" w:line="240" w:before="0" w:after="0"/>
    </w:pPr>
    <w:rPr>
      <w:rFonts w:ascii="Tahoma" w:hAnsi="Tahoma" w:cs="Tahoma"/>
      <w:sz w:val="16"/>
      <w:szCs w:val="16"/>
    </w:rPr>
  </w:style>
  <w:style w:type="paragraph" w:styleId="Body" w:customStyle="1">
    <w:name w:val="Body"/>
    <w:qFormat/>
    <w:rsid w:val="00d951a6"/>
    <w:pPr>
      <w:widowControl/>
      <w:bidi w:val="0"/>
      <w:spacing w:before="0" w:after="200"/>
      <w:jc w:val="left"/>
    </w:pPr>
    <w:rPr>
      <w:rFonts w:ascii="Times New Roman" w:hAnsi="Times New Roman" w:eastAsia="Arial Unicode MS" w:cs="Arial Unicode MS"/>
      <w:color w:val="000000"/>
      <w:sz w:val="24"/>
      <w:szCs w:val="24"/>
      <w:u w:val="none" w:color="000000"/>
      <w:lang w:eastAsia="en-CA" w:val="en-US" w:bidi="ar-SA"/>
    </w:rPr>
  </w:style>
  <w:style w:type="paragraph" w:styleId="Default" w:customStyle="1">
    <w:name w:val="Default"/>
    <w:qFormat/>
    <w:rsid w:val="00b972e4"/>
    <w:pPr>
      <w:widowControl/>
      <w:bidi w:val="0"/>
      <w:jc w:val="left"/>
    </w:pPr>
    <w:rPr>
      <w:rFonts w:ascii="Minion Pro" w:hAnsi="Minion Pro" w:eastAsia="Calibri" w:cs="Minion Pro"/>
      <w:color w:val="000000"/>
      <w:sz w:val="24"/>
      <w:szCs w:val="24"/>
      <w:lang w:val="en-CA" w:eastAsia="en-US" w:bidi="ar-SA"/>
    </w:rPr>
  </w:style>
  <w:style w:type="paragraph" w:styleId="Revision">
    <w:name w:val="Revision"/>
    <w:uiPriority w:val="99"/>
    <w:semiHidden/>
    <w:qFormat/>
    <w:rsid w:val="000c1e4f"/>
    <w:pPr>
      <w:widowControl/>
      <w:bidi w:val="0"/>
      <w:jc w:val="left"/>
    </w:pPr>
    <w:rPr>
      <w:rFonts w:ascii="Times New Roman" w:hAnsi="Times New Roman" w:eastAsia="Calibri" w:cs="" w:cstheme="minorBidi" w:eastAsiaTheme="minorHAnsi"/>
      <w:color w:val="auto"/>
      <w:sz w:val="24"/>
      <w:szCs w:val="22"/>
      <w:lang w:val="en-US" w:eastAsia="en-US" w:bidi="ar-SA"/>
    </w:rPr>
  </w:style>
  <w:style w:type="paragraph" w:styleId="EndNoteBibliography" w:customStyle="1">
    <w:name w:val="EndNote Bibliography"/>
    <w:basedOn w:val="Normal"/>
    <w:link w:val="EndNoteBibliographyChar"/>
    <w:qFormat/>
    <w:rsid w:val="0042689d"/>
    <w:pPr>
      <w:spacing w:lineRule="auto" w:line="240" w:before="0" w:after="0"/>
    </w:pPr>
    <w:rPr>
      <w:rFonts w:ascii="Calibri" w:hAnsi="Calibri" w:eastAsia="" w:eastAsiaTheme="minorEastAsia"/>
      <w:szCs w:val="24"/>
    </w:rPr>
  </w:style>
  <w:style w:type="paragraph" w:styleId="ListParagraph">
    <w:name w:val="List Paragraph"/>
    <w:basedOn w:val="Normal"/>
    <w:uiPriority w:val="34"/>
    <w:qFormat/>
    <w:rsid w:val="006325f0"/>
    <w:pPr>
      <w:spacing w:lineRule="auto" w:line="276" w:before="0" w:after="200"/>
      <w:ind w:left="720" w:hanging="0"/>
      <w:contextualSpacing/>
    </w:pPr>
    <w:rPr>
      <w:rFonts w:ascii="Calibri" w:hAnsi="Calibri" w:asciiTheme="minorHAnsi" w:hAnsiTheme="minorHAnsi"/>
      <w:sz w:val="22"/>
    </w:rPr>
  </w:style>
  <w:style w:type="paragraph" w:styleId="Bibliography">
    <w:name w:val="Bibliography"/>
    <w:basedOn w:val="Normal"/>
    <w:next w:val="Normal"/>
    <w:uiPriority w:val="37"/>
    <w:unhideWhenUsed/>
    <w:qFormat/>
    <w:rsid w:val="00720261"/>
    <w:pPr>
      <w:spacing w:lineRule="auto" w:line="480" w:before="0" w:after="0"/>
      <w:ind w:left="720" w:hanging="720"/>
    </w:pPr>
    <w:rPr/>
  </w:style>
  <w:style w:type="paragraph" w:styleId="Header">
    <w:name w:val="Header"/>
    <w:basedOn w:val="Normal"/>
    <w:link w:val="HeaderChar"/>
    <w:uiPriority w:val="99"/>
    <w:unhideWhenUsed/>
    <w:rsid w:val="003d2d1b"/>
    <w:pPr>
      <w:suppressLineNumbers/>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2d1b"/>
    <w:pPr>
      <w:suppressLineNumbers/>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unhideWhenUsed/>
    <w:qFormat/>
    <w:rsid w:val="0042221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lineRule="auto" w:line="240" w:before="0" w:after="0"/>
    </w:pPr>
    <w:rPr>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17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21">
    <w:name w:val="Grid Table 21"/>
    <w:basedOn w:val="TableNormal"/>
    <w:uiPriority w:val="47"/>
    <w:rsid w:val="00ef3796"/>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customStyle="1" w:styleId="PlainTable11">
    <w:name w:val="Plain Table 11"/>
    <w:basedOn w:val="TableNormal"/>
    <w:uiPriority w:val="41"/>
    <w:rsid w:val="008a431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hard.schuster@glel.carleton.ca" TargetMode="External"/><Relationship Id="rId3" Type="http://schemas.openxmlformats.org/officeDocument/2006/relationships/hyperlink" Target="http://ebird.org/ebird/data/download" TargetMode="External"/><Relationship Id="rId4" Type="http://schemas.openxmlformats.org/officeDocument/2006/relationships/hyperlink" Target="https://depts.washington.edu/wagis/projects/parcels/" TargetMode="External"/><Relationship Id="rId5" Type="http://schemas.openxmlformats.org/officeDocument/2006/relationships/hyperlink" Target="https://osf.io/my8pc/?view_only=eaf7a8aff8314dd789f1873053fae27a" TargetMode="External"/><Relationship Id="rId6" Type="http://schemas.openxmlformats.org/officeDocument/2006/relationships/hyperlink" Target="https://osf.io/my8pc/?view_only=eaf7a8aff8314dd789f1873053fae27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7616-C1EC-44AA-B037-C81E0587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LibreOffice/5.1.6.2$Linux_X86_64 LibreOffice_project/10m0$Build-2</Application>
  <Pages>23</Pages>
  <Words>4802</Words>
  <Characters>26561</Characters>
  <CharactersWithSpaces>31144</CharactersWithSpaces>
  <Paragraphs>114</Paragraphs>
  <Company>Environment Canada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2019-11-17T19:06:00Z</dcterms:created>
  <dc:creator>peter arcese</dc:creator>
  <dc:description/>
  <dc:language>en-AU</dc:language>
  <cp:lastModifiedBy/>
  <cp:lastPrinted>2018-11-07T17:00:00Z</cp:lastPrinted>
  <dcterms:modified xsi:type="dcterms:W3CDTF">2019-11-18T14:53:47Z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0</vt:bool>
  </property>
  <property fmtid="{D5CDD505-2E9C-101B-9397-08002B2CF9AE}" pid="31" name="ShareDoc">
    <vt:bool>0</vt:bool>
  </property>
  <property fmtid="{D5CDD505-2E9C-101B-9397-08002B2CF9AE}" pid="32" name="ZOTERO_PREF_1">
    <vt:lpwstr>&lt;data data-version="3" zotero-version="5.0.77"&gt;&lt;session id="cJKfQGfx"/&gt;&lt;style id="http://www.zotero.org/styles/conservation-letters" hasBibliography="1" bibliographyStyleHasBeenSet="1"/&gt;&lt;prefs&gt;&lt;pref name="fieldType" value="Field"/&gt;&lt;/prefs&gt;&lt;/data&gt;</vt:lpwstr>
  </property>
</Properties>
</file>