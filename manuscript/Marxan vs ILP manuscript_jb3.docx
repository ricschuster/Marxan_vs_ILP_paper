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636311C"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18930D5C" w14:textId="77777777" w:rsidR="00815457" w:rsidRPr="00DE0C6C" w:rsidRDefault="00815457" w:rsidP="00815457">
      <w:pPr>
        <w:pStyle w:val="Body"/>
        <w:spacing w:after="0" w:line="480" w:lineRule="auto"/>
        <w:ind w:left="360" w:hanging="360"/>
        <w:rPr>
          <w:rFonts w:cs="Times New Roman"/>
          <w:lang w:val="en-CA"/>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p>
    <w:p w14:paraId="18070286" w14:textId="77777777" w:rsidR="00815457" w:rsidRDefault="00815457">
      <w:pPr>
        <w:spacing w:after="0" w:line="480" w:lineRule="auto"/>
        <w:rPr>
          <w:rFonts w:cs="Times New Roman"/>
          <w:szCs w:val="24"/>
        </w:rPr>
      </w:pPr>
    </w:p>
    <w:p w14:paraId="489BAFE0" w14:textId="77777777" w:rsidR="00C84440" w:rsidRPr="00341AFF" w:rsidRDefault="00C84440" w:rsidP="00015B69">
      <w:pPr>
        <w:pStyle w:val="Body"/>
        <w:spacing w:after="0" w:line="480" w:lineRule="auto"/>
        <w:ind w:left="360" w:hanging="360"/>
        <w:rPr>
          <w:rStyle w:val="None"/>
          <w:rFonts w:cs="Times New Roman"/>
          <w:b/>
          <w:bCs/>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p>
    <w:p w14:paraId="707B9DD7" w14:textId="64597F18" w:rsidR="00C9075C" w:rsidRDefault="00CF1D9D" w:rsidP="00C9075C">
      <w:pPr>
        <w:pStyle w:val="Body"/>
        <w:spacing w:after="0" w:line="480" w:lineRule="auto"/>
        <w:rPr>
          <w:rFonts w:eastAsia="Times New Roman" w:cs="Times New Roman"/>
          <w:b/>
        </w:rPr>
      </w:pPr>
      <w:r>
        <w:rPr>
          <w:b/>
        </w:rPr>
        <w:t>Type of article</w:t>
      </w:r>
      <w:r w:rsidR="00330F1D">
        <w:t xml:space="preserve">: </w:t>
      </w:r>
      <w:r w:rsidR="002372B0" w:rsidRPr="002372B0">
        <w:t>Communications</w:t>
      </w:r>
      <w:r w:rsidR="002372B0">
        <w:t xml:space="preserve"> (max 20 </w:t>
      </w:r>
      <w:proofErr w:type="spellStart"/>
      <w:r w:rsidR="002372B0">
        <w:t>ms</w:t>
      </w:r>
      <w:proofErr w:type="spellEnd"/>
      <w:r w:rsidR="002372B0">
        <w:t xml:space="preserve"> pages)</w:t>
      </w:r>
      <w:r w:rsidR="00C9075C">
        <w:rPr>
          <w:rFonts w:eastAsia="Times New Roman" w:cs="Times New Roman"/>
          <w:b/>
        </w:rPr>
        <w:br w:type="page"/>
      </w:r>
    </w:p>
    <w:p w14:paraId="43FDB76D" w14:textId="4D13178F"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2C1D7EBA"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proofErr w:type="gramStart"/>
      <w:r w:rsidR="00ED62FF">
        <w:rPr>
          <w:rFonts w:eastAsia="Times New Roman" w:cs="Times New Roman"/>
          <w:szCs w:val="24"/>
        </w:rPr>
        <w:t>In particular, solutions</w:t>
      </w:r>
      <w:proofErr w:type="gramEnd"/>
      <w:r w:rsidR="00ED62FF">
        <w:rPr>
          <w:rFonts w:eastAsia="Times New Roman" w:cs="Times New Roman"/>
          <w:szCs w:val="24"/>
        </w:rPr>
        <w:t xml:space="preserve">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A0656A8"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 xml:space="preserve">times faster than using simulated annealing, </w:t>
      </w:r>
      <w:proofErr w:type="gramStart"/>
      <w:r w:rsidR="00147569">
        <w:rPr>
          <w:rFonts w:eastAsia="Times New Roman" w:cs="Times New Roman"/>
          <w:szCs w:val="24"/>
        </w:rPr>
        <w:t>opening up</w:t>
      </w:r>
      <w:proofErr w:type="gramEnd"/>
      <w:r w:rsidR="00147569">
        <w:rPr>
          <w:rFonts w:eastAsia="Times New Roman" w:cs="Times New Roman"/>
          <w:szCs w:val="24"/>
        </w:rPr>
        <w:t xml:space="preserve"> new possibilities for scenario generation</w:t>
      </w:r>
      <w:r w:rsidR="003A64C3">
        <w:rPr>
          <w:rFonts w:eastAsia="Times New Roman" w:cs="Times New Roman"/>
          <w:szCs w:val="24"/>
        </w:rPr>
        <w:t xml:space="preserve">. </w:t>
      </w:r>
      <w:r w:rsidR="0095292F">
        <w:rPr>
          <w:rFonts w:eastAsia="Times New Roman" w:cs="Times New Roman"/>
          <w:szCs w:val="24"/>
        </w:rPr>
        <w:t xml:space="preserve">These findings also hold true </w:t>
      </w:r>
      <w:r w:rsidR="000D66F5">
        <w:rPr>
          <w:rFonts w:eastAsia="Times New Roman" w:cs="Times New Roman"/>
          <w:szCs w:val="24"/>
        </w:rPr>
        <w:t xml:space="preserve">for </w:t>
      </w:r>
      <w:r w:rsidR="0095292F">
        <w:rPr>
          <w:rFonts w:eastAsia="Times New Roman" w:cs="Times New Roman"/>
          <w:szCs w:val="24"/>
        </w:rPr>
        <w:t>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79696749"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431AB65"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proofErr w:type="spellStart"/>
      <w:r w:rsidR="00135805">
        <w:rPr>
          <w:rFonts w:cs="Times New Roman"/>
        </w:rPr>
        <w:t>resoltuion</w:t>
      </w:r>
      <w:proofErr w:type="spellEnd"/>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 xml:space="preserve">those from March – June to capture the breeding season,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w:t>
      </w:r>
      <w:commentRangeStart w:id="13"/>
      <w:r>
        <w:rPr>
          <w:rFonts w:cs="Times New Roman"/>
          <w:lang w:val="en-CA"/>
        </w:rPr>
        <w:t>unpublished R code;</w:t>
      </w:r>
      <w:commentRangeEnd w:id="13"/>
      <w:r w:rsidR="00371AB7">
        <w:rPr>
          <w:rStyle w:val="CommentReference"/>
        </w:rPr>
        <w:commentReference w:id="13"/>
      </w:r>
      <w:r>
        <w:rPr>
          <w:rFonts w:cs="Times New Roman"/>
          <w:lang w:val="en-CA"/>
        </w:rPr>
        <w:t xml:space="preserv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47EA8">
        <w:instrText xml:space="preserve"> ADDIN ZOTERO_ITEM CSL_CITATION {"citationID":"l1mIRPpm","properties":{"formattedCitation":"(Fiske and Chandler 2011)","plainCitation":"(Fiske and Chandler 2011)","dontUpdate":true,"noteIndex":0},"citationItems":[{"id":"cJKfQGfx/IhbMsTz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47EA8">
        <w:instrText xml:space="preserve"> ADDIN ZOTERO_ITEM CSL_CITATION {"citationID":"R3goWj68","properties":{"formattedCitation":"(Mackenzie et al. 2002)","plainCitation":"(Mackenzie et al. 2002)","noteIndex":0},"citationItems":[{"id":"cJKfQGfx/EPSyMcwi","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747EA8">
        <w:rPr>
          <w:rFonts w:cs="Times New Roman"/>
          <w:lang w:val="en-CA"/>
        </w:rPr>
        <w:instrText xml:space="preserve"> 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C56416" w:rsidRPr="00C56416">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3D7847A3"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4D984B13"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 xml:space="preserve">(here we use the assessed land value) and a conservation value for a set of features that we wish to protect (here the occupancy </w:t>
      </w:r>
      <w:r w:rsidR="00627E8F">
        <w:rPr>
          <w:rStyle w:val="apple-converted-space"/>
          <w:shd w:val="clear" w:color="auto" w:fill="FFFFFF"/>
        </w:rPr>
        <w:lastRenderedPageBreak/>
        <w:t>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del w:id="19" w:author="Joseph Bennett" w:date="2019-11-17T13:53:00Z">
        <w:r w:rsidR="001B5FE3" w:rsidDel="00371AB7">
          <w:rPr>
            <w:rStyle w:val="apple-converted-space"/>
            <w:shd w:val="clear" w:color="auto" w:fill="FFFFFF"/>
          </w:rPr>
          <w:delText>s.t.</w:delText>
        </w:r>
      </w:del>
      <w:ins w:id="20" w:author="Joseph Bennett" w:date="2019-11-17T13:53:00Z">
        <w:r w:rsidR="00371AB7">
          <w:rPr>
            <w:rStyle w:val="apple-converted-space"/>
            <w:shd w:val="clear" w:color="auto" w:fill="FFFFFF"/>
          </w:rPr>
          <w:t>such that</w:t>
        </w:r>
      </w:ins>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71AB7">
        <w:rPr>
          <w:rStyle w:val="apple-converted-space"/>
          <w:shd w:val="clear" w:color="auto" w:fill="FFFFFF"/>
          <w:vertAlign w:val="superscript"/>
          <w:rPrChange w:id="21" w:author="Joseph Bennett" w:date="2019-11-17T13:56:00Z">
            <w:rPr>
              <w:rStyle w:val="apple-converted-space"/>
              <w:shd w:val="clear" w:color="auto" w:fill="FFFFFF"/>
            </w:rPr>
          </w:rPrChange>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71AB7">
        <w:rPr>
          <w:rStyle w:val="apple-converted-space"/>
          <w:shd w:val="clear" w:color="auto" w:fill="FFFFFF"/>
          <w:vertAlign w:val="superscript"/>
          <w:rPrChange w:id="22" w:author="Joseph Bennett" w:date="2019-11-17T13:57:00Z">
            <w:rPr>
              <w:rStyle w:val="apple-converted-space"/>
              <w:shd w:val="clear" w:color="auto" w:fill="FFFFFF"/>
            </w:rPr>
          </w:rPrChange>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1D7B66C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23" w:name="__Fieldmark__429_924499877"/>
      <w:r w:rsidR="00E93913" w:rsidRPr="00E93913">
        <w:t>(Gurobi Optimization Inc. 2017)</w:t>
      </w:r>
      <w:r w:rsidR="00581800">
        <w:fldChar w:fldCharType="end"/>
      </w:r>
      <w:bookmarkEnd w:id="23"/>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w:t>
      </w:r>
      <w:r w:rsidR="00581800">
        <w:rPr>
          <w:lang w:val="en-CA"/>
        </w:rPr>
        <w:lastRenderedPageBreak/>
        <w:t xml:space="preserve">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4" w:name="__Fieldmark__445_924499877"/>
      <w:r w:rsidR="00E93913" w:rsidRPr="00E93913">
        <w:t>(Luppold et al. 2018)</w:t>
      </w:r>
      <w:r w:rsidR="00581800">
        <w:fldChar w:fldCharType="end"/>
      </w:r>
      <w:bookmarkEnd w:id="24"/>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5" w:name="__Fieldmark__464_924499877"/>
      <w:r w:rsidR="00EF5DA8" w:rsidRPr="00EF5DA8">
        <w:t>(Ralphs et al. 2019)</w:t>
      </w:r>
      <w:r w:rsidR="00581800">
        <w:fldChar w:fldCharType="end"/>
      </w:r>
      <w:bookmarkEnd w:id="25"/>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del w:id="26" w:author="Joseph Bennett" w:date="2019-11-17T13:57:00Z">
        <w:r w:rsidR="00581800" w:rsidDel="00371AB7">
          <w:rPr>
            <w:lang w:val="en-CA"/>
          </w:rPr>
          <w:delText>gurobi</w:delText>
        </w:r>
        <w:r w:rsidR="00862637" w:rsidDel="00371AB7">
          <w:rPr>
            <w:lang w:val="en-CA"/>
          </w:rPr>
          <w:delText xml:space="preserve"> </w:delText>
        </w:r>
      </w:del>
      <w:ins w:id="27" w:author="Joseph Bennett" w:date="2019-11-17T13:57:00Z">
        <w:r w:rsidR="00371AB7">
          <w:rPr>
            <w:lang w:val="en-CA"/>
          </w:rPr>
          <w:t>G</w:t>
        </w:r>
        <w:r w:rsidR="00371AB7">
          <w:rPr>
            <w:lang w:val="en-CA"/>
          </w:rPr>
          <w:t>urobi</w:t>
        </w:r>
        <w:proofErr w:type="spellEnd"/>
        <w:r w:rsidR="00371AB7">
          <w:rPr>
            <w:lang w:val="en-CA"/>
          </w:rPr>
          <w:t xml:space="preserve"> </w:t>
        </w:r>
      </w:ins>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8"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8"/>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4868C32"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9" w:name="__Fieldmark__550_924499877"/>
      <w:r w:rsidR="00E93913" w:rsidRPr="00E93913">
        <w:t>(Ardron et al. 2010)</w:t>
      </w:r>
      <w:r>
        <w:fldChar w:fldCharType="end"/>
      </w:r>
      <w:bookmarkEnd w:id="29"/>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xml:space="preserve">. We varied targets between 10 and 90% protection of features in 10% </w:t>
      </w:r>
      <w:proofErr w:type="gramStart"/>
      <w:r w:rsidR="000C3391">
        <w:rPr>
          <w:lang w:val="en-CA"/>
        </w:rPr>
        <w:t>increments, and</w:t>
      </w:r>
      <w:proofErr w:type="gramEnd"/>
      <w:r w:rsidR="000C3391">
        <w:rPr>
          <w:lang w:val="en-CA"/>
        </w:rPr>
        <w:t xml:space="preserve">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4"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29E5A0E3"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w:t>
      </w:r>
      <w:proofErr w:type="gramStart"/>
      <w:r w:rsidR="00C63EAB">
        <w:t>take into account</w:t>
      </w:r>
      <w:proofErr w:type="gramEnd"/>
      <w:r w:rsidR="00C63EAB">
        <w:t xml:space="preserve">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w:t>
      </w:r>
      <w:r w:rsidR="0034473C">
        <w:lastRenderedPageBreak/>
        <w:t xml:space="preserve">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w:t>
      </w:r>
      <w:r w:rsidR="007B30F1">
        <w:lastRenderedPageBreak/>
        <w:t xml:space="preserve">SYMPHONY was faster. </w:t>
      </w:r>
      <w:r w:rsidR="00787DD7">
        <w:t>SYMPHONY</w:t>
      </w:r>
      <w:r w:rsidR="007B30F1">
        <w:t xml:space="preserve"> outperformed </w:t>
      </w:r>
      <w:proofErr w:type="spellStart"/>
      <w:r w:rsidR="007B30F1">
        <w:t>Marxan</w:t>
      </w:r>
      <w:proofErr w:type="spellEnd"/>
      <w:r w:rsidR="007B30F1">
        <w:t xml:space="preserve"> in 44 of 45 </w:t>
      </w:r>
      <w:proofErr w:type="gramStart"/>
      <w:r w:rsidR="007B30F1">
        <w:t>scenarios</w:t>
      </w:r>
      <w:r w:rsidR="00EE4511">
        <w:t xml:space="preserve">, </w:t>
      </w:r>
      <w:r w:rsidR="001B7DF5">
        <w:t>and</w:t>
      </w:r>
      <w:proofErr w:type="gramEnd"/>
      <w:r w:rsidR="001B7DF5">
        <w:t xml:space="preserve">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1935A15"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30" w:name="__Fieldmark__621_924499877"/>
      <w:r w:rsidR="00E93913" w:rsidRPr="00E93913">
        <w:t>(Underhill 1994; Rodrigues &amp; Gaston 2002)</w:t>
      </w:r>
      <w:r>
        <w:fldChar w:fldCharType="end"/>
      </w:r>
      <w:bookmarkEnd w:id="30"/>
      <w:r>
        <w:t xml:space="preserve">, but we are </w:t>
      </w:r>
      <w:del w:id="31" w:author="Joseph Bennett" w:date="2019-11-17T14:00:00Z">
        <w:r w:rsidR="00931967" w:rsidDel="00371AB7">
          <w:delText xml:space="preserve">finally </w:delText>
        </w:r>
      </w:del>
      <w:ins w:id="32" w:author="Joseph Bennett" w:date="2019-11-17T14:00:00Z">
        <w:r w:rsidR="00371AB7">
          <w:t>now</w:t>
        </w:r>
        <w:r w:rsidR="00371AB7">
          <w:t xml:space="preserve"> </w:t>
        </w:r>
      </w:ins>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E96E85">
        <w:instrText xml:space="preserve"> 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96E85">
        <w:fldChar w:fldCharType="separate"/>
      </w:r>
      <w:r w:rsidR="00E96E85" w:rsidRPr="00E96E85">
        <w:t>(Beyer et al. 2016)</w:t>
      </w:r>
      <w:r w:rsidR="00E96E85">
        <w:fldChar w:fldCharType="end"/>
      </w:r>
      <w:r w:rsidR="00E96E85">
        <w:t xml:space="preserve"> and show that </w:t>
      </w:r>
      <w:del w:id="33" w:author="Joseph Bennett" w:date="2019-11-17T14:03:00Z">
        <w:r w:rsidR="00E96E85" w:rsidDel="00F27C9B">
          <w:delText xml:space="preserve">they </w:delText>
        </w:r>
      </w:del>
      <w:ins w:id="34" w:author="Joseph Bennett" w:date="2019-11-17T14:03:00Z">
        <w:r w:rsidR="00F27C9B">
          <w:t>the</w:t>
        </w:r>
        <w:r w:rsidR="00F27C9B">
          <w:t>ir</w:t>
        </w:r>
        <w:r w:rsidR="00F27C9B">
          <w:t xml:space="preserve"> </w:t>
        </w:r>
      </w:ins>
      <w:r w:rsidR="00E96E85">
        <w:t xml:space="preserve">results hold for </w:t>
      </w:r>
      <w:del w:id="35" w:author="Joseph Bennett" w:date="2019-11-17T14:04:00Z">
        <w:r w:rsidR="00E96E85" w:rsidDel="00F27C9B">
          <w:delText xml:space="preserve">such </w:delText>
        </w:r>
      </w:del>
      <w:r w:rsidR="00E96E85">
        <w:t xml:space="preserve">a </w:t>
      </w:r>
      <w:ins w:id="36" w:author="Joseph Bennett" w:date="2019-11-17T14:04:00Z">
        <w:r w:rsidR="00F27C9B">
          <w:t xml:space="preserve">realistic </w:t>
        </w:r>
      </w:ins>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133783">
        <w:instrText xml:space="preserve"> 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33783">
        <w:fldChar w:fldCharType="separate"/>
      </w:r>
      <w:r w:rsidR="00133783" w:rsidRPr="00133783">
        <w:t>(Beyer et al. 2016)</w:t>
      </w:r>
      <w:r w:rsidR="00133783">
        <w:fldChar w:fldCharType="end"/>
      </w:r>
      <w:r w:rsidR="00133783">
        <w:t xml:space="preserve"> and this study indicates that ILP approaches should be strongly considered as improvements for minimum set conservation planning problems, currently solved using SA.</w:t>
      </w:r>
    </w:p>
    <w:p w14:paraId="43E546F4" w14:textId="120914BE" w:rsidR="0056142A" w:rsidRDefault="00581800">
      <w:pPr>
        <w:pStyle w:val="xmsonormal"/>
        <w:spacing w:beforeAutospacing="0" w:after="0" w:afterAutospacing="0" w:line="480" w:lineRule="auto"/>
      </w:pPr>
      <w:r>
        <w:lastRenderedPageBreak/>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7" w:name="__Fieldmark__645_924499877"/>
      <w:r w:rsidR="00E93913" w:rsidRPr="00E93913">
        <w:t>(Ardron et al. 2010)</w:t>
      </w:r>
      <w:r>
        <w:fldChar w:fldCharType="end"/>
      </w:r>
      <w:bookmarkEnd w:id="37"/>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700559CC" w14:textId="56CEFE22" w:rsidR="00D00A93" w:rsidRDefault="00581800" w:rsidP="00D00A93">
      <w:pPr>
        <w:pStyle w:val="xmsonormal"/>
        <w:spacing w:beforeAutospacing="0" w:after="0" w:afterAutospacing="0" w:line="480" w:lineRule="auto"/>
        <w:ind w:firstLine="720"/>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8" w:name="__Fieldmark__678_924499877"/>
      <w:r w:rsidR="00E93913" w:rsidRPr="00E93913">
        <w:t>(Ardron et al. 2010)</w:t>
      </w:r>
      <w:r>
        <w:fldChar w:fldCharType="end"/>
      </w:r>
      <w:bookmarkEnd w:id="38"/>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r w:rsidR="00881CA1">
        <w:t xml:space="preserve"> Realistically, as problem sizes grow beyond what was intended for </w:t>
      </w:r>
      <w:proofErr w:type="spellStart"/>
      <w:r w:rsidR="00881CA1">
        <w:t>Marxan</w:t>
      </w:r>
      <w:proofErr w:type="spellEnd"/>
      <w:r w:rsidR="00881CA1">
        <w:t xml:space="preserve">/SA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lastRenderedPageBreak/>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3F11B3">
        <w:instrText xml:space="preserve"> 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 </w:instrText>
      </w:r>
      <w:r w:rsidR="003F11B3">
        <w:fldChar w:fldCharType="separate"/>
      </w:r>
      <w:r w:rsidR="003F11B3" w:rsidRPr="003F11B3">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19A726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3B7E3ED0" w:rsidR="0056142A" w:rsidRDefault="00581800">
      <w:pPr>
        <w:pStyle w:val="xmsonormal"/>
        <w:spacing w:beforeAutospacing="0" w:after="0" w:afterAutospacing="0" w:line="480" w:lineRule="auto"/>
        <w:rPr>
          <w:b/>
        </w:rPr>
      </w:pPr>
      <w:r>
        <w:rPr>
          <w:b/>
        </w:rPr>
        <w:t xml:space="preserve">Acknowledgements </w:t>
      </w:r>
    </w:p>
    <w:p w14:paraId="3FEB8956" w14:textId="77777777" w:rsidR="00C00AB1" w:rsidRDefault="00581800">
      <w:pPr>
        <w:pStyle w:val="Body"/>
        <w:spacing w:after="0" w:line="480" w:lineRule="auto"/>
        <w:ind w:firstLine="720"/>
        <w:rPr>
          <w:lang w:val="en-CA"/>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 xml:space="preserve">ata, scripts and </w:t>
      </w:r>
      <w:r w:rsidR="003B09AD" w:rsidRPr="00CF0525">
        <w:rPr>
          <w:lang w:val="en-CA"/>
        </w:rPr>
        <w:lastRenderedPageBreak/>
        <w:t>full results are available here:</w:t>
      </w:r>
      <w:r w:rsidR="003B09AD">
        <w:rPr>
          <w:lang w:val="en-CA"/>
        </w:rPr>
        <w:t xml:space="preserve"> </w:t>
      </w:r>
      <w:hyperlink r:id="rId15" w:history="1">
        <w:r w:rsidR="003B09AD" w:rsidRPr="00DC28AB">
          <w:rPr>
            <w:rStyle w:val="Hyperlink"/>
            <w:lang w:val="en-CA"/>
          </w:rPr>
          <w:t>https://osf.io/my8pc/?view_only=eaf7a8aff8314dd789f1873053fae27a</w:t>
        </w:r>
      </w:hyperlink>
      <w:r w:rsidR="003B09AD">
        <w:rPr>
          <w:lang w:val="en-CA"/>
        </w:rPr>
        <w:t xml:space="preserve"> </w:t>
      </w:r>
    </w:p>
    <w:p w14:paraId="09784C2F" w14:textId="099FD61F" w:rsidR="0056142A" w:rsidRDefault="0056142A">
      <w:pPr>
        <w:pStyle w:val="Body"/>
        <w:spacing w:after="0" w:line="480" w:lineRule="auto"/>
        <w:ind w:firstLine="720"/>
        <w:rPr>
          <w:rFonts w:cs="Times New Roman"/>
          <w:b/>
        </w:rPr>
      </w:pPr>
    </w:p>
    <w:p w14:paraId="6DB8DA1C" w14:textId="77777777" w:rsidR="00B87E43" w:rsidRDefault="00B87E43">
      <w:pPr>
        <w:spacing w:after="0" w:line="240" w:lineRule="auto"/>
        <w:rPr>
          <w:rFonts w:cs="Times New Roman"/>
          <w:b/>
          <w:szCs w:val="24"/>
        </w:rPr>
      </w:pPr>
      <w:r>
        <w:rPr>
          <w:rFonts w:cs="Times New Roman"/>
          <w:b/>
          <w:szCs w:val="24"/>
        </w:rPr>
        <w:br w:type="page"/>
      </w:r>
    </w:p>
    <w:p w14:paraId="670F4FFC" w14:textId="2F29B2B0" w:rsidR="0056142A" w:rsidRDefault="00581800">
      <w:pPr>
        <w:spacing w:after="0" w:line="480" w:lineRule="auto"/>
        <w:rPr>
          <w:rFonts w:cs="Times New Roman"/>
          <w:b/>
          <w:szCs w:val="24"/>
        </w:rPr>
      </w:pPr>
      <w:r>
        <w:rPr>
          <w:rFonts w:cs="Times New Roman"/>
          <w:b/>
          <w:szCs w:val="24"/>
        </w:rPr>
        <w:lastRenderedPageBreak/>
        <w:t xml:space="preserve">References </w:t>
      </w:r>
    </w:p>
    <w:bookmarkStart w:id="39" w:name="_Hlk10202078"/>
    <w:p w14:paraId="51B61DD7" w14:textId="77777777" w:rsidR="00133783" w:rsidRPr="00133783" w:rsidRDefault="00AD7987" w:rsidP="00133783">
      <w:pPr>
        <w:pStyle w:val="Bibliography"/>
        <w:rPr>
          <w:rFonts w:cs="Times New Roman"/>
        </w:rPr>
      </w:pPr>
      <w:r>
        <w:rPr>
          <w:b/>
          <w:lang w:val="en-CA"/>
        </w:rPr>
        <w:fldChar w:fldCharType="begin"/>
      </w:r>
      <w:r w:rsidR="00C56416">
        <w:rPr>
          <w:b/>
          <w:lang w:val="en-CA"/>
        </w:rPr>
        <w:instrText xml:space="preserve"> ADDIN ZOTERO_BIBL {"uncited":[],"omitted":[],"custom":[]} CSL_BIBLIOGRAPHY </w:instrText>
      </w:r>
      <w:r>
        <w:rPr>
          <w:b/>
          <w:lang w:val="en-CA"/>
        </w:rPr>
        <w:fldChar w:fldCharType="separate"/>
      </w:r>
      <w:r w:rsidR="00133783" w:rsidRPr="00133783">
        <w:rPr>
          <w:rFonts w:cs="Times New Roman"/>
        </w:rPr>
        <w:t xml:space="preserve">Ando, A., Camm, J., Polasky, S. &amp; Solow, A. (1998). Species Distributions, Land Values, and Efficient Conservation. </w:t>
      </w:r>
      <w:r w:rsidR="00133783" w:rsidRPr="00133783">
        <w:rPr>
          <w:rFonts w:cs="Times New Roman"/>
          <w:i/>
          <w:iCs/>
        </w:rPr>
        <w:t>Science</w:t>
      </w:r>
      <w:r w:rsidR="00133783" w:rsidRPr="00133783">
        <w:rPr>
          <w:rFonts w:cs="Times New Roman"/>
        </w:rPr>
        <w:t>, New Series, 279, 2126–2128.</w:t>
      </w:r>
    </w:p>
    <w:p w14:paraId="52A38F68" w14:textId="77777777" w:rsidR="00133783" w:rsidRPr="00133783" w:rsidRDefault="00133783" w:rsidP="00133783">
      <w:pPr>
        <w:pStyle w:val="Bibliography"/>
        <w:rPr>
          <w:rFonts w:cs="Times New Roman"/>
        </w:rPr>
      </w:pPr>
      <w:r w:rsidRPr="00133783">
        <w:rPr>
          <w:rFonts w:cs="Times New Roman"/>
        </w:rPr>
        <w:t xml:space="preserve">Ardron, J.A., Possingham, H.P. &amp; Klein, C.J. (eds.). (2010). </w:t>
      </w:r>
      <w:r w:rsidRPr="00133783">
        <w:rPr>
          <w:rFonts w:cs="Times New Roman"/>
          <w:i/>
          <w:iCs/>
        </w:rPr>
        <w:t>Marxan Good Practices Handbook, Version 2</w:t>
      </w:r>
      <w:r w:rsidRPr="00133783">
        <w:rPr>
          <w:rFonts w:cs="Times New Roman"/>
        </w:rPr>
        <w:t>. Pacific Marine Analysis and Research Association, Victoria, BC, Canada.</w:t>
      </w:r>
    </w:p>
    <w:p w14:paraId="67C15B80" w14:textId="77777777" w:rsidR="00133783" w:rsidRPr="00133783" w:rsidRDefault="00133783" w:rsidP="00133783">
      <w:pPr>
        <w:pStyle w:val="Bibliography"/>
        <w:rPr>
          <w:rFonts w:cs="Times New Roman"/>
        </w:rPr>
      </w:pPr>
      <w:r w:rsidRPr="00133783">
        <w:rPr>
          <w:rFonts w:cs="Times New Roman"/>
        </w:rPr>
        <w:t xml:space="preserve">Ball, I.R.R., Possingham, H.P.P. &amp; Watts, M.E.E. (2009). Marxan and relatives: Software for spatial conservation prioritisation. In: </w:t>
      </w:r>
      <w:r w:rsidRPr="00133783">
        <w:rPr>
          <w:rFonts w:cs="Times New Roman"/>
          <w:i/>
          <w:iCs/>
        </w:rPr>
        <w:t>Spatial conservation prioritisation: Quantitative methods and computational tools.</w:t>
      </w:r>
      <w:r w:rsidRPr="00133783">
        <w:rPr>
          <w:rFonts w:cs="Times New Roman"/>
        </w:rPr>
        <w:t xml:space="preserve"> (eds. Moilanen, A., Wilson, K. &amp; Possingham, H.P.). Oxford University Press, Oxford, pp. 185–195.</w:t>
      </w:r>
      <w:bookmarkStart w:id="40" w:name="_GoBack"/>
      <w:bookmarkEnd w:id="40"/>
    </w:p>
    <w:p w14:paraId="7FE02BB7" w14:textId="77777777" w:rsidR="00133783" w:rsidRPr="00133783" w:rsidRDefault="00133783" w:rsidP="00133783">
      <w:pPr>
        <w:pStyle w:val="Bibliography"/>
        <w:rPr>
          <w:rFonts w:cs="Times New Roman"/>
        </w:rPr>
      </w:pPr>
      <w:r w:rsidRPr="00133783">
        <w:rPr>
          <w:rFonts w:cs="Times New Roman"/>
        </w:rPr>
        <w:t xml:space="preserve">Beyer, H.L., Dujardin, Y., Watts, M.E. &amp; Possingham, H.P. (2016). Solving conservation planning problems with integer linear programming. </w:t>
      </w:r>
      <w:r w:rsidRPr="00133783">
        <w:rPr>
          <w:rFonts w:cs="Times New Roman"/>
          <w:i/>
          <w:iCs/>
        </w:rPr>
        <w:t>Ecological Modelling</w:t>
      </w:r>
      <w:r w:rsidRPr="00133783">
        <w:rPr>
          <w:rFonts w:cs="Times New Roman"/>
        </w:rPr>
        <w:t>, 328, 14–22.</w:t>
      </w:r>
    </w:p>
    <w:p w14:paraId="55FA131A" w14:textId="77777777" w:rsidR="00133783" w:rsidRPr="00133783" w:rsidRDefault="00133783" w:rsidP="00133783">
      <w:pPr>
        <w:pStyle w:val="Bibliography"/>
        <w:rPr>
          <w:rFonts w:cs="Times New Roman"/>
        </w:rPr>
      </w:pPr>
      <w:r w:rsidRPr="00133783">
        <w:rPr>
          <w:rFonts w:cs="Times New Roman"/>
        </w:rPr>
        <w:t xml:space="preserve">Cocks, K.D. &amp; Baird, I.A. (1989). Using mathematical programming to address the multiple reserve selection problem: An example from the Eyre Peninsula, South Australia. </w:t>
      </w:r>
      <w:r w:rsidRPr="00133783">
        <w:rPr>
          <w:rFonts w:cs="Times New Roman"/>
          <w:i/>
          <w:iCs/>
        </w:rPr>
        <w:t>Biological Conservation</w:t>
      </w:r>
      <w:r w:rsidRPr="00133783">
        <w:rPr>
          <w:rFonts w:cs="Times New Roman"/>
        </w:rPr>
        <w:t>, 49, 113–130.</w:t>
      </w:r>
    </w:p>
    <w:p w14:paraId="75BB9D97" w14:textId="77777777" w:rsidR="00133783" w:rsidRPr="00133783" w:rsidRDefault="00133783" w:rsidP="00133783">
      <w:pPr>
        <w:pStyle w:val="Bibliography"/>
        <w:rPr>
          <w:rFonts w:cs="Times New Roman"/>
        </w:rPr>
      </w:pPr>
      <w:r w:rsidRPr="00133783">
        <w:rPr>
          <w:rFonts w:cs="Times New Roman"/>
        </w:rPr>
        <w:t xml:space="preserve">Dantzig, G. (2016). </w:t>
      </w:r>
      <w:r w:rsidRPr="00133783">
        <w:rPr>
          <w:rFonts w:cs="Times New Roman"/>
          <w:i/>
          <w:iCs/>
        </w:rPr>
        <w:t>Linear Programming and Extensions</w:t>
      </w:r>
      <w:r w:rsidRPr="00133783">
        <w:rPr>
          <w:rFonts w:cs="Times New Roman"/>
        </w:rPr>
        <w:t>. Princeton University Press.</w:t>
      </w:r>
    </w:p>
    <w:p w14:paraId="39999F32" w14:textId="77777777" w:rsidR="00133783" w:rsidRPr="00133783" w:rsidRDefault="00133783" w:rsidP="00133783">
      <w:pPr>
        <w:pStyle w:val="Bibliography"/>
        <w:rPr>
          <w:rFonts w:cs="Times New Roman"/>
        </w:rPr>
      </w:pPr>
      <w:r w:rsidRPr="00133783">
        <w:rPr>
          <w:rFonts w:cs="Times New Roman"/>
        </w:rPr>
        <w:t xml:space="preserve">Ferraro, P.J. (2003). Assigning priority to environmental policy interventions in a heterogeneous world. </w:t>
      </w:r>
      <w:r w:rsidRPr="00133783">
        <w:rPr>
          <w:rFonts w:cs="Times New Roman"/>
          <w:i/>
          <w:iCs/>
        </w:rPr>
        <w:t>Journal of Policy Analysis and Management</w:t>
      </w:r>
      <w:r w:rsidRPr="00133783">
        <w:rPr>
          <w:rFonts w:cs="Times New Roman"/>
        </w:rPr>
        <w:t>, 22, 27–43.</w:t>
      </w:r>
    </w:p>
    <w:p w14:paraId="557D0606" w14:textId="77777777" w:rsidR="00133783" w:rsidRPr="00133783" w:rsidRDefault="00133783" w:rsidP="00133783">
      <w:pPr>
        <w:pStyle w:val="Bibliography"/>
        <w:rPr>
          <w:rFonts w:cs="Times New Roman"/>
        </w:rPr>
      </w:pPr>
      <w:r w:rsidRPr="00133783">
        <w:rPr>
          <w:rFonts w:cs="Times New Roman"/>
        </w:rPr>
        <w:t xml:space="preserve">Fiske, I.J. &amp; Chandler, R.B. (2011). unmarked : An R Package for Fitting Hierarchical Models of Wildlife Occurrence and Abundance. </w:t>
      </w:r>
      <w:r w:rsidRPr="00133783">
        <w:rPr>
          <w:rFonts w:cs="Times New Roman"/>
          <w:i/>
          <w:iCs/>
        </w:rPr>
        <w:t>Journal Of Statistical Software</w:t>
      </w:r>
      <w:r w:rsidRPr="00133783">
        <w:rPr>
          <w:rFonts w:cs="Times New Roman"/>
        </w:rPr>
        <w:t>, 43, 128–129.</w:t>
      </w:r>
    </w:p>
    <w:p w14:paraId="385CEB3F" w14:textId="77777777" w:rsidR="00133783" w:rsidRPr="00133783" w:rsidRDefault="00133783" w:rsidP="00133783">
      <w:pPr>
        <w:pStyle w:val="Bibliography"/>
        <w:rPr>
          <w:rFonts w:cs="Times New Roman"/>
        </w:rPr>
      </w:pPr>
      <w:r w:rsidRPr="00133783">
        <w:rPr>
          <w:rFonts w:cs="Times New Roman"/>
        </w:rPr>
        <w:t xml:space="preserve">Franco, J.F., Rider, M.J. &amp; Romero, R. (2014). A mixed-integer quadratically-constrained programming model for the distribution system expansion planning. </w:t>
      </w:r>
      <w:r w:rsidRPr="00133783">
        <w:rPr>
          <w:rFonts w:cs="Times New Roman"/>
          <w:i/>
          <w:iCs/>
        </w:rPr>
        <w:t>International Journal of Electrical Power &amp; Energy Systems</w:t>
      </w:r>
      <w:r w:rsidRPr="00133783">
        <w:rPr>
          <w:rFonts w:cs="Times New Roman"/>
        </w:rPr>
        <w:t>, 62, 265–272.</w:t>
      </w:r>
    </w:p>
    <w:p w14:paraId="5FB9AC46" w14:textId="77777777" w:rsidR="00133783" w:rsidRPr="00133783" w:rsidRDefault="00133783" w:rsidP="00133783">
      <w:pPr>
        <w:pStyle w:val="Bibliography"/>
        <w:rPr>
          <w:rFonts w:cs="Times New Roman"/>
        </w:rPr>
      </w:pPr>
      <w:r w:rsidRPr="00133783">
        <w:rPr>
          <w:rFonts w:cs="Times New Roman"/>
        </w:rPr>
        <w:lastRenderedPageBreak/>
        <w:t xml:space="preserve">Grossmann, I.E. (2002). Review of Nonlinear Mixed-Integer and Disjunctive Programming Techniques. </w:t>
      </w:r>
      <w:r w:rsidRPr="00133783">
        <w:rPr>
          <w:rFonts w:cs="Times New Roman"/>
          <w:i/>
          <w:iCs/>
        </w:rPr>
        <w:t>Optimization and Engineering</w:t>
      </w:r>
      <w:r w:rsidRPr="00133783">
        <w:rPr>
          <w:rFonts w:cs="Times New Roman"/>
        </w:rPr>
        <w:t>, 3, 227–252.</w:t>
      </w:r>
    </w:p>
    <w:p w14:paraId="7112D1D8" w14:textId="77777777" w:rsidR="00133783" w:rsidRPr="00133783" w:rsidRDefault="00133783" w:rsidP="00133783">
      <w:pPr>
        <w:pStyle w:val="Bibliography"/>
        <w:rPr>
          <w:rFonts w:cs="Times New Roman"/>
        </w:rPr>
      </w:pPr>
      <w:r w:rsidRPr="00133783">
        <w:rPr>
          <w:rFonts w:cs="Times New Roman"/>
        </w:rPr>
        <w:t xml:space="preserve">Gurobi Optimization Inc. (2017). </w:t>
      </w:r>
      <w:r w:rsidRPr="00133783">
        <w:rPr>
          <w:rFonts w:cs="Times New Roman"/>
          <w:i/>
          <w:iCs/>
        </w:rPr>
        <w:t>Gurobi Optimizer Reference Manual, Version 7.5.1</w:t>
      </w:r>
      <w:r w:rsidRPr="00133783">
        <w:rPr>
          <w:rFonts w:cs="Times New Roman"/>
        </w:rPr>
        <w:t>.</w:t>
      </w:r>
    </w:p>
    <w:p w14:paraId="7A093231" w14:textId="77777777" w:rsidR="00133783" w:rsidRPr="00133783" w:rsidRDefault="00133783" w:rsidP="00133783">
      <w:pPr>
        <w:pStyle w:val="Bibliography"/>
        <w:rPr>
          <w:rFonts w:cs="Times New Roman"/>
        </w:rPr>
      </w:pPr>
      <w:r w:rsidRPr="00133783">
        <w:rPr>
          <w:rFonts w:cs="Times New Roman"/>
        </w:rPr>
        <w:t xml:space="preserve">Hanson, J. (2018). </w:t>
      </w:r>
      <w:r w:rsidRPr="00133783">
        <w:rPr>
          <w:rFonts w:cs="Times New Roman"/>
          <w:i/>
          <w:iCs/>
        </w:rPr>
        <w:t>Conserving evolutionary processes</w:t>
      </w:r>
      <w:r w:rsidRPr="00133783">
        <w:rPr>
          <w:rFonts w:cs="Times New Roman"/>
        </w:rPr>
        <w:t xml:space="preserve"> (PhD thesis, DOI: https://doi.org/10.14264/uql.2018.552).</w:t>
      </w:r>
    </w:p>
    <w:p w14:paraId="4DD78334" w14:textId="77777777" w:rsidR="00133783" w:rsidRPr="00133783" w:rsidRDefault="00133783" w:rsidP="00133783">
      <w:pPr>
        <w:pStyle w:val="Bibliography"/>
        <w:rPr>
          <w:rFonts w:cs="Times New Roman"/>
        </w:rPr>
      </w:pPr>
      <w:r w:rsidRPr="00133783">
        <w:rPr>
          <w:rFonts w:cs="Times New Roman"/>
        </w:rPr>
        <w:t xml:space="preserve">Hanson, J., Schuster, R., Morrell, N., Strimas-Mackey, M., Watts, M.E., Arcese, P., Bennett, J.R. &amp; Possingham, H.P. (2019). </w:t>
      </w:r>
      <w:r w:rsidRPr="00133783">
        <w:rPr>
          <w:rFonts w:cs="Times New Roman"/>
          <w:i/>
          <w:iCs/>
        </w:rPr>
        <w:t>prioritizr: Systematic Conservation Prioritization in R, Version 4.0.2</w:t>
      </w:r>
      <w:r w:rsidRPr="00133783">
        <w:rPr>
          <w:rFonts w:cs="Times New Roman"/>
        </w:rPr>
        <w:t>.</w:t>
      </w:r>
    </w:p>
    <w:p w14:paraId="5FD1300A" w14:textId="77777777" w:rsidR="00133783" w:rsidRPr="00133783" w:rsidRDefault="00133783" w:rsidP="00133783">
      <w:pPr>
        <w:pStyle w:val="Bibliography"/>
        <w:rPr>
          <w:rFonts w:cs="Times New Roman"/>
        </w:rPr>
      </w:pPr>
      <w:r w:rsidRPr="00133783">
        <w:rPr>
          <w:rFonts w:cs="Times New Roman"/>
          <w:lang w:val="de-AT"/>
        </w:rPr>
        <w:t xml:space="preserve">Harter, R., Hornik, K., Theussl, S., Szymanski, C. &amp; Schwendinger, F. (2017). </w:t>
      </w:r>
      <w:r w:rsidRPr="00133783">
        <w:rPr>
          <w:rFonts w:cs="Times New Roman"/>
          <w:i/>
          <w:iCs/>
        </w:rPr>
        <w:t>Rsymphony: SYMPHONY in R</w:t>
      </w:r>
      <w:r w:rsidRPr="00133783">
        <w:rPr>
          <w:rFonts w:cs="Times New Roman"/>
        </w:rPr>
        <w:t>.</w:t>
      </w:r>
    </w:p>
    <w:p w14:paraId="772CDAC7" w14:textId="77777777" w:rsidR="00133783" w:rsidRPr="00133783" w:rsidRDefault="00133783" w:rsidP="00133783">
      <w:pPr>
        <w:pStyle w:val="Bibliography"/>
        <w:rPr>
          <w:rFonts w:cs="Times New Roman"/>
        </w:rPr>
      </w:pPr>
      <w:r w:rsidRPr="00133783">
        <w:rPr>
          <w:rFonts w:cs="Times New Roman"/>
        </w:rPr>
        <w:t xml:space="preserve">Hochachka, W.M., Fink, D., Hutchinson, R.A., Sheldon, D., Wong, W.-K. &amp; Kelling, S. (2012). Data-intensive science applied to broad-scale citizen science. </w:t>
      </w:r>
      <w:r w:rsidRPr="00133783">
        <w:rPr>
          <w:rFonts w:cs="Times New Roman"/>
          <w:i/>
          <w:iCs/>
        </w:rPr>
        <w:t>Trends in ecology &amp; evolution</w:t>
      </w:r>
      <w:r w:rsidRPr="00133783">
        <w:rPr>
          <w:rFonts w:cs="Times New Roman"/>
        </w:rPr>
        <w:t>, 27, 130–137.</w:t>
      </w:r>
    </w:p>
    <w:p w14:paraId="0ED1FAC2" w14:textId="77777777" w:rsidR="00133783" w:rsidRPr="00133783" w:rsidRDefault="00133783" w:rsidP="00133783">
      <w:pPr>
        <w:pStyle w:val="Bibliography"/>
        <w:rPr>
          <w:rFonts w:cs="Times New Roman"/>
        </w:rPr>
      </w:pPr>
      <w:r w:rsidRPr="00133783">
        <w:rPr>
          <w:rFonts w:cs="Times New Roman"/>
        </w:rPr>
        <w:t xml:space="preserve">Joppa, L.N. &amp; Pfaff, A. (2009). High and far: biases in the location of protected areas. </w:t>
      </w:r>
      <w:r w:rsidRPr="00133783">
        <w:rPr>
          <w:rFonts w:cs="Times New Roman"/>
          <w:i/>
          <w:iCs/>
        </w:rPr>
        <w:t>PloS one</w:t>
      </w:r>
      <w:r w:rsidRPr="00133783">
        <w:rPr>
          <w:rFonts w:cs="Times New Roman"/>
        </w:rPr>
        <w:t>, 4, e8273.</w:t>
      </w:r>
    </w:p>
    <w:p w14:paraId="288D9EB3" w14:textId="77777777" w:rsidR="00133783" w:rsidRPr="00133783" w:rsidRDefault="00133783" w:rsidP="00133783">
      <w:pPr>
        <w:pStyle w:val="Bibliography"/>
        <w:rPr>
          <w:rFonts w:cs="Times New Roman"/>
        </w:rPr>
      </w:pPr>
      <w:r w:rsidRPr="00133783">
        <w:rPr>
          <w:rFonts w:cs="Times New Roman"/>
        </w:rPr>
        <w:t xml:space="preserve">Lee, J. &amp; Leyffer, S. (2011). </w:t>
      </w:r>
      <w:r w:rsidRPr="00133783">
        <w:rPr>
          <w:rFonts w:cs="Times New Roman"/>
          <w:i/>
          <w:iCs/>
        </w:rPr>
        <w:t>Mixed Integer Nonlinear Programming</w:t>
      </w:r>
      <w:r w:rsidRPr="00133783">
        <w:rPr>
          <w:rFonts w:cs="Times New Roman"/>
        </w:rPr>
        <w:t>. Springer Science &amp; Business Media.</w:t>
      </w:r>
    </w:p>
    <w:p w14:paraId="5C0DF1AC" w14:textId="77777777" w:rsidR="00133783" w:rsidRPr="00133783" w:rsidRDefault="00133783" w:rsidP="00133783">
      <w:pPr>
        <w:pStyle w:val="Bibliography"/>
        <w:rPr>
          <w:rFonts w:cs="Times New Roman"/>
        </w:rPr>
      </w:pPr>
      <w:r w:rsidRPr="00133783">
        <w:rPr>
          <w:rFonts w:cs="Times New Roman"/>
        </w:rPr>
        <w:t xml:space="preserve">Lin, C.Y., Liu, J.W.S., Yeh, K.L. &amp; Chu, E.T.H. (2017). Participant Selection Problem: Relative Performance of Five Optimization Solvers. In: </w:t>
      </w:r>
      <w:r w:rsidRPr="00133783">
        <w:rPr>
          <w:rFonts w:cs="Times New Roman"/>
          <w:i/>
          <w:iCs/>
        </w:rPr>
        <w:t>Proceedings of the 8th International Conference on Computer Modeling and Simulation</w:t>
      </w:r>
      <w:r w:rsidRPr="00133783">
        <w:rPr>
          <w:rFonts w:cs="Times New Roman"/>
        </w:rPr>
        <w:t>, ICCMS ’17. ACM, New York, NY, USA, pp. 24–31.</w:t>
      </w:r>
    </w:p>
    <w:p w14:paraId="1DFD399D" w14:textId="77777777" w:rsidR="00133783" w:rsidRPr="00133783" w:rsidRDefault="00133783" w:rsidP="00133783">
      <w:pPr>
        <w:pStyle w:val="Bibliography"/>
        <w:rPr>
          <w:rFonts w:cs="Times New Roman"/>
        </w:rPr>
      </w:pPr>
      <w:r w:rsidRPr="00133783">
        <w:rPr>
          <w:rFonts w:cs="Times New Roman"/>
        </w:rPr>
        <w:t>Luppold, A., Oehlert, D. &amp; Falk, H. (2018). Evaluating the performance of solvers for integer-linear programming.</w:t>
      </w:r>
    </w:p>
    <w:p w14:paraId="1698059E" w14:textId="77777777" w:rsidR="00133783" w:rsidRPr="00133783" w:rsidRDefault="00133783" w:rsidP="00133783">
      <w:pPr>
        <w:pStyle w:val="Bibliography"/>
        <w:rPr>
          <w:rFonts w:cs="Times New Roman"/>
        </w:rPr>
      </w:pPr>
      <w:r w:rsidRPr="00133783">
        <w:rPr>
          <w:rFonts w:cs="Times New Roman"/>
        </w:rPr>
        <w:lastRenderedPageBreak/>
        <w:t xml:space="preserve">Mackenzie, D.I., Nichols, J.D., Lachman, G.B., Droege, S.J., Royle, J.A. &amp; Langtimm, C.A. (2002). Estimating site occupancy rates when detection probabilities are less than one. </w:t>
      </w:r>
      <w:r w:rsidRPr="00133783">
        <w:rPr>
          <w:rFonts w:cs="Times New Roman"/>
          <w:i/>
          <w:iCs/>
        </w:rPr>
        <w:t>Ecology</w:t>
      </w:r>
      <w:r w:rsidRPr="00133783">
        <w:rPr>
          <w:rFonts w:cs="Times New Roman"/>
        </w:rPr>
        <w:t>, 83, 2248–2255.</w:t>
      </w:r>
    </w:p>
    <w:p w14:paraId="611C401C" w14:textId="77777777" w:rsidR="00133783" w:rsidRPr="00133783" w:rsidRDefault="00133783" w:rsidP="00133783">
      <w:pPr>
        <w:pStyle w:val="Bibliography"/>
        <w:rPr>
          <w:rFonts w:cs="Times New Roman"/>
        </w:rPr>
      </w:pPr>
      <w:r w:rsidRPr="00133783">
        <w:rPr>
          <w:rFonts w:cs="Times New Roman"/>
        </w:rPr>
        <w:t xml:space="preserve">Margules, C.R. &amp; Pressey, R.L. (2000). Systematic conservation planning. </w:t>
      </w:r>
      <w:r w:rsidRPr="00133783">
        <w:rPr>
          <w:rFonts w:cs="Times New Roman"/>
          <w:i/>
          <w:iCs/>
        </w:rPr>
        <w:t>Nature</w:t>
      </w:r>
      <w:r w:rsidRPr="00133783">
        <w:rPr>
          <w:rFonts w:cs="Times New Roman"/>
        </w:rPr>
        <w:t>, 405, 243–53.</w:t>
      </w:r>
    </w:p>
    <w:p w14:paraId="13D4577A" w14:textId="77777777" w:rsidR="00133783" w:rsidRPr="00133783" w:rsidRDefault="00133783" w:rsidP="00133783">
      <w:pPr>
        <w:pStyle w:val="Bibliography"/>
        <w:rPr>
          <w:rFonts w:cs="Times New Roman"/>
        </w:rPr>
      </w:pPr>
      <w:r w:rsidRPr="00133783">
        <w:rPr>
          <w:rFonts w:cs="Times New Roman"/>
        </w:rPr>
        <w:t xml:space="preserve">McDonnell, M.D., Possingham, H.P., Ball, I.R. &amp; Cousins, E.A. (2002). Mathematical Methods for Spatially Cohesive Reserve Design. </w:t>
      </w:r>
      <w:r w:rsidRPr="00133783">
        <w:rPr>
          <w:rFonts w:cs="Times New Roman"/>
          <w:i/>
          <w:iCs/>
        </w:rPr>
        <w:t>Environmental Modeling &amp; Assessment</w:t>
      </w:r>
      <w:r w:rsidRPr="00133783">
        <w:rPr>
          <w:rFonts w:cs="Times New Roman"/>
        </w:rPr>
        <w:t>, 7, 107–114.</w:t>
      </w:r>
    </w:p>
    <w:p w14:paraId="542CACF9" w14:textId="77777777" w:rsidR="00133783" w:rsidRPr="00133783" w:rsidRDefault="00133783" w:rsidP="00133783">
      <w:pPr>
        <w:pStyle w:val="Bibliography"/>
        <w:rPr>
          <w:rFonts w:cs="Times New Roman"/>
        </w:rPr>
      </w:pPr>
      <w:r w:rsidRPr="00133783">
        <w:rPr>
          <w:rFonts w:cs="Times New Roman"/>
        </w:rPr>
        <w:t xml:space="preserve">McIntosh, E.J., Pressey, R.L., Lloyd, S., Smith, R. &amp; Grenyer, R. (2017). The Impact of Systematic Conservation Planning. </w:t>
      </w:r>
      <w:r w:rsidRPr="00133783">
        <w:rPr>
          <w:rFonts w:cs="Times New Roman"/>
          <w:i/>
          <w:iCs/>
        </w:rPr>
        <w:t>Annual Review of Environment and Resources</w:t>
      </w:r>
      <w:r w:rsidRPr="00133783">
        <w:rPr>
          <w:rFonts w:cs="Times New Roman"/>
        </w:rPr>
        <w:t>, 42, annurev-environ-102016-060902.</w:t>
      </w:r>
    </w:p>
    <w:p w14:paraId="50F4BB80" w14:textId="77777777" w:rsidR="00133783" w:rsidRPr="00133783" w:rsidRDefault="00133783" w:rsidP="00133783">
      <w:pPr>
        <w:pStyle w:val="Bibliography"/>
        <w:rPr>
          <w:rFonts w:cs="Times New Roman"/>
        </w:rPr>
      </w:pPr>
      <w:r w:rsidRPr="00133783">
        <w:rPr>
          <w:rFonts w:cs="Times New Roman"/>
        </w:rPr>
        <w:t xml:space="preserve">Meidinger, D. &amp; Pojar, J. (1991). </w:t>
      </w:r>
      <w:r w:rsidRPr="00133783">
        <w:rPr>
          <w:rFonts w:cs="Times New Roman"/>
          <w:i/>
          <w:iCs/>
        </w:rPr>
        <w:t>Ecosystems of British Columbia</w:t>
      </w:r>
      <w:r w:rsidRPr="00133783">
        <w:rPr>
          <w:rFonts w:cs="Times New Roman"/>
        </w:rPr>
        <w:t>. British Columbia Ministry of Forests, Victoria, BC.</w:t>
      </w:r>
    </w:p>
    <w:p w14:paraId="57C9FEAE" w14:textId="77777777" w:rsidR="00133783" w:rsidRPr="00133783" w:rsidRDefault="00133783" w:rsidP="00133783">
      <w:pPr>
        <w:pStyle w:val="Bibliography"/>
        <w:rPr>
          <w:rFonts w:cs="Times New Roman"/>
        </w:rPr>
      </w:pPr>
      <w:r w:rsidRPr="00133783">
        <w:rPr>
          <w:rFonts w:cs="Times New Roman"/>
        </w:rPr>
        <w:t xml:space="preserve">Naidoo, R., Balmford, A., Ferraro, P.J., Polasky, S., Ricketts, T.H. &amp; Rouget, M. (2006). Integrating economic costs into conservation planning. </w:t>
      </w:r>
      <w:r w:rsidRPr="00133783">
        <w:rPr>
          <w:rFonts w:cs="Times New Roman"/>
          <w:i/>
          <w:iCs/>
        </w:rPr>
        <w:t>Trends in ecology &amp; evolution</w:t>
      </w:r>
      <w:r w:rsidRPr="00133783">
        <w:rPr>
          <w:rFonts w:cs="Times New Roman"/>
        </w:rPr>
        <w:t>, 21, 681–7.</w:t>
      </w:r>
    </w:p>
    <w:p w14:paraId="7B3C499A" w14:textId="77777777" w:rsidR="00133783" w:rsidRPr="00133783" w:rsidRDefault="00133783" w:rsidP="00133783">
      <w:pPr>
        <w:pStyle w:val="Bibliography"/>
        <w:rPr>
          <w:rFonts w:cs="Times New Roman"/>
        </w:rPr>
      </w:pPr>
      <w:r w:rsidRPr="00133783">
        <w:rPr>
          <w:rFonts w:cs="Times New Roman"/>
        </w:rPr>
        <w:t xml:space="preserve">Polasky, S., Camm, J.D. &amp; Garber-Yonts, B. (2001). Selecting Biological Reserves Cost-Effectively: An Application to Terrestrial Vertebrate Conservation in Oregon. </w:t>
      </w:r>
      <w:r w:rsidRPr="00133783">
        <w:rPr>
          <w:rFonts w:cs="Times New Roman"/>
          <w:i/>
          <w:iCs/>
        </w:rPr>
        <w:t>Land Economics</w:t>
      </w:r>
      <w:r w:rsidRPr="00133783">
        <w:rPr>
          <w:rFonts w:cs="Times New Roman"/>
        </w:rPr>
        <w:t>, 77, 68–78.</w:t>
      </w:r>
    </w:p>
    <w:p w14:paraId="52E08477" w14:textId="77777777" w:rsidR="00133783" w:rsidRPr="00133783" w:rsidRDefault="00133783" w:rsidP="00133783">
      <w:pPr>
        <w:pStyle w:val="Bibliography"/>
        <w:rPr>
          <w:rFonts w:cs="Times New Roman"/>
        </w:rPr>
      </w:pPr>
      <w:r w:rsidRPr="00133783">
        <w:rPr>
          <w:rFonts w:cs="Times New Roman"/>
        </w:rPr>
        <w:t xml:space="preserve">Pressey, R., Humphries, C., Margules, C., Vane-Wright, R. &amp; Williams, P. (1993). Beyond opportunism: key principles for systematic reserve selection. </w:t>
      </w:r>
      <w:r w:rsidRPr="00133783">
        <w:rPr>
          <w:rFonts w:cs="Times New Roman"/>
          <w:i/>
          <w:iCs/>
        </w:rPr>
        <w:t>Trends in ecology &amp; evolution</w:t>
      </w:r>
      <w:r w:rsidRPr="00133783">
        <w:rPr>
          <w:rFonts w:cs="Times New Roman"/>
        </w:rPr>
        <w:t>, 8, 124–128.</w:t>
      </w:r>
    </w:p>
    <w:p w14:paraId="0A46BC40" w14:textId="77777777" w:rsidR="00133783" w:rsidRPr="00133783" w:rsidRDefault="00133783" w:rsidP="00133783">
      <w:pPr>
        <w:pStyle w:val="Bibliography"/>
        <w:rPr>
          <w:rFonts w:cs="Times New Roman"/>
        </w:rPr>
      </w:pPr>
      <w:r w:rsidRPr="00133783">
        <w:rPr>
          <w:rFonts w:cs="Times New Roman"/>
        </w:rPr>
        <w:t xml:space="preserve">Pressey, R.L. &amp; Bottrill, M.C. (2008). Opportunism, Threats, and the Evolution of Systematic Conservation Planning. </w:t>
      </w:r>
      <w:r w:rsidRPr="00133783">
        <w:rPr>
          <w:rFonts w:cs="Times New Roman"/>
          <w:i/>
          <w:iCs/>
        </w:rPr>
        <w:t>Conservation Biology</w:t>
      </w:r>
      <w:r w:rsidRPr="00133783">
        <w:rPr>
          <w:rFonts w:cs="Times New Roman"/>
        </w:rPr>
        <w:t>, 22, 1340–1345.</w:t>
      </w:r>
    </w:p>
    <w:p w14:paraId="56B08FC2" w14:textId="77777777" w:rsidR="00133783" w:rsidRPr="00133783" w:rsidRDefault="00133783" w:rsidP="00133783">
      <w:pPr>
        <w:pStyle w:val="Bibliography"/>
        <w:rPr>
          <w:rFonts w:cs="Times New Roman"/>
        </w:rPr>
      </w:pPr>
      <w:r w:rsidRPr="00133783">
        <w:rPr>
          <w:rFonts w:cs="Times New Roman"/>
        </w:rPr>
        <w:lastRenderedPageBreak/>
        <w:t xml:space="preserve">Ralphs, T., Mahajan, A., Vigerske, mgalati13, LouHafer, jpfasano, Bulut, A. &amp; anhhz. (2019). </w:t>
      </w:r>
      <w:r w:rsidRPr="00133783">
        <w:rPr>
          <w:rFonts w:cs="Times New Roman"/>
          <w:i/>
          <w:iCs/>
        </w:rPr>
        <w:t>coin-or/SYMPHONY: Version 5.6.17</w:t>
      </w:r>
      <w:r w:rsidRPr="00133783">
        <w:rPr>
          <w:rFonts w:cs="Times New Roman"/>
        </w:rPr>
        <w:t>. Zenodo.</w:t>
      </w:r>
    </w:p>
    <w:p w14:paraId="4E87DB45" w14:textId="77777777" w:rsidR="00133783" w:rsidRPr="00133783" w:rsidRDefault="00133783" w:rsidP="00133783">
      <w:pPr>
        <w:pStyle w:val="Bibliography"/>
        <w:rPr>
          <w:rFonts w:cs="Times New Roman"/>
        </w:rPr>
      </w:pPr>
      <w:r w:rsidRPr="00133783">
        <w:rPr>
          <w:rFonts w:cs="Times New Roman"/>
        </w:rPr>
        <w:t xml:space="preserve">Rodewald, A.D., Strimas-Mackey, M., Schuster, R. &amp; Arcese, P. (2019). Tradeoffs in the value of biodiversity feature and cost data in conservation prioritization. </w:t>
      </w:r>
      <w:r w:rsidRPr="00133783">
        <w:rPr>
          <w:rFonts w:cs="Times New Roman"/>
          <w:i/>
          <w:iCs/>
        </w:rPr>
        <w:t>Sci Rep</w:t>
      </w:r>
      <w:r w:rsidRPr="00133783">
        <w:rPr>
          <w:rFonts w:cs="Times New Roman"/>
        </w:rPr>
        <w:t>, 9, 1–8.</w:t>
      </w:r>
    </w:p>
    <w:p w14:paraId="4CF3BF15" w14:textId="77777777" w:rsidR="00133783" w:rsidRPr="00133783" w:rsidRDefault="00133783" w:rsidP="00133783">
      <w:pPr>
        <w:pStyle w:val="Bibliography"/>
        <w:rPr>
          <w:rFonts w:cs="Times New Roman"/>
        </w:rPr>
      </w:pPr>
      <w:r w:rsidRPr="00133783">
        <w:rPr>
          <w:rFonts w:cs="Times New Roman"/>
        </w:rPr>
        <w:t xml:space="preserve">Rodrigues, A.S.L. &amp; Gaston, K.J. (2002). Optimisation in reserve selection procedures—why not? </w:t>
      </w:r>
      <w:r w:rsidRPr="00133783">
        <w:rPr>
          <w:rFonts w:cs="Times New Roman"/>
          <w:i/>
          <w:iCs/>
        </w:rPr>
        <w:t>Biological Conservation</w:t>
      </w:r>
      <w:r w:rsidRPr="00133783">
        <w:rPr>
          <w:rFonts w:cs="Times New Roman"/>
        </w:rPr>
        <w:t>, 107, 123–129.</w:t>
      </w:r>
    </w:p>
    <w:p w14:paraId="3DF65A60" w14:textId="77777777" w:rsidR="00133783" w:rsidRPr="00133783" w:rsidRDefault="00133783" w:rsidP="00133783">
      <w:pPr>
        <w:pStyle w:val="Bibliography"/>
        <w:rPr>
          <w:rFonts w:cs="Times New Roman"/>
        </w:rPr>
      </w:pPr>
      <w:r w:rsidRPr="00133783">
        <w:rPr>
          <w:rFonts w:cs="Times New Roman"/>
        </w:rPr>
        <w:t xml:space="preserve">Runge, C.A., Tulloch, A.I.T., Possingham, H.P., Tulloch, V.J.D. &amp; Fuller, R.A. (2016). Incorporating dynamic distributions into spatial prioritization. </w:t>
      </w:r>
      <w:r w:rsidRPr="00133783">
        <w:rPr>
          <w:rFonts w:cs="Times New Roman"/>
          <w:i/>
          <w:iCs/>
        </w:rPr>
        <w:t>Diversity and Distributions</w:t>
      </w:r>
      <w:r w:rsidRPr="00133783">
        <w:rPr>
          <w:rFonts w:cs="Times New Roman"/>
        </w:rPr>
        <w:t>, 22, 332–343.</w:t>
      </w:r>
    </w:p>
    <w:p w14:paraId="2EF5F53C" w14:textId="77777777" w:rsidR="00133783" w:rsidRPr="00133783" w:rsidRDefault="00133783" w:rsidP="00133783">
      <w:pPr>
        <w:pStyle w:val="Bibliography"/>
        <w:rPr>
          <w:rFonts w:cs="Times New Roman"/>
          <w:lang w:val="de-AT"/>
        </w:rPr>
      </w:pPr>
      <w:r w:rsidRPr="00133783">
        <w:rPr>
          <w:rFonts w:cs="Times New Roman"/>
        </w:rPr>
        <w:t xml:space="preserve">Schuster, R., Martin, T.G. &amp; Arcese, P. (2014). Bird Community Conservation and Carbon Offsets in Western North America. </w:t>
      </w:r>
      <w:r w:rsidRPr="00133783">
        <w:rPr>
          <w:rFonts w:cs="Times New Roman"/>
          <w:i/>
          <w:iCs/>
          <w:lang w:val="de-AT"/>
        </w:rPr>
        <w:t>Plos One</w:t>
      </w:r>
      <w:r w:rsidRPr="00133783">
        <w:rPr>
          <w:rFonts w:cs="Times New Roman"/>
          <w:lang w:val="de-AT"/>
        </w:rPr>
        <w:t>.</w:t>
      </w:r>
    </w:p>
    <w:p w14:paraId="2CCDC8E7" w14:textId="77777777" w:rsidR="00133783" w:rsidRPr="00133783" w:rsidRDefault="00133783" w:rsidP="00133783">
      <w:pPr>
        <w:pStyle w:val="Bibliography"/>
        <w:rPr>
          <w:rFonts w:cs="Times New Roman"/>
        </w:rPr>
      </w:pPr>
      <w:r w:rsidRPr="00133783">
        <w:rPr>
          <w:rFonts w:cs="Times New Roman"/>
          <w:lang w:val="de-AT"/>
        </w:rPr>
        <w:t xml:space="preserve">Schuster, R., Wilson, S., Rodewald, A.D., Arcese, P., Fink, D., Auer, T. &amp; Bennett, J.R. (2019). </w:t>
      </w:r>
      <w:r w:rsidRPr="00133783">
        <w:rPr>
          <w:rFonts w:cs="Times New Roman"/>
        </w:rPr>
        <w:t xml:space="preserve">Optimizing the conservation of migratory species over their full annual cycle. </w:t>
      </w:r>
      <w:r w:rsidRPr="00133783">
        <w:rPr>
          <w:rFonts w:cs="Times New Roman"/>
          <w:i/>
          <w:iCs/>
        </w:rPr>
        <w:t>Nature Communications</w:t>
      </w:r>
      <w:r w:rsidRPr="00133783">
        <w:rPr>
          <w:rFonts w:cs="Times New Roman"/>
        </w:rPr>
        <w:t>, 10, 1754.</w:t>
      </w:r>
    </w:p>
    <w:p w14:paraId="6DA1120B" w14:textId="77777777" w:rsidR="00133783" w:rsidRPr="00133783" w:rsidRDefault="00133783" w:rsidP="00133783">
      <w:pPr>
        <w:pStyle w:val="Bibliography"/>
        <w:rPr>
          <w:rFonts w:cs="Times New Roman"/>
        </w:rPr>
      </w:pPr>
      <w:r w:rsidRPr="00133783">
        <w:rPr>
          <w:rFonts w:cs="Times New Roman"/>
        </w:rPr>
        <w:t xml:space="preserve">Schwartz, M.W., Cook, C.N., Pressey, R.L., Pullin, A.S., Runge, M.C., Salafsky, N., Sutherland, W.J. &amp; Williamson, M.A. (2018). Decision Support Frameworks and Tools for Conservation. </w:t>
      </w:r>
      <w:r w:rsidRPr="00133783">
        <w:rPr>
          <w:rFonts w:cs="Times New Roman"/>
          <w:i/>
          <w:iCs/>
        </w:rPr>
        <w:t>Conservation Letters</w:t>
      </w:r>
      <w:r w:rsidRPr="00133783">
        <w:rPr>
          <w:rFonts w:cs="Times New Roman"/>
        </w:rPr>
        <w:t>, 11, e12385.</w:t>
      </w:r>
    </w:p>
    <w:p w14:paraId="573E1ED0" w14:textId="77777777" w:rsidR="00133783" w:rsidRPr="00133783" w:rsidRDefault="00133783" w:rsidP="00133783">
      <w:pPr>
        <w:pStyle w:val="Bibliography"/>
        <w:rPr>
          <w:rFonts w:cs="Times New Roman"/>
        </w:rPr>
      </w:pPr>
      <w:r w:rsidRPr="00133783">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133783">
        <w:rPr>
          <w:rFonts w:cs="Times New Roman"/>
          <w:i/>
          <w:iCs/>
        </w:rPr>
        <w:t>Biological Conservation</w:t>
      </w:r>
      <w:r w:rsidRPr="00133783">
        <w:rPr>
          <w:rFonts w:cs="Times New Roman"/>
        </w:rPr>
        <w:t>, 169, 31–40.</w:t>
      </w:r>
    </w:p>
    <w:p w14:paraId="05310448" w14:textId="77777777" w:rsidR="00133783" w:rsidRPr="00133783" w:rsidRDefault="00133783" w:rsidP="00133783">
      <w:pPr>
        <w:pStyle w:val="Bibliography"/>
        <w:rPr>
          <w:rFonts w:cs="Times New Roman"/>
        </w:rPr>
      </w:pPr>
      <w:r w:rsidRPr="00133783">
        <w:rPr>
          <w:rFonts w:cs="Times New Roman"/>
        </w:rPr>
        <w:t xml:space="preserve">Underhill, L.G. (1994). Optimal and suboptimal reserve selection algorithms. </w:t>
      </w:r>
      <w:r w:rsidRPr="00133783">
        <w:rPr>
          <w:rFonts w:cs="Times New Roman"/>
          <w:i/>
          <w:iCs/>
        </w:rPr>
        <w:t>Biological Conservation</w:t>
      </w:r>
      <w:r w:rsidRPr="00133783">
        <w:rPr>
          <w:rFonts w:cs="Times New Roman"/>
        </w:rPr>
        <w:t>, 70, 85–87.</w:t>
      </w:r>
    </w:p>
    <w:p w14:paraId="447DF527" w14:textId="77777777" w:rsidR="00133783" w:rsidRPr="00133783" w:rsidRDefault="00133783" w:rsidP="00133783">
      <w:pPr>
        <w:pStyle w:val="Bibliography"/>
        <w:rPr>
          <w:rFonts w:cs="Times New Roman"/>
        </w:rPr>
      </w:pPr>
      <w:r w:rsidRPr="00133783">
        <w:rPr>
          <w:rFonts w:cs="Times New Roman"/>
        </w:rPr>
        <w:lastRenderedPageBreak/>
        <w:t xml:space="preserve">Venter, O., Fuller, R.A., Segan, D.B., Carwardine, J., Brooks, T., Butchart, S.H.M., Marco, M.D., Iwamura, T., Joseph, L., O’Grady, D., Possingham, H.P., Rondinini, C., Smith, R.J., Venter, M. &amp; Watson, J.E.M. (2014). Targeting Global Protected Area Expansion for Imperiled Biodiversity. </w:t>
      </w:r>
      <w:r w:rsidRPr="00133783">
        <w:rPr>
          <w:rFonts w:cs="Times New Roman"/>
          <w:i/>
          <w:iCs/>
        </w:rPr>
        <w:t>PLOS Biology</w:t>
      </w:r>
      <w:r w:rsidRPr="00133783">
        <w:rPr>
          <w:rFonts w:cs="Times New Roman"/>
        </w:rPr>
        <w:t>, 12, e1001891.</w:t>
      </w:r>
    </w:p>
    <w:p w14:paraId="4386A299" w14:textId="6CF23D4B" w:rsidR="00AD7987" w:rsidRDefault="00AD7987">
      <w:pPr>
        <w:spacing w:after="0" w:line="480" w:lineRule="auto"/>
        <w:rPr>
          <w:rFonts w:cs="Times New Roman"/>
          <w:b/>
          <w:lang w:val="en-CA"/>
        </w:rPr>
      </w:pPr>
      <w:r>
        <w:rPr>
          <w:rFonts w:cs="Times New Roman"/>
          <w:b/>
          <w:lang w:val="en-CA"/>
        </w:rPr>
        <w:fldChar w:fldCharType="end"/>
      </w:r>
      <w:bookmarkEnd w:id="39"/>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oseph Bennett" w:date="2019-11-17T13:54:00Z" w:initials="JB">
    <w:p w14:paraId="45D9D94B" w14:textId="77777777" w:rsidR="00371AB7" w:rsidRDefault="00371AB7">
      <w:pPr>
        <w:pStyle w:val="CommentText"/>
      </w:pPr>
      <w:r>
        <w:rPr>
          <w:rStyle w:val="CommentReference"/>
        </w:rPr>
        <w:annotationRef/>
      </w:r>
      <w:r>
        <w:t xml:space="preserve">Will this be submitted or is it Wes’s code? </w:t>
      </w:r>
    </w:p>
    <w:p w14:paraId="15C2233D" w14:textId="77777777" w:rsidR="00371AB7" w:rsidRDefault="00371AB7">
      <w:pPr>
        <w:pStyle w:val="CommentText"/>
      </w:pPr>
    </w:p>
    <w:p w14:paraId="2D11026A" w14:textId="0A826B31" w:rsidR="00371AB7" w:rsidRDefault="00371AB7">
      <w:pPr>
        <w:pStyle w:val="CommentText"/>
      </w:pPr>
      <w:r>
        <w:t xml:space="preserve">If the latter, then maybe W. </w:t>
      </w:r>
      <w:proofErr w:type="spellStart"/>
      <w:r>
        <w:t>Hochachka</w:t>
      </w:r>
      <w:proofErr w:type="spellEnd"/>
      <w:r>
        <w:t xml:space="preserve">, unpublished R code is better? Or just leave citation out entirely and put him in Acknowledgements?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10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1026A" w16cid:durableId="217BCF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72E22" w14:textId="77777777" w:rsidR="00A47F61" w:rsidRDefault="00A47F61">
      <w:pPr>
        <w:spacing w:after="0" w:line="240" w:lineRule="auto"/>
      </w:pPr>
      <w:r>
        <w:separator/>
      </w:r>
    </w:p>
  </w:endnote>
  <w:endnote w:type="continuationSeparator" w:id="0">
    <w:p w14:paraId="25FA5498" w14:textId="77777777" w:rsidR="00A47F61" w:rsidRDefault="00A4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49866" w14:textId="77777777" w:rsidR="00A47F61" w:rsidRDefault="00A47F61">
      <w:pPr>
        <w:spacing w:after="0" w:line="240" w:lineRule="auto"/>
      </w:pPr>
      <w:r>
        <w:separator/>
      </w:r>
    </w:p>
  </w:footnote>
  <w:footnote w:type="continuationSeparator" w:id="0">
    <w:p w14:paraId="7A43FB24" w14:textId="77777777" w:rsidR="00A47F61" w:rsidRDefault="00A4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ennett">
    <w15:presenceInfo w15:providerId="Windows Live" w15:userId="f43ab2b5ed2e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6622"/>
    <w:rsid w:val="000316D7"/>
    <w:rsid w:val="00041740"/>
    <w:rsid w:val="000449D7"/>
    <w:rsid w:val="00046F16"/>
    <w:rsid w:val="000471B5"/>
    <w:rsid w:val="000516F9"/>
    <w:rsid w:val="000605B5"/>
    <w:rsid w:val="00061C41"/>
    <w:rsid w:val="000638AF"/>
    <w:rsid w:val="0007123A"/>
    <w:rsid w:val="00077CC5"/>
    <w:rsid w:val="00085676"/>
    <w:rsid w:val="00096EE2"/>
    <w:rsid w:val="000B2978"/>
    <w:rsid w:val="000C3391"/>
    <w:rsid w:val="000D66F5"/>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F088F"/>
    <w:rsid w:val="001F0C0A"/>
    <w:rsid w:val="001F0CFE"/>
    <w:rsid w:val="001F7E12"/>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0AB"/>
    <w:rsid w:val="002E47A9"/>
    <w:rsid w:val="002E5573"/>
    <w:rsid w:val="002F33F0"/>
    <w:rsid w:val="003003DB"/>
    <w:rsid w:val="00303D4F"/>
    <w:rsid w:val="00305307"/>
    <w:rsid w:val="00327013"/>
    <w:rsid w:val="00330F1D"/>
    <w:rsid w:val="00335468"/>
    <w:rsid w:val="00336CD7"/>
    <w:rsid w:val="003373E4"/>
    <w:rsid w:val="00340AB6"/>
    <w:rsid w:val="00341AFF"/>
    <w:rsid w:val="0034473C"/>
    <w:rsid w:val="00350C00"/>
    <w:rsid w:val="003534E8"/>
    <w:rsid w:val="003546A2"/>
    <w:rsid w:val="0036533B"/>
    <w:rsid w:val="00371AB7"/>
    <w:rsid w:val="00380218"/>
    <w:rsid w:val="00384DCA"/>
    <w:rsid w:val="00386EB6"/>
    <w:rsid w:val="00391B0C"/>
    <w:rsid w:val="00392256"/>
    <w:rsid w:val="00393171"/>
    <w:rsid w:val="00395CA0"/>
    <w:rsid w:val="00396E07"/>
    <w:rsid w:val="003A64C3"/>
    <w:rsid w:val="003B09AD"/>
    <w:rsid w:val="003B1976"/>
    <w:rsid w:val="003B30B2"/>
    <w:rsid w:val="003C31EF"/>
    <w:rsid w:val="003C5643"/>
    <w:rsid w:val="003C6E4B"/>
    <w:rsid w:val="003E19F5"/>
    <w:rsid w:val="003E5914"/>
    <w:rsid w:val="003E5967"/>
    <w:rsid w:val="003E677E"/>
    <w:rsid w:val="003F11B3"/>
    <w:rsid w:val="003F2F75"/>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C30B7"/>
    <w:rsid w:val="004D0BA3"/>
    <w:rsid w:val="004D236D"/>
    <w:rsid w:val="004D3C37"/>
    <w:rsid w:val="004D7D5F"/>
    <w:rsid w:val="004E08AE"/>
    <w:rsid w:val="004E1AD9"/>
    <w:rsid w:val="004E37C6"/>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2B7C"/>
    <w:rsid w:val="00574772"/>
    <w:rsid w:val="00581800"/>
    <w:rsid w:val="00582693"/>
    <w:rsid w:val="00582D25"/>
    <w:rsid w:val="00584315"/>
    <w:rsid w:val="005851B3"/>
    <w:rsid w:val="005867F6"/>
    <w:rsid w:val="00586E4D"/>
    <w:rsid w:val="00591A97"/>
    <w:rsid w:val="00596AB7"/>
    <w:rsid w:val="005A1B9C"/>
    <w:rsid w:val="005A2BE7"/>
    <w:rsid w:val="005A69B4"/>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A2F"/>
    <w:rsid w:val="00673156"/>
    <w:rsid w:val="00680E9B"/>
    <w:rsid w:val="00683182"/>
    <w:rsid w:val="00683B44"/>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47EA8"/>
    <w:rsid w:val="00750CFE"/>
    <w:rsid w:val="00751250"/>
    <w:rsid w:val="00751E57"/>
    <w:rsid w:val="00753805"/>
    <w:rsid w:val="007609B2"/>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66BA"/>
    <w:rsid w:val="00874342"/>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0BD0"/>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5EDF"/>
    <w:rsid w:val="00A369CD"/>
    <w:rsid w:val="00A4221D"/>
    <w:rsid w:val="00A42BA1"/>
    <w:rsid w:val="00A47BB2"/>
    <w:rsid w:val="00A47DBE"/>
    <w:rsid w:val="00A47F61"/>
    <w:rsid w:val="00A64045"/>
    <w:rsid w:val="00A64EFD"/>
    <w:rsid w:val="00A7193B"/>
    <w:rsid w:val="00A7328A"/>
    <w:rsid w:val="00A73562"/>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8603A"/>
    <w:rsid w:val="00B87E43"/>
    <w:rsid w:val="00B94ED1"/>
    <w:rsid w:val="00BA362E"/>
    <w:rsid w:val="00BB75DF"/>
    <w:rsid w:val="00BC6613"/>
    <w:rsid w:val="00BD7362"/>
    <w:rsid w:val="00BE00C5"/>
    <w:rsid w:val="00BE271C"/>
    <w:rsid w:val="00BE65EA"/>
    <w:rsid w:val="00BF0AF0"/>
    <w:rsid w:val="00BF29B9"/>
    <w:rsid w:val="00BF6346"/>
    <w:rsid w:val="00BF75FE"/>
    <w:rsid w:val="00C00AB1"/>
    <w:rsid w:val="00C020D6"/>
    <w:rsid w:val="00C13F21"/>
    <w:rsid w:val="00C25268"/>
    <w:rsid w:val="00C27CEC"/>
    <w:rsid w:val="00C4000A"/>
    <w:rsid w:val="00C5321A"/>
    <w:rsid w:val="00C56416"/>
    <w:rsid w:val="00C63B2B"/>
    <w:rsid w:val="00C63EAB"/>
    <w:rsid w:val="00C67BF9"/>
    <w:rsid w:val="00C76063"/>
    <w:rsid w:val="00C80D58"/>
    <w:rsid w:val="00C84440"/>
    <w:rsid w:val="00C9075C"/>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0A93"/>
    <w:rsid w:val="00D01882"/>
    <w:rsid w:val="00D07213"/>
    <w:rsid w:val="00D10D87"/>
    <w:rsid w:val="00D11E62"/>
    <w:rsid w:val="00D147E2"/>
    <w:rsid w:val="00D15C49"/>
    <w:rsid w:val="00D34048"/>
    <w:rsid w:val="00D348C1"/>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E00B95"/>
    <w:rsid w:val="00E135FF"/>
    <w:rsid w:val="00E13E1A"/>
    <w:rsid w:val="00E17AA8"/>
    <w:rsid w:val="00E205BA"/>
    <w:rsid w:val="00E2182D"/>
    <w:rsid w:val="00E264F8"/>
    <w:rsid w:val="00E348E9"/>
    <w:rsid w:val="00E34D23"/>
    <w:rsid w:val="00E377D9"/>
    <w:rsid w:val="00E400C4"/>
    <w:rsid w:val="00E42801"/>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5DA8"/>
    <w:rsid w:val="00F116F4"/>
    <w:rsid w:val="00F16E79"/>
    <w:rsid w:val="00F239C4"/>
    <w:rsid w:val="00F27C9B"/>
    <w:rsid w:val="00F3536B"/>
    <w:rsid w:val="00F4143F"/>
    <w:rsid w:val="00F62B7C"/>
    <w:rsid w:val="00F67FDD"/>
    <w:rsid w:val="00F709AA"/>
    <w:rsid w:val="00F73D7C"/>
    <w:rsid w:val="00F80A81"/>
    <w:rsid w:val="00F84D11"/>
    <w:rsid w:val="00F916C5"/>
    <w:rsid w:val="00F9277B"/>
    <w:rsid w:val="00F92AB4"/>
    <w:rsid w:val="00F97006"/>
    <w:rsid w:val="00FA2170"/>
    <w:rsid w:val="00FA59B3"/>
    <w:rsid w:val="00FB60D3"/>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osf.io/my8pc/?view_only=eaf7a8aff8314dd789f1873053fae27a"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hyperlink" Target="https://osf.io/my8pc/?view_only=eaf7a8aff8314dd789f1873053fae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7616-C1EC-44AA-B037-C81E0587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15472</Words>
  <Characters>88194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Joseph Bennett</cp:lastModifiedBy>
  <cp:revision>2</cp:revision>
  <cp:lastPrinted>2018-11-07T17:00:00Z</cp:lastPrinted>
  <dcterms:created xsi:type="dcterms:W3CDTF">2019-11-17T19:06:00Z</dcterms:created>
  <dcterms:modified xsi:type="dcterms:W3CDTF">2019-11-17T19:06:00Z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zotero-version="5.0.77"&gt;&lt;session id="cJKfQGfx"/&gt;&lt;style id="http://www.zotero.org/styles/conservation-letters" hasBibliography="1" bibliographyStyleHasBeenSet="1"/&gt;&lt;prefs&gt;&lt;pref name="fieldType" value="Field"/&gt;&lt;/prefs&gt;&lt;/data&gt;</vt:lpwstr>
  </property>
</Properties>
</file>