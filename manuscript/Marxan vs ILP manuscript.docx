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2719F" w14:textId="77777777" w:rsidR="0056142A" w:rsidRDefault="00581800">
      <w:pPr>
        <w:spacing w:after="0" w:line="480" w:lineRule="auto"/>
        <w:rPr>
          <w:rFonts w:cs="Times New Roman"/>
          <w:szCs w:val="24"/>
        </w:rPr>
      </w:pPr>
      <w:r>
        <w:rPr>
          <w:rFonts w:cs="Times New Roman"/>
          <w:b/>
          <w:szCs w:val="24"/>
        </w:rPr>
        <w:t xml:space="preserve">Title: </w:t>
      </w:r>
      <w:r>
        <w:rPr>
          <w:rFonts w:cs="Times New Roman"/>
          <w:szCs w:val="24"/>
        </w:rPr>
        <w:t xml:space="preserve">Integer Linear programming outperforms simulated annealing for solving conservation planning problems </w:t>
      </w:r>
    </w:p>
    <w:p w14:paraId="5B6D8C12" w14:textId="77777777" w:rsidR="0056142A" w:rsidRDefault="0056142A">
      <w:pPr>
        <w:spacing w:after="0" w:line="480" w:lineRule="auto"/>
        <w:rPr>
          <w:rFonts w:cs="Times New Roman"/>
          <w:b/>
          <w:szCs w:val="24"/>
        </w:rPr>
      </w:pPr>
    </w:p>
    <w:p w14:paraId="14A367EF" w14:textId="77777777" w:rsidR="0056142A" w:rsidRDefault="00581800">
      <w:pPr>
        <w:pStyle w:val="Body"/>
        <w:spacing w:after="0" w:line="480" w:lineRule="auto"/>
        <w:rPr>
          <w:rFonts w:cs="Times New Roman"/>
        </w:rPr>
      </w:pPr>
      <w:r>
        <w:rPr>
          <w:rFonts w:cs="Times New Roman"/>
          <w:b/>
        </w:rPr>
        <w:t>Authors:</w:t>
      </w:r>
      <w:r>
        <w:rPr>
          <w:rFonts w:cs="Times New Roman"/>
        </w:rPr>
        <w:t xml:space="preserve"> Richard </w:t>
      </w:r>
      <w:proofErr w:type="spellStart"/>
      <w:proofErr w:type="gramStart"/>
      <w:r>
        <w:rPr>
          <w:rFonts w:cs="Times New Roman"/>
        </w:rPr>
        <w:t>Schuster</w:t>
      </w:r>
      <w:r>
        <w:rPr>
          <w:rFonts w:cs="Times New Roman"/>
          <w:vertAlign w:val="superscript"/>
        </w:rPr>
        <w:t>a,b</w:t>
      </w:r>
      <w:proofErr w:type="spellEnd"/>
      <w:proofErr w:type="gramEnd"/>
      <w:r>
        <w:rPr>
          <w:rFonts w:cs="Times New Roman"/>
          <w:vertAlign w:val="superscript"/>
        </w:rPr>
        <w:t>,*</w:t>
      </w:r>
      <w:r>
        <w:rPr>
          <w:rFonts w:cs="Times New Roman"/>
        </w:rPr>
        <w:t xml:space="preserve">, Jeffrey O. </w:t>
      </w:r>
      <w:proofErr w:type="spellStart"/>
      <w:r>
        <w:rPr>
          <w:rFonts w:cs="Times New Roman"/>
        </w:rPr>
        <w:t>Hanson</w:t>
      </w:r>
      <w:r>
        <w:rPr>
          <w:rFonts w:cs="Times New Roman"/>
          <w:vertAlign w:val="superscript"/>
        </w:rPr>
        <w:t>c</w:t>
      </w:r>
      <w:proofErr w:type="spellEnd"/>
      <w:r>
        <w:rPr>
          <w:rFonts w:cs="Times New Roman"/>
        </w:rPr>
        <w:t xml:space="preserve">, Matt </w:t>
      </w:r>
      <w:proofErr w:type="spellStart"/>
      <w:r>
        <w:rPr>
          <w:rFonts w:cs="Times New Roman"/>
        </w:rPr>
        <w:t>Strimas-Mackey</w:t>
      </w:r>
      <w:r>
        <w:rPr>
          <w:rFonts w:cs="Times New Roman"/>
          <w:vertAlign w:val="superscript"/>
        </w:rPr>
        <w:t>d</w:t>
      </w:r>
      <w:proofErr w:type="spellEnd"/>
      <w:r>
        <w:rPr>
          <w:rFonts w:cs="Times New Roman"/>
        </w:rPr>
        <w:t xml:space="preserve">, Joseph R. </w:t>
      </w:r>
      <w:proofErr w:type="spellStart"/>
      <w:r>
        <w:rPr>
          <w:rFonts w:cs="Times New Roman"/>
        </w:rPr>
        <w:t>Bennett</w:t>
      </w:r>
      <w:r>
        <w:rPr>
          <w:rFonts w:cs="Times New Roman"/>
          <w:vertAlign w:val="superscript"/>
        </w:rPr>
        <w:t>a</w:t>
      </w:r>
      <w:proofErr w:type="spellEnd"/>
      <w:r>
        <w:rPr>
          <w:rFonts w:cs="Times New Roman"/>
        </w:rPr>
        <w:t xml:space="preserve"> </w:t>
      </w:r>
    </w:p>
    <w:p w14:paraId="5BD6FAB0" w14:textId="77777777" w:rsidR="0056142A" w:rsidRDefault="0056142A">
      <w:pPr>
        <w:pStyle w:val="Body"/>
        <w:spacing w:after="0" w:line="480" w:lineRule="auto"/>
        <w:rPr>
          <w:rFonts w:cs="Times New Roman"/>
        </w:rPr>
      </w:pPr>
    </w:p>
    <w:p w14:paraId="615C1AFC"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 xml:space="preserve">a </w:t>
      </w:r>
      <w:r>
        <w:rPr>
          <w:rFonts w:cs="Times New Roman"/>
          <w:lang w:val="en-CA"/>
        </w:rPr>
        <w:t xml:space="preserve">Department of Biology, 1125 Colonel </w:t>
      </w:r>
      <w:proofErr w:type="gramStart"/>
      <w:r>
        <w:rPr>
          <w:rFonts w:cs="Times New Roman"/>
          <w:lang w:val="en-CA"/>
        </w:rPr>
        <w:t>By</w:t>
      </w:r>
      <w:proofErr w:type="gramEnd"/>
      <w:r>
        <w:rPr>
          <w:rFonts w:cs="Times New Roman"/>
          <w:lang w:val="en-CA"/>
        </w:rPr>
        <w:t xml:space="preserve"> Drive, Carleton University, Ottawa ON, K1S 5B6 Canada. </w:t>
      </w:r>
    </w:p>
    <w:p w14:paraId="258428B7" w14:textId="77777777" w:rsidR="0056142A" w:rsidRDefault="00581800">
      <w:pPr>
        <w:pStyle w:val="Body"/>
        <w:spacing w:after="0" w:line="480" w:lineRule="auto"/>
        <w:ind w:left="360" w:hanging="360"/>
        <w:rPr>
          <w:rFonts w:cs="Times New Roman"/>
          <w:lang w:val="en-CA"/>
        </w:rPr>
      </w:pPr>
      <w:r>
        <w:rPr>
          <w:rFonts w:cs="Times New Roman"/>
          <w:vertAlign w:val="superscript"/>
          <w:lang w:val="en-CA"/>
        </w:rPr>
        <w:t>b</w:t>
      </w:r>
      <w:r>
        <w:rPr>
          <w:rFonts w:cs="Times New Roman"/>
          <w:lang w:val="en-CA"/>
        </w:rPr>
        <w:t xml:space="preserve"> Ecosystem Science and Management Program, 3333 University Way, University of Northern British Columbia, Prince George BC, V2N 4Z9 Canada. </w:t>
      </w:r>
    </w:p>
    <w:p w14:paraId="5A1AAEEC" w14:textId="77777777" w:rsidR="0056142A" w:rsidRDefault="00581800">
      <w:pPr>
        <w:spacing w:after="0" w:line="480" w:lineRule="auto"/>
        <w:rPr>
          <w:rFonts w:cs="Times New Roman"/>
          <w:szCs w:val="24"/>
        </w:rPr>
      </w:pPr>
      <w:r>
        <w:rPr>
          <w:rFonts w:cs="Times New Roman"/>
          <w:szCs w:val="24"/>
          <w:vertAlign w:val="superscript"/>
        </w:rPr>
        <w:t xml:space="preserve">c </w:t>
      </w:r>
      <w:r>
        <w:rPr>
          <w:rFonts w:cs="Times New Roman"/>
          <w:szCs w:val="24"/>
        </w:rPr>
        <w:t>School of Biological Sciences, The University of Queensland, Brisbane, QLD 4072, Australia</w:t>
      </w:r>
    </w:p>
    <w:p w14:paraId="4CB587A6" w14:textId="77777777" w:rsidR="0056142A" w:rsidRDefault="00581800">
      <w:pPr>
        <w:spacing w:after="0" w:line="480" w:lineRule="auto"/>
        <w:rPr>
          <w:rFonts w:cs="Times New Roman"/>
          <w:szCs w:val="24"/>
        </w:rPr>
      </w:pPr>
      <w:r>
        <w:rPr>
          <w:rFonts w:cs="Times New Roman"/>
          <w:szCs w:val="24"/>
          <w:vertAlign w:val="superscript"/>
        </w:rPr>
        <w:t xml:space="preserve">d </w:t>
      </w:r>
      <w:r>
        <w:rPr>
          <w:rFonts w:cs="Times New Roman"/>
          <w:szCs w:val="24"/>
        </w:rPr>
        <w:t>Cornell Lab of Ornithology, Cornell University, Ithaca, NY 14850 USA.</w:t>
      </w:r>
    </w:p>
    <w:p w14:paraId="6B21C511" w14:textId="77777777" w:rsidR="0056142A" w:rsidRDefault="0056142A">
      <w:pPr>
        <w:pStyle w:val="Body"/>
        <w:spacing w:after="0" w:line="480" w:lineRule="auto"/>
        <w:ind w:left="360" w:hanging="360"/>
        <w:rPr>
          <w:rFonts w:cs="Times New Roman"/>
          <w:vertAlign w:val="superscript"/>
          <w:lang w:val="en-CA"/>
        </w:rPr>
      </w:pPr>
    </w:p>
    <w:p w14:paraId="09920E3F" w14:textId="77777777" w:rsidR="0056142A" w:rsidRDefault="00581800">
      <w:pPr>
        <w:pStyle w:val="Body"/>
        <w:spacing w:after="0" w:line="480" w:lineRule="auto"/>
        <w:ind w:left="360" w:hanging="360"/>
        <w:rPr>
          <w:rStyle w:val="None"/>
          <w:rFonts w:cs="Times New Roman"/>
          <w:bCs/>
          <w:lang w:val="en-CA"/>
        </w:rPr>
      </w:pPr>
      <w:r>
        <w:rPr>
          <w:rStyle w:val="None"/>
          <w:rFonts w:cs="Times New Roman"/>
          <w:b/>
          <w:bCs/>
          <w:vertAlign w:val="superscript"/>
          <w:lang w:val="en-CA"/>
        </w:rPr>
        <w:t>*</w:t>
      </w:r>
      <w:r>
        <w:rPr>
          <w:rStyle w:val="None"/>
          <w:rFonts w:cs="Times New Roman"/>
          <w:b/>
          <w:bCs/>
          <w:lang w:val="en-CA"/>
        </w:rPr>
        <w:t xml:space="preserve"> </w:t>
      </w:r>
      <w:r>
        <w:rPr>
          <w:rStyle w:val="None"/>
          <w:rFonts w:cs="Times New Roman"/>
          <w:bCs/>
          <w:lang w:val="en-CA"/>
        </w:rPr>
        <w:t>Corresponding author:</w:t>
      </w:r>
      <w:r>
        <w:rPr>
          <w:rStyle w:val="None"/>
          <w:rFonts w:cs="Times New Roman"/>
          <w:b/>
          <w:bCs/>
          <w:lang w:val="en-CA"/>
        </w:rPr>
        <w:t xml:space="preserve"> </w:t>
      </w:r>
      <w:r>
        <w:rPr>
          <w:rStyle w:val="None"/>
          <w:rFonts w:cs="Times New Roman"/>
          <w:bCs/>
          <w:lang w:val="en-CA"/>
        </w:rPr>
        <w:t xml:space="preserve">Richard Schuster, Department of Biology, 1125 Colonel </w:t>
      </w:r>
      <w:proofErr w:type="gramStart"/>
      <w:r>
        <w:rPr>
          <w:rStyle w:val="None"/>
          <w:rFonts w:cs="Times New Roman"/>
          <w:bCs/>
          <w:lang w:val="en-CA"/>
        </w:rPr>
        <w:t>By</w:t>
      </w:r>
      <w:proofErr w:type="gramEnd"/>
      <w:r>
        <w:rPr>
          <w:rStyle w:val="None"/>
          <w:rFonts w:cs="Times New Roman"/>
          <w:bCs/>
          <w:lang w:val="en-CA"/>
        </w:rPr>
        <w:t xml:space="preserve"> Drive, Carleton University, Ottawa ON, K1S 5B6 Canada. 250-635-2321. </w:t>
      </w:r>
      <w:r>
        <w:rPr>
          <w:rFonts w:cs="Times New Roman"/>
          <w:bCs/>
          <w:lang w:val="en-CA"/>
        </w:rPr>
        <w:t>richard.schuster@glel.carleton.ca</w:t>
      </w:r>
      <w:r>
        <w:rPr>
          <w:rStyle w:val="None"/>
          <w:rFonts w:cs="Times New Roman"/>
          <w:bCs/>
          <w:lang w:val="en-CA"/>
        </w:rPr>
        <w:t xml:space="preserve"> </w:t>
      </w:r>
    </w:p>
    <w:p w14:paraId="43393E1C" w14:textId="77777777" w:rsidR="0056142A" w:rsidRDefault="0056142A">
      <w:pPr>
        <w:pStyle w:val="Body"/>
        <w:spacing w:after="0" w:line="480" w:lineRule="auto"/>
        <w:ind w:left="360" w:hanging="360"/>
        <w:rPr>
          <w:rStyle w:val="None"/>
          <w:rFonts w:cs="Times New Roman"/>
          <w:bCs/>
          <w:lang w:val="en-CA"/>
        </w:rPr>
      </w:pPr>
    </w:p>
    <w:p w14:paraId="06108CFF" w14:textId="77777777" w:rsidR="0056142A" w:rsidRDefault="00581800">
      <w:pPr>
        <w:pStyle w:val="Body"/>
        <w:spacing w:after="0" w:line="480" w:lineRule="auto"/>
        <w:ind w:left="360" w:hanging="360"/>
        <w:rPr>
          <w:rFonts w:eastAsia="Times New Roman" w:cs="Times New Roman"/>
        </w:rPr>
      </w:pPr>
      <w:r>
        <w:rPr>
          <w:rFonts w:cs="Times New Roman"/>
          <w:b/>
          <w:lang w:val="en-CA"/>
        </w:rPr>
        <w:t>Keywords</w:t>
      </w:r>
      <w:r>
        <w:rPr>
          <w:rFonts w:cs="Times New Roman"/>
          <w:lang w:val="en-CA"/>
        </w:rPr>
        <w:t xml:space="preserve">: </w:t>
      </w:r>
      <w:proofErr w:type="spellStart"/>
      <w:r>
        <w:rPr>
          <w:rFonts w:cs="Times New Roman"/>
          <w:lang w:val="en-CA"/>
        </w:rPr>
        <w:t>Marxan</w:t>
      </w:r>
      <w:proofErr w:type="spellEnd"/>
      <w:r>
        <w:rPr>
          <w:rFonts w:cs="Times New Roman"/>
          <w:lang w:val="en-CA"/>
        </w:rPr>
        <w:t xml:space="preserve">, Integer Linear Programming, Optimization, Prioritization, Conservation Planning, </w:t>
      </w:r>
      <w:proofErr w:type="spellStart"/>
      <w:r>
        <w:rPr>
          <w:rFonts w:cs="Times New Roman"/>
          <w:lang w:val="en-CA"/>
        </w:rPr>
        <w:t>prioritizr</w:t>
      </w:r>
      <w:proofErr w:type="spellEnd"/>
      <w:r>
        <w:br w:type="page"/>
      </w:r>
    </w:p>
    <w:p w14:paraId="43FDB76D" w14:textId="0C357E72" w:rsidR="0056142A" w:rsidRDefault="00581800">
      <w:pPr>
        <w:spacing w:after="0" w:line="480" w:lineRule="auto"/>
        <w:rPr>
          <w:rFonts w:eastAsia="Times New Roman" w:cs="Times New Roman"/>
          <w:b/>
          <w:szCs w:val="24"/>
        </w:rPr>
      </w:pPr>
      <w:r>
        <w:rPr>
          <w:rFonts w:eastAsia="Times New Roman" w:cs="Times New Roman"/>
          <w:b/>
          <w:szCs w:val="24"/>
        </w:rPr>
        <w:lastRenderedPageBreak/>
        <w:t xml:space="preserve">Abstract </w:t>
      </w:r>
      <w:r w:rsidR="006D1204">
        <w:rPr>
          <w:rFonts w:eastAsia="Times New Roman" w:cs="Times New Roman"/>
          <w:b/>
          <w:szCs w:val="24"/>
        </w:rPr>
        <w:t>(max 150 words)</w:t>
      </w:r>
    </w:p>
    <w:p w14:paraId="7772B18D" w14:textId="0CE348A0" w:rsidR="0056142A" w:rsidRDefault="002E5573">
      <w:pPr>
        <w:spacing w:after="0" w:line="480" w:lineRule="auto"/>
      </w:pPr>
      <w:r w:rsidRPr="002E5573">
        <w:rPr>
          <w:rFonts w:eastAsia="Times New Roman" w:cs="Times New Roman"/>
          <w:szCs w:val="24"/>
        </w:rPr>
        <w:t>The resources available for conserving biodiversity are limited, and so protected areas need to be established in places that will achieve objectives for minimal cost.</w:t>
      </w:r>
      <w:r>
        <w:rPr>
          <w:rFonts w:eastAsia="Times New Roman" w:cs="Times New Roman"/>
          <w:szCs w:val="24"/>
        </w:rPr>
        <w:t xml:space="preserve"> </w:t>
      </w:r>
      <w:r w:rsidR="006611AD">
        <w:rPr>
          <w:rFonts w:eastAsia="Times New Roman" w:cs="Times New Roman"/>
          <w:szCs w:val="24"/>
        </w:rPr>
        <w:t>Two of the main</w:t>
      </w:r>
      <w:r w:rsidR="00581800">
        <w:rPr>
          <w:rFonts w:eastAsia="Times New Roman" w:cs="Times New Roman"/>
          <w:szCs w:val="24"/>
        </w:rPr>
        <w:t xml:space="preserve"> approaches to solving systematic conservation planning problems</w:t>
      </w:r>
      <w:r w:rsidR="006611AD">
        <w:rPr>
          <w:rFonts w:eastAsia="Times New Roman" w:cs="Times New Roman"/>
          <w:szCs w:val="24"/>
        </w:rPr>
        <w:t xml:space="preserve"> are</w:t>
      </w:r>
      <w:r w:rsidR="00581800">
        <w:rPr>
          <w:rFonts w:eastAsia="Times New Roman" w:cs="Times New Roman"/>
          <w:szCs w:val="24"/>
        </w:rPr>
        <w:t xml:space="preserve"> Simulated Annealing (SA) and Integer linear programming (ILP). </w:t>
      </w:r>
      <w:r w:rsidR="006611AD">
        <w:rPr>
          <w:rFonts w:eastAsia="Times New Roman" w:cs="Times New Roman"/>
          <w:szCs w:val="24"/>
        </w:rPr>
        <w:t>Using a case study of conservation planning in British Columbia, Canada, w</w:t>
      </w:r>
      <w:r w:rsidR="00581800">
        <w:rPr>
          <w:rFonts w:eastAsia="Times New Roman" w:cs="Times New Roman"/>
          <w:szCs w:val="24"/>
        </w:rPr>
        <w:t xml:space="preserve">e compare the cost-effectiveness and processing times of both approaches. Using </w:t>
      </w:r>
      <w:r w:rsidR="00581800">
        <w:t xml:space="preserve">ILP algorithms resulted in cost savings ranging from 12 to 30% compared to SA. The best ILP solver we used </w:t>
      </w:r>
      <w:proofErr w:type="gramStart"/>
      <w:r w:rsidR="00581800">
        <w:t>was</w:t>
      </w:r>
      <w:proofErr w:type="gramEnd"/>
      <w:r w:rsidR="00581800">
        <w:t xml:space="preserve"> on average 1071 times faster than the SA algorithm tested. One practical advantage of using ILP over SA is that the analysis does not require calibration, saving even more time. Given the performance of ILP solvers, they can be used to generate conservation plans in real-time during</w:t>
      </w:r>
      <w:r w:rsidR="006611AD">
        <w:t xml:space="preserve"> </w:t>
      </w:r>
      <w:r w:rsidR="00581800">
        <w:t>stakeholder meetings</w:t>
      </w:r>
      <w:r w:rsidR="006611AD">
        <w:t xml:space="preserve"> and can facilitate rapid sensitivity analysis</w:t>
      </w:r>
      <w:r w:rsidR="00581800">
        <w:t xml:space="preserve">, making the conservation planning process more interactive. Given recent advances in computing power and ILP algorithms, we </w:t>
      </w:r>
      <w:r w:rsidR="00FB60D3">
        <w:t>suggest</w:t>
      </w:r>
      <w:r w:rsidR="006611AD">
        <w:t xml:space="preserve"> </w:t>
      </w:r>
      <w:r w:rsidR="00581800">
        <w:t xml:space="preserve">that ILP solvers </w:t>
      </w:r>
      <w:r w:rsidR="00FB60D3">
        <w:t xml:space="preserve">should </w:t>
      </w:r>
      <w:r w:rsidR="000F1B1D">
        <w:t xml:space="preserve">replace </w:t>
      </w:r>
      <w:r w:rsidR="00FB60D3">
        <w:t>heuristics</w:t>
      </w:r>
      <w:r w:rsidR="00581800">
        <w:t xml:space="preserve"> </w:t>
      </w:r>
      <w:r w:rsidR="00FB60D3">
        <w:t xml:space="preserve">where possible </w:t>
      </w:r>
      <w:r w:rsidR="00581800">
        <w:t>in systematic conservation planning.</w:t>
      </w:r>
    </w:p>
    <w:p w14:paraId="06127014" w14:textId="77777777" w:rsidR="0056142A" w:rsidRDefault="0056142A">
      <w:pPr>
        <w:spacing w:after="0" w:line="480" w:lineRule="auto"/>
      </w:pPr>
    </w:p>
    <w:p w14:paraId="0C625A81" w14:textId="77777777" w:rsidR="0056142A" w:rsidRDefault="00581800">
      <w:pPr>
        <w:spacing w:after="0" w:line="480" w:lineRule="auto"/>
        <w:rPr>
          <w:rFonts w:eastAsia="Times New Roman" w:cs="Times New Roman"/>
          <w:b/>
          <w:szCs w:val="24"/>
        </w:rPr>
      </w:pPr>
      <w:r>
        <w:rPr>
          <w:rFonts w:eastAsia="Times New Roman" w:cs="Times New Roman"/>
          <w:b/>
          <w:szCs w:val="24"/>
        </w:rPr>
        <w:t>Introduction</w:t>
      </w:r>
    </w:p>
    <w:p w14:paraId="3436B2EC" w14:textId="1C24D66B" w:rsidR="0056142A" w:rsidRDefault="001B64F8">
      <w:pPr>
        <w:spacing w:after="0" w:line="480" w:lineRule="auto"/>
        <w:ind w:firstLine="720"/>
      </w:pPr>
      <w:r>
        <w:rPr>
          <w:rFonts w:eastAsia="Times New Roman" w:cs="Times New Roman"/>
          <w:szCs w:val="24"/>
        </w:rPr>
        <w:t>Area</w:t>
      </w:r>
      <w:r w:rsidR="00DE4D34">
        <w:rPr>
          <w:rFonts w:eastAsia="Times New Roman" w:cs="Times New Roman"/>
          <w:szCs w:val="24"/>
        </w:rPr>
        <w:t>-based s</w:t>
      </w:r>
      <w:r w:rsidR="00581800">
        <w:rPr>
          <w:rFonts w:eastAsia="Times New Roman" w:cs="Times New Roman"/>
          <w:szCs w:val="24"/>
        </w:rPr>
        <w:t xml:space="preserve">ystematic conservation planning </w:t>
      </w:r>
      <w:r w:rsidR="00FB60D3">
        <w:rPr>
          <w:rFonts w:eastAsia="Times New Roman" w:cs="Times New Roman"/>
          <w:szCs w:val="24"/>
        </w:rPr>
        <w:t xml:space="preserve">aims to provide </w:t>
      </w:r>
      <w:r w:rsidR="00581800">
        <w:rPr>
          <w:rFonts w:eastAsia="Times New Roman" w:cs="Times New Roman"/>
          <w:szCs w:val="24"/>
        </w:rPr>
        <w:t xml:space="preserve">a rigorous, repeatable, and structured approach for designing new protected areas that efficiently meet conservation objectives </w:t>
      </w:r>
      <w:r w:rsidR="00581800">
        <w:fldChar w:fldCharType="begin"/>
      </w:r>
      <w:r w:rsidR="00270F5E">
        <w:instrText xml:space="preserve"> ADDIN ZOTERO_ITEM CSL_CITATION {"citationID":"sgnGGFUH","properties":{"formattedCitation":"(Margules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581800">
        <w:fldChar w:fldCharType="separate"/>
      </w:r>
      <w:bookmarkStart w:id="0" w:name="__Fieldmark__99_924499877"/>
      <w:r w:rsidR="00270F5E" w:rsidRPr="00270F5E">
        <w:rPr>
          <w:rFonts w:cs="Times New Roman"/>
        </w:rPr>
        <w:t>(Margules &amp; Pressey 2000)</w:t>
      </w:r>
      <w:r w:rsidR="00581800">
        <w:fldChar w:fldCharType="end"/>
      </w:r>
      <w:bookmarkEnd w:id="0"/>
      <w:r w:rsidR="00581800">
        <w:rPr>
          <w:rFonts w:eastAsia="Times New Roman" w:cs="Times New Roman"/>
          <w:szCs w:val="24"/>
        </w:rPr>
        <w:t xml:space="preserve">. Historically, spatial conservation decision-making often evaluated parcels opportunistically as they became available for purchase, donation, or under threat </w:t>
      </w:r>
      <w:r w:rsidR="00581800">
        <w:fldChar w:fldCharType="begin"/>
      </w:r>
      <w:r w:rsidR="00270F5E">
        <w:instrText xml:space="preserve"> ADDIN ZOTERO_ITEM CSL_CITATION {"citationID":"bzl82Q6m","properties":{"formattedCitation":"(Pressey et al. 1993; Pressey &amp; Bottrill 2008)","plainCitation":"(Pressey et al. 1993; Pressey &amp; Bottrill 2008)","noteIndex":0},"citationItems":[{"id":276,"uris":["http://zotero.org/users/878981/items/WGJLL36T"],"uri":["http://zotero.org/users/878981/items/WGJLL36T"],"itemData":{"id":276,"type":"article-journal","title":"Beyond opportunism: key principles for systematic reserve selection","container-title":"Trends in ecology &amp; evolution","page":"124–128","volume":"8","issue":"4","note":"publisher: Elsevier\nCitation Key: Pressey1993","author":[{"family":"Pressey","given":"RL"},{"family":"Humphries","given":"CJ"},{"family":"Margules","given":"CR"},{"family":"Vane-Wright","given":"RI"},{"family":"Williams","given":"PH"}],"issued":{"date-parts":[["1993"]]}}},{"id":2545,"uris":["http://zotero.org/users/878981/items/QGQGLNQL"],"uri":["http://zotero.org/users/878981/items/QGQGLNQL"],"itemData":{"id":2545,"type":"article-journal","title":"Opportunism, Threats, and the Evolution of Systematic Conservation Planning","container-title":"Conservation Biology","page":"1340-1345","volume":"22","issue":"5","source":"Wiley Online Library","DOI":"10.1111/j.1523-1739.2008.01032.x","ISSN":"1523-1739","language":"en","author":[{"family":"Pressey","given":"Robert L."},{"family":"Bottrill","given":"Madeleine C."}],"issued":{"date-parts":[["2008"]]}}}],"schema":"https://github.com/citation-style-language/schema/raw/master/csl-citation.json"} </w:instrText>
      </w:r>
      <w:r w:rsidR="00581800">
        <w:fldChar w:fldCharType="separate"/>
      </w:r>
      <w:bookmarkStart w:id="1" w:name="__Fieldmark__115_924499877"/>
      <w:r w:rsidR="00270F5E" w:rsidRPr="00270F5E">
        <w:rPr>
          <w:rFonts w:cs="Times New Roman"/>
        </w:rPr>
        <w:t>(Pressey et al. 1993; Pressey &amp; Bottrill 2008)</w:t>
      </w:r>
      <w:r w:rsidR="00581800">
        <w:fldChar w:fldCharType="end"/>
      </w:r>
      <w:bookmarkEnd w:id="1"/>
      <w:r w:rsidR="00581800">
        <w:rPr>
          <w:rFonts w:eastAsia="Times New Roman" w:cs="Times New Roman"/>
          <w:szCs w:val="24"/>
        </w:rPr>
        <w:t xml:space="preserve">. Although purchasing such areas may improve the status quo, such decisions may not substantially enhance the long-term persistence of  species or communities or be cost-effective </w:t>
      </w:r>
      <w:r w:rsidR="00581800">
        <w:fldChar w:fldCharType="begin"/>
      </w:r>
      <w:r w:rsidR="00270F5E">
        <w:instrText xml:space="preserve"> ADDIN ZOTERO_ITEM CSL_CITATION {"citationID":"9x9l7pwo","properties":{"formattedCitation":"(Joppa &amp; Pfaff 2009; Venter et al. 2014)","plainCitation":"(Joppa &amp; Pfaff 2009; Venter et al. 2014)","noteIndex":0},"citationItems":[{"id":13,"uris":["http://zotero.org/users/878981/items/IZ9XPTHN"],"uri":["http://zotero.org/users/878981/items/IZ9XPTHN"],"itemData":{"id":13,"type":"article-journal","title":"High and far: biases in the location of protected areas","container-title":"PloS one","page":"e8273","volume":"4","issue":"12","note":"publisher: Public Library of Science\nCitation Key: joppa2009high","author":[{"family":"Joppa","given":"Lucas N"},{"family":"Pfaff","given":"Alexander"}],"issued":{"date-parts":[["2009"]]}}},{"id":973,"uris":["http://zotero.org/users/878981/items/M537L8EI"],"uri":["http://zotero.org/users/878981/items/M537L8EI"],"itemData":{"id":973,"type":"article-journal","title":"Targeting Global Protected Area Expansion for Imperiled Biodiversity","container-title":"PLOS Biology","page":"e1001891","volume":"12","issue":"6","source":"PLoS Journals","abstract":"Meeting international targets for expanding protected areas could simultaneously contribute to species conservation, but only if the distribution of threatened species informs the future establishment of protected areas.","DOI":"10.1371/journal.pbio.1001891","ISSN":"1545-7885","journalAbbreviation":"PLOS Biology","language":"en","author":[{"family":"Venter","given":"Oscar"},{"family":"Fuller","given":"Richard A."},{"family":"Segan","given":"Daniel B."},{"family":"Carwardine","given":"Josie"},{"family":"Brooks","given":"Thomas"},{"family":"Butchart","given":"Stuart H. M."},{"family":"Marco","given":"Moreno Di"},{"family":"Iwamura","given":"Takuya"},{"family":"Joseph","given":"Liana"},{"family":"O'Grady","given":"Damien"},{"family":"Possingham","given":"Hugh P."},{"family":"Rondinini","given":"Carlo"},{"family":"Smith","given":"Robert J."},{"family":"Venter","given":"Michelle"},{"family":"Watson","given":"James E. M."}],"issued":{"date-parts":[["2014",6,24]]}}}],"schema":"https://github.com/citation-style-language/schema/raw/master/csl-citation.json"} </w:instrText>
      </w:r>
      <w:r w:rsidR="00581800">
        <w:fldChar w:fldCharType="separate"/>
      </w:r>
      <w:bookmarkStart w:id="2" w:name="__Fieldmark__126_924499877"/>
      <w:r w:rsidR="00270F5E" w:rsidRPr="00270F5E">
        <w:rPr>
          <w:rFonts w:cs="Times New Roman"/>
        </w:rPr>
        <w:t>(Joppa &amp; Pfaff 2009; Venter et al. 2014)</w:t>
      </w:r>
      <w:r w:rsidR="00581800">
        <w:fldChar w:fldCharType="end"/>
      </w:r>
      <w:bookmarkEnd w:id="2"/>
      <w:r w:rsidR="00581800">
        <w:rPr>
          <w:rFonts w:eastAsia="Times New Roman" w:cs="Times New Roman"/>
          <w:szCs w:val="24"/>
        </w:rPr>
        <w:t xml:space="preserve">. </w:t>
      </w:r>
      <w:r>
        <w:rPr>
          <w:rFonts w:eastAsia="Times New Roman" w:cs="Times New Roman"/>
          <w:szCs w:val="24"/>
        </w:rPr>
        <w:lastRenderedPageBreak/>
        <w:t>Systematic conservation planning</w:t>
      </w:r>
      <w:r w:rsidR="00581800">
        <w:rPr>
          <w:rFonts w:eastAsia="Times New Roman" w:cs="Times New Roman"/>
          <w:szCs w:val="24"/>
        </w:rPr>
        <w:t>, on the other hand, involves framing conservation planning problems as optimization problems, with clearly defined objective</w:t>
      </w:r>
      <w:r w:rsidR="00426C89">
        <w:rPr>
          <w:rFonts w:eastAsia="Times New Roman" w:cs="Times New Roman"/>
          <w:szCs w:val="24"/>
        </w:rPr>
        <w:t xml:space="preserve">s </w:t>
      </w:r>
      <w:r w:rsidR="00581800">
        <w:rPr>
          <w:rFonts w:eastAsia="Times New Roman" w:cs="Times New Roman"/>
          <w:szCs w:val="24"/>
        </w:rPr>
        <w:t xml:space="preserve">(e.g. minimize acquisition cost) and constraints. These optimization problems are then solved to obtain candidate reserve designs (termed </w:t>
      </w:r>
      <w:r w:rsidR="00DF122B">
        <w:rPr>
          <w:rFonts w:eastAsia="Times New Roman" w:cs="Times New Roman"/>
          <w:szCs w:val="24"/>
        </w:rPr>
        <w:t>solutions</w:t>
      </w:r>
      <w:r w:rsidR="00581800">
        <w:rPr>
          <w:rFonts w:eastAsia="Times New Roman" w:cs="Times New Roman"/>
          <w:szCs w:val="24"/>
        </w:rPr>
        <w:t xml:space="preserve">), which are used to guide protected area acquisitions and land policy  </w:t>
      </w:r>
      <w:r w:rsidR="00581800">
        <w:fldChar w:fldCharType="begin"/>
      </w:r>
      <w:r w:rsidR="00270F5E">
        <w:instrText xml:space="preserve"> ADDIN ZOTERO_ITEM CSL_CITATION {"citationID":"uvAUapLr","properties":{"formattedCitation":"(Schwartz et al. 2018)","plainCitation":"(Schwartz et al. 2018)","noteIndex":0},"citationItems":[{"id":983,"uris":["http://zotero.org/users/878981/items/Q7Z627ZA"],"uri":["http://zotero.org/users/878981/items/Q7Z627ZA"],"itemData":{"id":983,"type":"article-journal","title":"Decision Support Frameworks and Tools for Conservation","container-title":"Conservation Letters","page":"e12385","volume":"11","issue":"2","source":"Wiley Online Library","abstract":"The practice of conservation occurs within complex socioecological systems fraught with challenges that require transparent, defensible, and often socially engaged project planning and management. Planning and decision support frameworks are designed to help conservation practitioners increase planning rigor, project accountability, stakeholder participation, transparency in decisions, and learning. We describe and contrast five common frameworks within the context of six fundamental questions (why, who, what, where, when, how) at each of three planning stages of adaptive management (project scoping, operational planning, learning). We demonstrate that decision support frameworks provide varied and extensive tools for conservation planning and management. However, using any framework in isolation risks diminishing potential benefits since no one framework covers the full spectrum of potential conservation planning and decision challenges. We describe two case studies that have effectively deployed tools from across conservation frameworks to improve conservation actions and outcomes. Attention to the critical questions for conservation project planning should allow practitioners to operate within any framework and adapt tools to suit their specific management context. We call on conservation researchers and practitioners to regularly use decision support tools as standard practice for framing both practice and research.","DOI":"10.1111/conl.12385","ISSN":"1755-263X","language":"en","author":[{"family":"Schwartz","given":"Mark W."},{"family":"Cook","given":"Carly N."},{"family":"Pressey","given":"Robert L."},{"family":"Pullin","given":"Andrew S."},{"family":"Runge","given":"Michael C."},{"family":"Salafsky","given":"Nick"},{"family":"Sutherland","given":"William J."},{"family":"Williamson","given":"Matthew A."}],"issued":{"date-parts":[["2018",3,1]]}}}],"schema":"https://github.com/citation-style-language/schema/raw/master/csl-citation.json"} </w:instrText>
      </w:r>
      <w:r w:rsidR="00581800">
        <w:fldChar w:fldCharType="separate"/>
      </w:r>
      <w:bookmarkStart w:id="3" w:name="__Fieldmark__134_924499877"/>
      <w:r w:rsidR="00270F5E" w:rsidRPr="00270F5E">
        <w:rPr>
          <w:rFonts w:cs="Times New Roman"/>
        </w:rPr>
        <w:t>(Schwartz et al. 2018)</w:t>
      </w:r>
      <w:r w:rsidR="00581800">
        <w:fldChar w:fldCharType="end"/>
      </w:r>
      <w:bookmarkEnd w:id="3"/>
      <w:r w:rsidR="00581800">
        <w:rPr>
          <w:rFonts w:eastAsia="Times New Roman" w:cs="Times New Roman"/>
          <w:szCs w:val="24"/>
        </w:rPr>
        <w:t>. Due to the systematic, evidence-based nature of these tools, they can help contribute to a transparent, inclusive, and more defensible decision-making process</w:t>
      </w:r>
      <w:r w:rsidR="00474D20">
        <w:rPr>
          <w:rFonts w:eastAsia="Times New Roman" w:cs="Times New Roman"/>
          <w:szCs w:val="24"/>
        </w:rPr>
        <w:t xml:space="preserve"> </w:t>
      </w:r>
      <w:r w:rsidR="00474D20">
        <w:rPr>
          <w:rFonts w:eastAsia="Times New Roman" w:cs="Times New Roman"/>
          <w:szCs w:val="24"/>
        </w:rPr>
        <w:fldChar w:fldCharType="begin"/>
      </w:r>
      <w:r w:rsidR="00270F5E">
        <w:rPr>
          <w:rFonts w:eastAsia="Times New Roman" w:cs="Times New Roman"/>
          <w:szCs w:val="24"/>
        </w:rPr>
        <w:instrText xml:space="preserve"> ADDIN ZOTERO_ITEM CSL_CITATION {"citationID":"nrPBRFW4","properties":{"formattedCitation":"(Margules &amp; Pressey 2000)","plainCitation":"(Margules &amp; Pressey 2000)","noteIndex":0},"citationItems":[{"id":291,"uris":["http://zotero.org/users/878981/items/4PNTRNFR"],"uri":["http://zotero.org/users/878981/items/4PNTRNFR"],"itemData":{"id":291,"type":"article-journal","title":"Systematic conservation planning.","container-title":"Nature","page":"243-53","volume":"405","issue":"6783","abstract":"The realization of conservation goals requires strategies for managing whole landscapes including areas allocated to both production and protection. Reserves alone are not adequate for nature conservation but they are the cornerstone on which regional strategies are built. Reserves have two main roles. They should sample or represent the biodiversity of each region and they should separate this biodiversity from processes that threaten its persistence. Existing reserve systems throughout the world contain a biased sample of biodiversity, usually that of remote places and other areas that are unsuitable for commercial activities. A more systematic approach to locating and designing reserves has been evolving and this approach will need to be implemented if a large proportion of today's biodiversity is to exist in a future of increasing numbers of people and their demands on natural resources.","DOI":"10.1038/35012251","ISSN":"0028-0836","note":"PMID: 10821285\nCitation Key: Margules2000","author":[{"family":"Margules","given":"C R"},{"family":"Pressey","given":"R L"}],"issued":{"date-parts":[["2000",5]]}}}],"schema":"https://github.com/citation-style-language/schema/raw/master/csl-citation.json"} </w:instrText>
      </w:r>
      <w:r w:rsidR="00474D20">
        <w:rPr>
          <w:rFonts w:eastAsia="Times New Roman" w:cs="Times New Roman"/>
          <w:szCs w:val="24"/>
        </w:rPr>
        <w:fldChar w:fldCharType="separate"/>
      </w:r>
      <w:r w:rsidR="00270F5E" w:rsidRPr="00270F5E">
        <w:rPr>
          <w:rFonts w:cs="Times New Roman"/>
        </w:rPr>
        <w:t>(Margules &amp; Pressey 2000)</w:t>
      </w:r>
      <w:r w:rsidR="00474D20">
        <w:rPr>
          <w:rFonts w:eastAsia="Times New Roman" w:cs="Times New Roman"/>
          <w:szCs w:val="24"/>
        </w:rPr>
        <w:fldChar w:fldCharType="end"/>
      </w:r>
      <w:r w:rsidR="00581800">
        <w:rPr>
          <w:rFonts w:eastAsia="Times New Roman" w:cs="Times New Roman"/>
          <w:szCs w:val="24"/>
        </w:rPr>
        <w:t>.</w:t>
      </w:r>
    </w:p>
    <w:p w14:paraId="510D2302" w14:textId="4ED31133" w:rsidR="0056142A" w:rsidRDefault="00581800">
      <w:pPr>
        <w:spacing w:after="0" w:line="480" w:lineRule="auto"/>
        <w:ind w:firstLine="720"/>
      </w:pPr>
      <w:r>
        <w:rPr>
          <w:rFonts w:eastAsia="Times New Roman" w:cs="Times New Roman"/>
          <w:szCs w:val="24"/>
        </w:rPr>
        <w:t xml:space="preserve">Today, </w:t>
      </w:r>
      <w:proofErr w:type="spellStart"/>
      <w:r>
        <w:rPr>
          <w:rFonts w:eastAsia="Times New Roman" w:cs="Times New Roman"/>
          <w:szCs w:val="24"/>
        </w:rPr>
        <w:t>Marxan</w:t>
      </w:r>
      <w:proofErr w:type="spellEnd"/>
      <w:r>
        <w:rPr>
          <w:rFonts w:eastAsia="Times New Roman" w:cs="Times New Roman"/>
          <w:szCs w:val="24"/>
        </w:rPr>
        <w:t xml:space="preserve"> is the most widely used </w:t>
      </w:r>
      <w:r w:rsidR="001B64F8">
        <w:rPr>
          <w:rFonts w:eastAsia="Times New Roman" w:cs="Times New Roman"/>
          <w:szCs w:val="24"/>
        </w:rPr>
        <w:t>systematic conservation planning</w:t>
      </w:r>
      <w:r>
        <w:rPr>
          <w:rFonts w:eastAsia="Times New Roman" w:cs="Times New Roman"/>
          <w:szCs w:val="24"/>
        </w:rPr>
        <w:t xml:space="preserve"> software, being used in 184 countries to design marine and terrestrial reserve systems </w:t>
      </w:r>
      <w:r>
        <w:fldChar w:fldCharType="begin"/>
      </w:r>
      <w:r w:rsidR="00270F5E">
        <w:instrText xml:space="preserve"> ADDIN ZOTERO_ITEM CSL_CITATION {"citationID":"aAQDKnib","properties":{"formattedCitation":"(Ball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fldChar w:fldCharType="separate"/>
      </w:r>
      <w:bookmarkStart w:id="4" w:name="__Fieldmark__2268_924499877"/>
      <w:r w:rsidR="00270F5E" w:rsidRPr="00270F5E">
        <w:rPr>
          <w:rFonts w:cs="Times New Roman"/>
        </w:rPr>
        <w:t>(Ball et al. 2009)</w:t>
      </w:r>
      <w:r>
        <w:fldChar w:fldCharType="end"/>
      </w:r>
      <w:bookmarkEnd w:id="4"/>
      <w:r>
        <w:rPr>
          <w:rFonts w:eastAsia="Times New Roman" w:cs="Times New Roman"/>
          <w:szCs w:val="24"/>
        </w:rPr>
        <w:t xml:space="preserve">. Although </w:t>
      </w:r>
      <w:proofErr w:type="spellStart"/>
      <w:r>
        <w:rPr>
          <w:rFonts w:eastAsia="Times New Roman" w:cs="Times New Roman"/>
          <w:szCs w:val="24"/>
        </w:rPr>
        <w:t>Marxan</w:t>
      </w:r>
      <w:proofErr w:type="spellEnd"/>
      <w:r>
        <w:rPr>
          <w:rFonts w:eastAsia="Times New Roman" w:cs="Times New Roman"/>
          <w:szCs w:val="24"/>
        </w:rPr>
        <w:t xml:space="preserve"> supports several algorithms for solving conservation planning problems, most conservation planning exercises use its implementation of the simulated annealing (SA)</w:t>
      </w:r>
      <w:r w:rsidR="00A105CA">
        <w:rPr>
          <w:rFonts w:eastAsia="Times New Roman" w:cs="Times New Roman"/>
          <w:szCs w:val="24"/>
        </w:rPr>
        <w:t xml:space="preserve">, </w:t>
      </w:r>
      <w:r w:rsidR="00911EA4" w:rsidRPr="00911EA4">
        <w:rPr>
          <w:rFonts w:eastAsia="Times New Roman" w:cs="Times New Roman"/>
          <w:szCs w:val="24"/>
        </w:rPr>
        <w:t>a</w:t>
      </w:r>
      <w:r w:rsidR="008E746B">
        <w:rPr>
          <w:rFonts w:eastAsia="Times New Roman" w:cs="Times New Roman"/>
          <w:szCs w:val="24"/>
        </w:rPr>
        <w:t>n</w:t>
      </w:r>
      <w:r w:rsidR="00911EA4" w:rsidRPr="00911EA4">
        <w:rPr>
          <w:rFonts w:eastAsia="Times New Roman" w:cs="Times New Roman"/>
          <w:szCs w:val="24"/>
        </w:rPr>
        <w:t xml:space="preserve"> </w:t>
      </w:r>
      <w:r w:rsidR="008E746B">
        <w:rPr>
          <w:rFonts w:eastAsia="Times New Roman" w:cs="Times New Roman"/>
          <w:szCs w:val="24"/>
        </w:rPr>
        <w:t xml:space="preserve">iterative, </w:t>
      </w:r>
      <w:r w:rsidR="00911EA4" w:rsidRPr="00911EA4">
        <w:rPr>
          <w:rFonts w:eastAsia="Times New Roman" w:cs="Times New Roman"/>
          <w:szCs w:val="24"/>
        </w:rPr>
        <w:t xml:space="preserve">stochastic </w:t>
      </w:r>
      <w:r w:rsidR="00911EA4">
        <w:rPr>
          <w:rFonts w:eastAsia="Times New Roman" w:cs="Times New Roman"/>
          <w:szCs w:val="24"/>
        </w:rPr>
        <w:t>meta</w:t>
      </w:r>
      <w:r w:rsidR="00911EA4" w:rsidRPr="00911EA4">
        <w:rPr>
          <w:rFonts w:eastAsia="Times New Roman" w:cs="Times New Roman"/>
          <w:szCs w:val="24"/>
        </w:rPr>
        <w:t>heuristic for approximating global optima of complex functions with many local optima</w:t>
      </w:r>
      <w:r>
        <w:rPr>
          <w:rFonts w:eastAsia="Times New Roman" w:cs="Times New Roman"/>
          <w:szCs w:val="24"/>
        </w:rPr>
        <w:t xml:space="preserve">. By conducting thousands of individual runs, each with millions of iterations, </w:t>
      </w:r>
      <w:proofErr w:type="spellStart"/>
      <w:r w:rsidR="00F4143F">
        <w:rPr>
          <w:rFonts w:eastAsia="Times New Roman" w:cs="Times New Roman"/>
          <w:szCs w:val="24"/>
        </w:rPr>
        <w:t>Marxan</w:t>
      </w:r>
      <w:proofErr w:type="spellEnd"/>
      <w:r>
        <w:rPr>
          <w:rFonts w:eastAsia="Times New Roman" w:cs="Times New Roman"/>
          <w:szCs w:val="24"/>
        </w:rPr>
        <w:t xml:space="preserve"> aim</w:t>
      </w:r>
      <w:r w:rsidR="00F4143F">
        <w:rPr>
          <w:rFonts w:eastAsia="Times New Roman" w:cs="Times New Roman"/>
          <w:szCs w:val="24"/>
        </w:rPr>
        <w:t>s</w:t>
      </w:r>
      <w:r>
        <w:rPr>
          <w:rFonts w:eastAsia="Times New Roman" w:cs="Times New Roman"/>
          <w:szCs w:val="24"/>
        </w:rPr>
        <w:t xml:space="preserve"> to generate solutions that are near-optimal. However, this </w:t>
      </w:r>
      <w:r w:rsidR="00F4143F">
        <w:rPr>
          <w:rFonts w:eastAsia="Times New Roman" w:cs="Times New Roman"/>
          <w:szCs w:val="24"/>
        </w:rPr>
        <w:t>approach</w:t>
      </w:r>
      <w:r>
        <w:rPr>
          <w:rFonts w:eastAsia="Times New Roman" w:cs="Times New Roman"/>
          <w:szCs w:val="24"/>
        </w:rPr>
        <w:t xml:space="preserve"> provides no guarantee on solution quality</w:t>
      </w:r>
      <w:r w:rsidR="00ED62FF">
        <w:rPr>
          <w:rFonts w:eastAsia="Times New Roman" w:cs="Times New Roman"/>
          <w:szCs w:val="24"/>
        </w:rPr>
        <w:t xml:space="preserve">. In particular, solutions may be </w:t>
      </w:r>
      <w:r w:rsidR="00565530">
        <w:rPr>
          <w:rFonts w:eastAsia="Times New Roman" w:cs="Times New Roman"/>
          <w:szCs w:val="24"/>
        </w:rPr>
        <w:t>highly suboptimal</w:t>
      </w:r>
      <w:r w:rsidR="00ED62FF">
        <w:rPr>
          <w:rFonts w:eastAsia="Times New Roman" w:cs="Times New Roman"/>
          <w:szCs w:val="24"/>
        </w:rPr>
        <w:t xml:space="preserve"> and </w:t>
      </w:r>
      <w:r>
        <w:rPr>
          <w:rFonts w:eastAsia="Times New Roman" w:cs="Times New Roman"/>
          <w:szCs w:val="24"/>
        </w:rPr>
        <w:t xml:space="preserve">conservation scientists and practitioners </w:t>
      </w:r>
      <w:r w:rsidR="00457A4F">
        <w:rPr>
          <w:rFonts w:eastAsia="Times New Roman" w:cs="Times New Roman"/>
          <w:szCs w:val="24"/>
        </w:rPr>
        <w:t xml:space="preserve">have no way of knowing how </w:t>
      </w:r>
      <w:r w:rsidR="008B693B">
        <w:rPr>
          <w:rFonts w:eastAsia="Times New Roman" w:cs="Times New Roman"/>
          <w:szCs w:val="24"/>
        </w:rPr>
        <w:t>far from optimality generated solutions are.</w:t>
      </w:r>
    </w:p>
    <w:p w14:paraId="52D39678" w14:textId="42477671" w:rsidR="000F1B1D" w:rsidRDefault="00581800" w:rsidP="009C6D1A">
      <w:pPr>
        <w:spacing w:after="0" w:line="480" w:lineRule="auto"/>
        <w:ind w:firstLine="720"/>
        <w:rPr>
          <w:rFonts w:eastAsia="Times New Roman" w:cs="Times New Roman"/>
          <w:szCs w:val="24"/>
        </w:rPr>
      </w:pPr>
      <w:r>
        <w:fldChar w:fldCharType="begin"/>
      </w:r>
      <w:bookmarkStart w:id="5" w:name="__Fieldmark__2290_924499877"/>
      <w:r>
        <w:fldChar w:fldCharType="separate"/>
      </w:r>
      <w:r>
        <w:rPr>
          <w:rFonts w:eastAsia="Times New Roman" w:cs="Times New Roman"/>
          <w:szCs w:val="24"/>
        </w:rPr>
        <w:t>e</w:t>
      </w:r>
      <w:r>
        <w:fldChar w:fldCharType="end"/>
      </w:r>
      <w:bookmarkEnd w:id="5"/>
      <w:r w:rsidR="009C6D1A">
        <w:rPr>
          <w:rFonts w:eastAsia="Times New Roman" w:cs="Times New Roman"/>
          <w:szCs w:val="24"/>
        </w:rPr>
        <w:t>In a recent simulation study</w:t>
      </w:r>
      <w:r>
        <w:rPr>
          <w:rFonts w:eastAsia="Times New Roman" w:cs="Times New Roman"/>
          <w:szCs w:val="24"/>
        </w:rPr>
        <w:t>, Beyer et al</w:t>
      </w:r>
      <w:r w:rsidR="00762FE3">
        <w:rPr>
          <w:rFonts w:eastAsia="Times New Roman" w:cs="Times New Roman"/>
          <w:szCs w:val="24"/>
        </w:rPr>
        <w:t>.</w:t>
      </w:r>
      <w:r>
        <w:rPr>
          <w:rFonts w:eastAsia="Times New Roman" w:cs="Times New Roman"/>
          <w:szCs w:val="24"/>
        </w:rPr>
        <w:t xml:space="preserve"> </w:t>
      </w:r>
      <w:r w:rsidR="00762FE3">
        <w:rPr>
          <w:rFonts w:eastAsia="Times New Roman" w:cs="Times New Roman"/>
          <w:szCs w:val="24"/>
        </w:rPr>
        <w:t>(</w:t>
      </w:r>
      <w:r>
        <w:rPr>
          <w:rFonts w:eastAsia="Times New Roman" w:cs="Times New Roman"/>
          <w:szCs w:val="24"/>
        </w:rPr>
        <w:t>2016</w:t>
      </w:r>
      <w:r w:rsidR="00762FE3">
        <w:rPr>
          <w:rFonts w:eastAsia="Times New Roman" w:cs="Times New Roman"/>
          <w:szCs w:val="24"/>
        </w:rPr>
        <w:t>)</w:t>
      </w:r>
      <w:r>
        <w:rPr>
          <w:rFonts w:eastAsia="Times New Roman" w:cs="Times New Roman"/>
          <w:szCs w:val="24"/>
        </w:rPr>
        <w:t xml:space="preserve"> found that </w:t>
      </w:r>
      <w:proofErr w:type="spellStart"/>
      <w:r>
        <w:rPr>
          <w:rFonts w:eastAsia="Times New Roman" w:cs="Times New Roman"/>
          <w:szCs w:val="24"/>
        </w:rPr>
        <w:t>Marxan</w:t>
      </w:r>
      <w:proofErr w:type="spellEnd"/>
      <w:r>
        <w:rPr>
          <w:rFonts w:eastAsia="Times New Roman" w:cs="Times New Roman"/>
          <w:szCs w:val="24"/>
        </w:rPr>
        <w:t xml:space="preserve"> with simulated annealing can deliver solutions</w:t>
      </w:r>
      <w:r w:rsidR="009C6D1A">
        <w:rPr>
          <w:rFonts w:eastAsia="Times New Roman" w:cs="Times New Roman"/>
          <w:szCs w:val="24"/>
        </w:rPr>
        <w:t xml:space="preserve"> that are </w:t>
      </w:r>
      <w:r w:rsidR="00663367">
        <w:rPr>
          <w:rFonts w:eastAsia="Times New Roman" w:cs="Times New Roman"/>
          <w:szCs w:val="24"/>
        </w:rPr>
        <w:t xml:space="preserve">orders of </w:t>
      </w:r>
      <w:r w:rsidR="00DA19DB">
        <w:rPr>
          <w:rFonts w:eastAsia="Times New Roman" w:cs="Times New Roman"/>
          <w:szCs w:val="24"/>
        </w:rPr>
        <w:t>magnitude</w:t>
      </w:r>
      <w:r w:rsidR="00663367">
        <w:rPr>
          <w:rFonts w:eastAsia="Times New Roman" w:cs="Times New Roman"/>
          <w:szCs w:val="24"/>
        </w:rPr>
        <w:t xml:space="preserve"> below optimality</w:t>
      </w:r>
      <w:r>
        <w:rPr>
          <w:rFonts w:eastAsia="Times New Roman" w:cs="Times New Roman"/>
          <w:szCs w:val="24"/>
        </w:rPr>
        <w:t xml:space="preserve">. They </w:t>
      </w:r>
      <w:r w:rsidR="00145289">
        <w:rPr>
          <w:rFonts w:eastAsia="Times New Roman" w:cs="Times New Roman"/>
          <w:szCs w:val="24"/>
        </w:rPr>
        <w:t xml:space="preserve">compared </w:t>
      </w:r>
      <w:proofErr w:type="spellStart"/>
      <w:r w:rsidR="00145289">
        <w:rPr>
          <w:rFonts w:eastAsia="Times New Roman" w:cs="Times New Roman"/>
          <w:szCs w:val="24"/>
        </w:rPr>
        <w:t>Marxan</w:t>
      </w:r>
      <w:proofErr w:type="spellEnd"/>
      <w:r w:rsidR="00145289">
        <w:rPr>
          <w:rFonts w:eastAsia="Times New Roman" w:cs="Times New Roman"/>
          <w:szCs w:val="24"/>
        </w:rPr>
        <w:t xml:space="preserve"> to</w:t>
      </w:r>
      <w:r>
        <w:rPr>
          <w:rFonts w:eastAsia="Times New Roman" w:cs="Times New Roman"/>
          <w:szCs w:val="24"/>
        </w:rPr>
        <w:t xml:space="preserve"> integer linear programming (ILP) </w:t>
      </w:r>
      <w:r>
        <w:fldChar w:fldCharType="begin"/>
      </w:r>
      <w:r w:rsidR="00270F5E">
        <w:instrText xml:space="preserve"> ADDIN ZOTERO_ITEM CSL_CITATION {"citationID":"IaDBeSye","properties":{"formattedCitation":"(Dantzig 2016)","plainCitation":"(Dantzig 2016)","noteIndex":0},"citationItems":[{"id":2539,"uris":["http://zotero.org/users/878981/items/L3RBGG4E"],"uri":["http://zotero.org/users/878981/items/L3RBGG4E"],"itemData":{"id":2539,"type":"book","title":"Linear Programming and Extensions","publisher":"Princeton University Press","number-of-pages":"651","source":"Google Books","abstract":"In real-world problems related to finance, business, and management, mathematicians and economists frequently encounter optimization problems. In this classic book, George Dantzig looks at a wealth of examples and develops linear programming methods for their solutions. He begins by introducing the basic theory of linear inequalities and describes the powerful simplex method used to solve them. Treatments of the price concept, the transportation problem, and matrix methods are also given, and key mathematical concepts such as the properties of convex sets and linear vector spaces are covered. George Dantzig is properly acclaimed as the \"father of linear programming.\" Linear programming is a mathematical technique used to optimize a situation. It can be used to minimize traffic congestion or to maximize the scheduling of airline flights. He formulated its basic theoretical model and discovered its underlying computational algorithm, the \"simplex method,\" in a pathbreaking memorandum published by the United States Air Force in early 1948. Linear Programming and Extensions provides an extraordinary account of the subsequent development of his subject, including research in mathematical theory, computation, economic analysis, and applications to industrial problems. Dantzig first achieved success as a statistics graduate student at the University of California, Berkeley. One day he arrived for a class after it had begun, and assumed the two problems on the board were assigned for homework. When he handed in the solutions, he apologized to his professor, Jerzy Neyman, for their being late but explained that he had found the problems harder than usual. About six weeks later, Neyman excitedly told Dantzig, \"I've just written an introduction to one of your papers. Read it so I can send it out right away for publication.\" Dantzig had no idea what he was talking about. He later learned that the \"homework\" problems had in fact been two famous unsolved problems in statistics.","ISBN":"978-1-4008-8417-9","note":"Google-Books-ID: hUWPDAAAQBAJ","language":"en","author":[{"family":"Dantzig","given":"George"}],"issued":{"date-parts":[["2016",8,10]]}}}],"schema":"https://github.com/citation-style-language/schema/raw/master/csl-citation.json"} </w:instrText>
      </w:r>
      <w:r>
        <w:fldChar w:fldCharType="separate"/>
      </w:r>
      <w:bookmarkStart w:id="6" w:name="__Fieldmark__163_924499877"/>
      <w:r w:rsidR="00270F5E" w:rsidRPr="00270F5E">
        <w:rPr>
          <w:rFonts w:cs="Times New Roman"/>
        </w:rPr>
        <w:t>(Dantzig 2016)</w:t>
      </w:r>
      <w:r>
        <w:fldChar w:fldCharType="end"/>
      </w:r>
      <w:bookmarkEnd w:id="6"/>
      <w:r>
        <w:rPr>
          <w:rFonts w:eastAsia="Times New Roman" w:cs="Times New Roman"/>
          <w:szCs w:val="24"/>
        </w:rPr>
        <w:t xml:space="preserve">, which minimizes or maximizes an objective function (a mathematical equation describing the relationship between actions and outcomes) subject to a set of constraints and conditional on the decision variables (the variables corresponding to the selection of actions to implement) being integers </w:t>
      </w:r>
      <w:r>
        <w:fldChar w:fldCharType="begin"/>
      </w:r>
      <w:r w:rsidR="00270F5E">
        <w:instrText xml:space="preserve"> ADDIN ZOTERO_ITEM CSL_CITATION {"citationID":"CdbEoWjp","properties":{"formattedCitation":"(Beyer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7" w:name="__Fieldmark__182_924499877"/>
      <w:r w:rsidR="00270F5E" w:rsidRPr="00270F5E">
        <w:rPr>
          <w:rFonts w:cs="Times New Roman"/>
        </w:rPr>
        <w:t>(Beyer et al. 2016)</w:t>
      </w:r>
      <w:r>
        <w:fldChar w:fldCharType="end"/>
      </w:r>
      <w:bookmarkEnd w:id="7"/>
      <w:r>
        <w:rPr>
          <w:rFonts w:eastAsia="Times New Roman" w:cs="Times New Roman"/>
          <w:szCs w:val="24"/>
        </w:rPr>
        <w:t>.</w:t>
      </w:r>
      <w:r>
        <w:fldChar w:fldCharType="begin"/>
      </w:r>
      <w:bookmarkStart w:id="8" w:name="__Fieldmark__2383_924499877"/>
      <w:r>
        <w:fldChar w:fldCharType="end"/>
      </w:r>
      <w:bookmarkEnd w:id="8"/>
      <w:r>
        <w:rPr>
          <w:rFonts w:eastAsia="Times New Roman" w:cs="Times New Roman"/>
          <w:szCs w:val="24"/>
        </w:rPr>
        <w:t xml:space="preserve"> </w:t>
      </w:r>
      <w:r w:rsidR="00540E75">
        <w:rPr>
          <w:rFonts w:eastAsia="Times New Roman" w:cs="Times New Roman"/>
          <w:szCs w:val="24"/>
        </w:rPr>
        <w:t xml:space="preserve">Unlike </w:t>
      </w:r>
      <w:r w:rsidR="00540E75">
        <w:rPr>
          <w:rFonts w:eastAsia="Times New Roman" w:cs="Times New Roman"/>
          <w:szCs w:val="24"/>
        </w:rPr>
        <w:lastRenderedPageBreak/>
        <w:t xml:space="preserve">heuristic methods such as SA, </w:t>
      </w:r>
      <w:r w:rsidR="006B20D1">
        <w:rPr>
          <w:rFonts w:eastAsia="Times New Roman" w:cs="Times New Roman"/>
          <w:szCs w:val="24"/>
        </w:rPr>
        <w:t xml:space="preserve">prioritization using </w:t>
      </w:r>
      <w:r w:rsidR="00540E75">
        <w:rPr>
          <w:rFonts w:eastAsia="Times New Roman" w:cs="Times New Roman"/>
          <w:szCs w:val="24"/>
        </w:rPr>
        <w:t xml:space="preserve">ILP </w:t>
      </w:r>
      <w:r w:rsidR="006B20D1">
        <w:rPr>
          <w:rFonts w:eastAsia="Times New Roman" w:cs="Times New Roman"/>
          <w:szCs w:val="24"/>
        </w:rPr>
        <w:t>will find</w:t>
      </w:r>
      <w:r w:rsidR="00540E75">
        <w:rPr>
          <w:rFonts w:eastAsia="Times New Roman" w:cs="Times New Roman"/>
          <w:szCs w:val="24"/>
        </w:rPr>
        <w:t xml:space="preserve"> the exact optimal solution or can be </w:t>
      </w:r>
      <w:r w:rsidR="00F92AB4">
        <w:rPr>
          <w:rFonts w:eastAsia="Times New Roman" w:cs="Times New Roman"/>
          <w:szCs w:val="24"/>
        </w:rPr>
        <w:t>instructed to return solutions within a defined distance from optimality</w:t>
      </w:r>
      <w:r w:rsidR="00540E75">
        <w:rPr>
          <w:rFonts w:eastAsia="Times New Roman" w:cs="Times New Roman"/>
          <w:szCs w:val="24"/>
        </w:rPr>
        <w:t xml:space="preserve">. </w:t>
      </w:r>
      <w:r>
        <w:rPr>
          <w:rFonts w:eastAsia="Times New Roman" w:cs="Times New Roman"/>
          <w:szCs w:val="24"/>
        </w:rPr>
        <w:t xml:space="preserve">Some have argued that ILP approaches are </w:t>
      </w:r>
      <w:r w:rsidR="001B129F">
        <w:rPr>
          <w:rFonts w:eastAsia="Times New Roman" w:cs="Times New Roman"/>
          <w:szCs w:val="24"/>
        </w:rPr>
        <w:t xml:space="preserve">well-suited </w:t>
      </w:r>
      <w:r>
        <w:rPr>
          <w:rFonts w:eastAsia="Times New Roman" w:cs="Times New Roman"/>
          <w:szCs w:val="24"/>
        </w:rPr>
        <w:t xml:space="preserve">for </w:t>
      </w:r>
      <w:r w:rsidR="00E80DEF">
        <w:rPr>
          <w:rFonts w:eastAsia="Times New Roman" w:cs="Times New Roman"/>
          <w:szCs w:val="24"/>
        </w:rPr>
        <w:t xml:space="preserve">solving </w:t>
      </w:r>
      <w:r>
        <w:rPr>
          <w:rFonts w:eastAsia="Times New Roman" w:cs="Times New Roman"/>
          <w:szCs w:val="24"/>
        </w:rPr>
        <w:t xml:space="preserve">conservation planning problems </w:t>
      </w:r>
      <w:r>
        <w:fldChar w:fldCharType="begin"/>
      </w:r>
      <w:r w:rsidR="00AD7987">
        <w:instrText xml:space="preserve"> ADDIN ZOTERO_ITEM CSL_CITATION {"citationID":"rRXaNjuZ","properties":{"formattedCitation":"(Cocks &amp; Baird 1989; Underhill 1994; Rodrigues &amp; Gaston 2002)","plainCitation":"(Cocks &amp; Baird 1989; Underhill 1994; Rodrigues &amp; Gaston 2002)","noteIndex":0},"citationItems":[{"id":2554,"uris":["http://zotero.org/users/878981/items/GZPRM3LJ"],"uri":["http://zotero.org/users/878981/items/GZPRM3LJ"],"itemData":{"id":2554,"type":"article-journal","title":"Using mathematical programming to address the multiple reserve selection problem: An example from the Eyre Peninsula, South Australia","container-title":"Biological Conservation","page":"113-130","volume":"49","issue":"2","source":"ScienceDirect","abstract":"It is argued that the problem of choosing a subset of candidate reserves as the components of a reserve system can, in the right circumtances, be sensibly and routinely formulated as a mathematical programming problem, namely an integer goal programming problem. This remains true even when the entities being reserved are known to exist on candidate reserves only in a probabilistics sense. An example using data describing 101 remnant patches of bush on the Eyre Peninsula, South Australia is presented.","DOI":"10.1016/0006-3207(89)90083-9","ISSN":"0006-3207","title-short":"Using mathematical programming to address the multiple reserve selection problem","journalAbbreviation":"Biological Conservation","author":[{"family":"Cocks","given":"K. D."},{"family":"Baird","given":"I. A."}],"issued":{"date-parts":[["1989",1,1]]}}},{"id":2537,"uris":["http://zotero.org/users/878981/items/Z84VPKP3"],"uri":["http://zotero.org/users/878981/items/Z84VPKP3"],"itemData":{"id":2537,"type":"article-journal","title":"Optimal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9" w:name="__Fieldmark__223_924499877"/>
      <w:r w:rsidR="00270F5E" w:rsidRPr="00270F5E">
        <w:rPr>
          <w:rFonts w:cs="Times New Roman"/>
        </w:rPr>
        <w:t>(Cocks &amp; Baird 1989; Underhill 1994; Rodrigues &amp; Gaston 2002)</w:t>
      </w:r>
      <w:r>
        <w:fldChar w:fldCharType="end"/>
      </w:r>
      <w:bookmarkEnd w:id="9"/>
      <w:r>
        <w:rPr>
          <w:rFonts w:eastAsia="Times New Roman" w:cs="Times New Roman"/>
          <w:szCs w:val="24"/>
        </w:rPr>
        <w:t xml:space="preserve">, but </w:t>
      </w:r>
      <w:r w:rsidR="000F1B1D">
        <w:rPr>
          <w:rFonts w:eastAsia="Times New Roman" w:cs="Times New Roman"/>
          <w:szCs w:val="24"/>
        </w:rPr>
        <w:t xml:space="preserve">until </w:t>
      </w:r>
      <w:r>
        <w:rPr>
          <w:rFonts w:eastAsia="Times New Roman" w:cs="Times New Roman"/>
          <w:szCs w:val="24"/>
        </w:rPr>
        <w:t xml:space="preserve">recent </w:t>
      </w:r>
      <w:r w:rsidR="00A94D94">
        <w:rPr>
          <w:rFonts w:eastAsia="Times New Roman" w:cs="Times New Roman"/>
          <w:szCs w:val="24"/>
        </w:rPr>
        <w:t xml:space="preserve">advances </w:t>
      </w:r>
      <w:r>
        <w:rPr>
          <w:rFonts w:eastAsia="Times New Roman" w:cs="Times New Roman"/>
          <w:szCs w:val="24"/>
        </w:rPr>
        <w:t>in computational capacity and algorithms</w:t>
      </w:r>
      <w:r w:rsidR="000F1B1D">
        <w:rPr>
          <w:rFonts w:eastAsia="Times New Roman" w:cs="Times New Roman"/>
          <w:szCs w:val="24"/>
        </w:rPr>
        <w:t>, it has been</w:t>
      </w:r>
      <w:r>
        <w:rPr>
          <w:rFonts w:eastAsia="Times New Roman" w:cs="Times New Roman"/>
          <w:szCs w:val="24"/>
        </w:rPr>
        <w:t xml:space="preserve"> </w:t>
      </w:r>
      <w:r w:rsidR="000F1B1D">
        <w:rPr>
          <w:rFonts w:eastAsia="Times New Roman" w:cs="Times New Roman"/>
          <w:szCs w:val="24"/>
        </w:rPr>
        <w:t>im</w:t>
      </w:r>
      <w:r>
        <w:rPr>
          <w:rFonts w:eastAsia="Times New Roman" w:cs="Times New Roman"/>
          <w:szCs w:val="24"/>
        </w:rPr>
        <w:t xml:space="preserve">possible to solve the </w:t>
      </w:r>
      <w:proofErr w:type="spellStart"/>
      <w:r>
        <w:rPr>
          <w:rFonts w:eastAsia="Times New Roman" w:cs="Times New Roman"/>
          <w:szCs w:val="24"/>
        </w:rPr>
        <w:t>Marxan</w:t>
      </w:r>
      <w:proofErr w:type="spellEnd"/>
      <w:r w:rsidR="005F316F">
        <w:rPr>
          <w:rFonts w:eastAsia="Times New Roman" w:cs="Times New Roman"/>
          <w:szCs w:val="24"/>
        </w:rPr>
        <w:t xml:space="preserve">-like </w:t>
      </w:r>
      <w:r w:rsidR="009929C7">
        <w:rPr>
          <w:rFonts w:eastAsia="Times New Roman" w:cs="Times New Roman"/>
          <w:szCs w:val="24"/>
        </w:rPr>
        <w:t>systematic conservation planning</w:t>
      </w:r>
      <w:r w:rsidR="005F316F">
        <w:rPr>
          <w:rFonts w:eastAsia="Times New Roman" w:cs="Times New Roman"/>
          <w:szCs w:val="24"/>
        </w:rPr>
        <w:t xml:space="preserve"> problems</w:t>
      </w:r>
      <w:r>
        <w:rPr>
          <w:rFonts w:eastAsia="Times New Roman" w:cs="Times New Roman"/>
          <w:szCs w:val="24"/>
        </w:rPr>
        <w:t xml:space="preserve"> with ILP for large problems </w:t>
      </w:r>
      <w:r>
        <w:fldChar w:fldCharType="begin"/>
      </w:r>
      <w:r w:rsidR="00270F5E">
        <w:instrText xml:space="preserve"> ADDIN ZOTERO_ITEM CSL_CITATION {"citationID":"Y3EilbHl","properties":{"formattedCitation":"(Beyer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fldChar w:fldCharType="separate"/>
      </w:r>
      <w:bookmarkStart w:id="10" w:name="__Fieldmark__234_924499877"/>
      <w:r w:rsidR="00270F5E" w:rsidRPr="00270F5E">
        <w:rPr>
          <w:rFonts w:cs="Times New Roman"/>
        </w:rPr>
        <w:t>(Beyer et al. 2016)</w:t>
      </w:r>
      <w:r>
        <w:fldChar w:fldCharType="end"/>
      </w:r>
      <w:bookmarkEnd w:id="10"/>
      <w:r>
        <w:rPr>
          <w:rFonts w:eastAsia="Times New Roman" w:cs="Times New Roman"/>
          <w:szCs w:val="24"/>
        </w:rPr>
        <w:t xml:space="preserve">. </w:t>
      </w:r>
    </w:p>
    <w:p w14:paraId="7A919952" w14:textId="30915CB4" w:rsidR="0056142A" w:rsidRDefault="00581800" w:rsidP="00683182">
      <w:pPr>
        <w:spacing w:after="0" w:line="480" w:lineRule="auto"/>
        <w:ind w:firstLine="720"/>
      </w:pPr>
      <w:r>
        <w:rPr>
          <w:rFonts w:eastAsia="Times New Roman" w:cs="Times New Roman"/>
          <w:szCs w:val="24"/>
        </w:rPr>
        <w:t xml:space="preserve">Here we </w:t>
      </w:r>
      <w:r w:rsidR="00A7328A">
        <w:rPr>
          <w:rFonts w:eastAsia="Times New Roman" w:cs="Times New Roman"/>
          <w:szCs w:val="24"/>
        </w:rPr>
        <w:t xml:space="preserve">compare integer linear programming with simulated annealing (i.e. </w:t>
      </w:r>
      <w:proofErr w:type="spellStart"/>
      <w:r w:rsidR="00A7328A">
        <w:rPr>
          <w:rFonts w:eastAsia="Times New Roman" w:cs="Times New Roman"/>
          <w:szCs w:val="24"/>
        </w:rPr>
        <w:t>Marxan</w:t>
      </w:r>
      <w:proofErr w:type="spellEnd"/>
      <w:r w:rsidR="00A7328A">
        <w:rPr>
          <w:rFonts w:eastAsia="Times New Roman" w:cs="Times New Roman"/>
          <w:szCs w:val="24"/>
        </w:rPr>
        <w:t xml:space="preserve">) </w:t>
      </w:r>
      <w:r w:rsidR="003A64C3">
        <w:rPr>
          <w:rFonts w:eastAsia="Times New Roman" w:cs="Times New Roman"/>
          <w:szCs w:val="24"/>
        </w:rPr>
        <w:t>for solving systematic conservation planning problems using real-world data from Western North America.</w:t>
      </w:r>
      <w:r w:rsidR="00A7328A">
        <w:rPr>
          <w:rFonts w:eastAsia="Times New Roman" w:cs="Times New Roman"/>
          <w:szCs w:val="24"/>
        </w:rPr>
        <w:t xml:space="preserve"> </w:t>
      </w:r>
      <w:r w:rsidR="003A64C3">
        <w:rPr>
          <w:rFonts w:eastAsia="Times New Roman" w:cs="Times New Roman"/>
          <w:szCs w:val="24"/>
        </w:rPr>
        <w:t>We found that ILP produced higher quality solutions</w:t>
      </w:r>
      <w:r w:rsidR="000F1B1D">
        <w:rPr>
          <w:rFonts w:eastAsia="Times New Roman" w:cs="Times New Roman"/>
          <w:szCs w:val="24"/>
        </w:rPr>
        <w:t xml:space="preserve"> potentially saving &gt;$100 million for realistic conservation scenarios,</w:t>
      </w:r>
      <w:r w:rsidR="003A64C3">
        <w:rPr>
          <w:rFonts w:eastAsia="Times New Roman" w:cs="Times New Roman"/>
          <w:szCs w:val="24"/>
        </w:rPr>
        <w:t xml:space="preserve"> and that solutions were generated </w:t>
      </w:r>
      <w:r w:rsidR="00147569">
        <w:rPr>
          <w:rFonts w:eastAsia="Times New Roman" w:cs="Times New Roman"/>
          <w:szCs w:val="24"/>
        </w:rPr>
        <w:t>X times faster than using simulated annealing, opening up new possibilities for scenario generation</w:t>
      </w:r>
      <w:r w:rsidR="003A64C3">
        <w:rPr>
          <w:rFonts w:eastAsia="Times New Roman" w:cs="Times New Roman"/>
          <w:szCs w:val="24"/>
        </w:rPr>
        <w:t xml:space="preserve">. </w:t>
      </w:r>
    </w:p>
    <w:p w14:paraId="3EB3D806" w14:textId="77777777" w:rsidR="0056142A" w:rsidRDefault="0056142A">
      <w:pPr>
        <w:spacing w:after="0" w:line="480" w:lineRule="auto"/>
        <w:rPr>
          <w:rFonts w:eastAsia="Times New Roman" w:cs="Times New Roman"/>
          <w:szCs w:val="24"/>
        </w:rPr>
      </w:pPr>
    </w:p>
    <w:p w14:paraId="14733420" w14:textId="77777777" w:rsidR="0056142A" w:rsidRDefault="00581800">
      <w:pPr>
        <w:pStyle w:val="xmsonormal"/>
        <w:spacing w:beforeAutospacing="0" w:after="0" w:afterAutospacing="0" w:line="480" w:lineRule="auto"/>
        <w:rPr>
          <w:b/>
        </w:rPr>
      </w:pPr>
      <w:r>
        <w:rPr>
          <w:b/>
        </w:rPr>
        <w:t xml:space="preserve">Methods </w:t>
      </w:r>
    </w:p>
    <w:p w14:paraId="22A37037" w14:textId="77777777" w:rsidR="0056142A" w:rsidRDefault="00581800">
      <w:pPr>
        <w:spacing w:after="0" w:line="480" w:lineRule="auto"/>
        <w:rPr>
          <w:rFonts w:cs="Times New Roman"/>
          <w:i/>
          <w:sz w:val="22"/>
          <w:lang w:val="en-CA"/>
        </w:rPr>
      </w:pPr>
      <w:r>
        <w:rPr>
          <w:rFonts w:cs="Times New Roman"/>
          <w:i/>
          <w:lang w:val="en-CA"/>
        </w:rPr>
        <w:t xml:space="preserve">Study area </w:t>
      </w:r>
    </w:p>
    <w:p w14:paraId="7314B77B" w14:textId="35F032B6" w:rsidR="0056142A" w:rsidRDefault="00581800">
      <w:pPr>
        <w:spacing w:after="0" w:line="480" w:lineRule="auto"/>
        <w:ind w:firstLine="720"/>
      </w:pPr>
      <w:r>
        <w:rPr>
          <w:rFonts w:cs="Times New Roman"/>
          <w:lang w:val="en-CA"/>
        </w:rPr>
        <w:t>We focused on a 27,250 km</w:t>
      </w:r>
      <w:r>
        <w:rPr>
          <w:rFonts w:cs="Times New Roman"/>
          <w:vertAlign w:val="superscript"/>
          <w:lang w:val="en-CA"/>
        </w:rPr>
        <w:t>2</w:t>
      </w:r>
      <w:r>
        <w:rPr>
          <w:rFonts w:cs="Times New Roman"/>
          <w:lang w:val="en-CA"/>
        </w:rPr>
        <w:t xml:space="preserve"> portion of the Georgia Basin, Puget Trough and Willamette Valley of the Pacific Northwest region spanning the US and Canada (Fig. 1), corresponding to the climate envelope indicative of the Coastal Douglas-fir (CDF) </w:t>
      </w:r>
      <w:proofErr w:type="spellStart"/>
      <w:r>
        <w:rPr>
          <w:rFonts w:cs="Times New Roman"/>
          <w:lang w:val="en-CA"/>
        </w:rPr>
        <w:t>Biogeoclimatic</w:t>
      </w:r>
      <w:proofErr w:type="spellEnd"/>
      <w:r>
        <w:rPr>
          <w:rFonts w:cs="Times New Roman"/>
          <w:lang w:val="en-CA"/>
        </w:rPr>
        <w:t xml:space="preserve"> zone in southwestern British Columbia </w:t>
      </w:r>
      <w:r>
        <w:fldChar w:fldCharType="begin"/>
      </w:r>
      <w:r w:rsidR="00270F5E">
        <w:instrText xml:space="preserve"> ADDIN ZOTERO_ITEM CSL_CITATION {"citationID":"LZAwwX6M","properties":{"formattedCitation":"(Meidinger &amp; Pojar 1991)","plainCitation":"(Meidinger &amp; Pojar 1991)","noteIndex":0},"citationItems":[{"id":647,"uris":["http://zotero.org/users/878981/items/GFC2JBCC"],"uri":["http://zotero.org/users/878981/items/GFC2JBCC"],"itemData":{"id":647,"type":"book","title":"Ecosystems of British Columbia","publisher":"British Columbia Ministry of Forests","publisher-place":"Victoria, BC","event-place":"Victoria, BC","note":"Citation Key: Meidinger1991","author":[{"family":"Meidinger","given":"D"},{"family":"Pojar","given":"J"}],"issued":{"date-parts":[["1991"]]}}}],"schema":"https://github.com/citation-style-language/schema/raw/master/csl-citation.json"} </w:instrText>
      </w:r>
      <w:r>
        <w:fldChar w:fldCharType="separate"/>
      </w:r>
      <w:bookmarkStart w:id="11" w:name="__Fieldmark__292_924499877"/>
      <w:r w:rsidR="00270F5E" w:rsidRPr="00270F5E">
        <w:rPr>
          <w:rFonts w:cs="Times New Roman"/>
        </w:rPr>
        <w:t>(Meidinger &amp; Pojar 1991)</w:t>
      </w:r>
      <w:r>
        <w:fldChar w:fldCharType="end"/>
      </w:r>
      <w:bookmarkEnd w:id="11"/>
      <w:r>
        <w:rPr>
          <w:rFonts w:cs="Times New Roman"/>
          <w:lang w:val="en-CA"/>
        </w:rPr>
        <w:t xml:space="preserve">. Land cover in the region is diverse, with approximately 57% of the land in forest, 8% as savanna or grassland, 5% in cropland, and 10% being urban or built.   </w:t>
      </w:r>
    </w:p>
    <w:p w14:paraId="7CCFF127" w14:textId="77777777" w:rsidR="0056142A" w:rsidRDefault="0056142A">
      <w:pPr>
        <w:spacing w:after="0" w:line="480" w:lineRule="auto"/>
        <w:rPr>
          <w:rFonts w:cs="Times New Roman"/>
          <w:i/>
        </w:rPr>
      </w:pPr>
    </w:p>
    <w:p w14:paraId="50634E97" w14:textId="77777777" w:rsidR="0056142A" w:rsidRDefault="00581800">
      <w:pPr>
        <w:spacing w:after="0" w:line="480" w:lineRule="auto"/>
        <w:rPr>
          <w:rFonts w:cs="Times New Roman"/>
          <w:i/>
        </w:rPr>
      </w:pPr>
      <w:r>
        <w:rPr>
          <w:rFonts w:cs="Times New Roman"/>
          <w:i/>
        </w:rPr>
        <w:t xml:space="preserve">Biodiversity data.  </w:t>
      </w:r>
    </w:p>
    <w:p w14:paraId="0CCAE694" w14:textId="7F4D72CE" w:rsidR="0056142A" w:rsidRDefault="00581800">
      <w:pPr>
        <w:spacing w:after="0" w:line="480" w:lineRule="auto"/>
        <w:ind w:firstLine="720"/>
        <w:rPr>
          <w:rFonts w:cs="Times New Roman"/>
          <w:lang w:val="en-CA"/>
        </w:rPr>
      </w:pPr>
      <w:r>
        <w:rPr>
          <w:rFonts w:cs="Times New Roman"/>
        </w:rPr>
        <w:lastRenderedPageBreak/>
        <w:t>We used species distribution models for 72 bird species as our conservation features (Supplementary Table 1).</w:t>
      </w:r>
      <w:r>
        <w:rPr>
          <w:rFonts w:cs="Times New Roman"/>
          <w:i/>
        </w:rPr>
        <w:t xml:space="preserve"> </w:t>
      </w:r>
      <w:r>
        <w:rPr>
          <w:rFonts w:cs="Times New Roman"/>
        </w:rPr>
        <w:t xml:space="preserve">The distribution models were based on data from </w:t>
      </w:r>
      <w:proofErr w:type="spellStart"/>
      <w:r>
        <w:rPr>
          <w:rFonts w:cs="Times New Roman"/>
          <w:spacing w:val="1"/>
        </w:rPr>
        <w:t>e</w:t>
      </w:r>
      <w:r>
        <w:rPr>
          <w:rFonts w:cs="Times New Roman"/>
          <w:spacing w:val="-2"/>
        </w:rPr>
        <w:t>B</w:t>
      </w:r>
      <w:r>
        <w:rPr>
          <w:rFonts w:cs="Times New Roman"/>
        </w:rPr>
        <w:t>i</w:t>
      </w:r>
      <w:r>
        <w:rPr>
          <w:rFonts w:cs="Times New Roman"/>
          <w:spacing w:val="-1"/>
        </w:rPr>
        <w:t>r</w:t>
      </w:r>
      <w:r>
        <w:rPr>
          <w:rFonts w:cs="Times New Roman"/>
        </w:rPr>
        <w:t>d</w:t>
      </w:r>
      <w:proofErr w:type="spellEnd"/>
      <w:r>
        <w:rPr>
          <w:rFonts w:cs="Times New Roman"/>
          <w:spacing w:val="-1"/>
        </w:rPr>
        <w:t xml:space="preserve">, a citizen-science effort that has produced the largest and most rapidly growing biodiversity database in the world </w:t>
      </w:r>
      <w:r>
        <w:fldChar w:fldCharType="begin"/>
      </w:r>
      <w:r w:rsidR="00270F5E">
        <w:instrText xml:space="preserve"> ADDIN ZOTERO_ITEM CSL_CITATION {"citationID":"P3MbRw4O","properties":{"formattedCitation":"(Hochachka et al. 2012; Sullivan et al. 2014)","plainCitation":"(Hochachka et al. 2012; Sullivan et al. 2014)","noteIndex":0},"citationItems":[{"id":71,"uris":["http://zotero.org/users/878981/items/EBCH3RD9"],"uri":["http://zotero.org/users/878981/items/EBCH3RD9"],"itemData":{"id":71,"type":"article-journal","title":"Data-intensive science applied to broad-scale citizen science","container-title":"Trends in ecology &amp; evolution","page":"130-137","volume":"27","issue":"2","note":"publisher: Elsevier\nCitation Key: hochachka2012data","author":[{"family":"Hochachka","given":"Wesley M"},{"family":"Fink","given":"Daniel"},{"family":"Hutchinson","given":"Rebecca A"},{"family":"Sheldon","given":"Daniel"},{"family":"Wong","given":"Weng-Keen"},{"family":"Kelling","given":"Steve"}],"issued":{"date-parts":[["2012"]]}}},{"id":96,"uris":["http://zotero.org/users/878981/items/KPH7ZA5S"],"uri":["http://zotero.org/users/878981/items/KPH7ZA5S"],"itemData":{"id":96,"type":"article-journal","title":"The eBird enterprise: an integrated approach to development and application of citizen science","container-title":"Biological Conservation","page":"31-40","volume":"169","note":"publisher: Elsevier\nCitation Key: sullivan2014ebird","author":[{"family":"Sullivan","given":"Brian L"},{"family":"Aycrigg","given":"Jocelyn L"},{"family":"Barry","given":"Jessie H"},{"family":"Bonney","given":"Rick E"},{"family":"Bruns","given":"Nicholas"},{"family":"Cooper","given":"Caren B"},{"family":"Damoulas","given":"Theo"},{"family":"Dhondt","given":"Andre A"},{"family":"Dietterich","given":"Tom"},{"family":"Farnsworth","given":"Andrew"},{"literal":"others"}],"issued":{"date-parts":[["2014"]]}}}],"schema":"https://github.com/citation-style-language/schema/raw/master/csl-citation.json"} </w:instrText>
      </w:r>
      <w:r>
        <w:fldChar w:fldCharType="separate"/>
      </w:r>
      <w:bookmarkStart w:id="12" w:name="__Fieldmark__320_924499877"/>
      <w:r w:rsidR="00270F5E" w:rsidRPr="00270F5E">
        <w:rPr>
          <w:rFonts w:cs="Times New Roman"/>
        </w:rPr>
        <w:t>(Hochachka et al. 2012; Sullivan et al. 2014)</w:t>
      </w:r>
      <w:r>
        <w:fldChar w:fldCharType="end"/>
      </w:r>
      <w:bookmarkEnd w:id="12"/>
      <w:r>
        <w:rPr>
          <w:rFonts w:cs="Times New Roman"/>
        </w:rPr>
        <w:t xml:space="preserve">. From the 2013 </w:t>
      </w:r>
      <w:proofErr w:type="spellStart"/>
      <w:r>
        <w:rPr>
          <w:rFonts w:cs="Times New Roman"/>
        </w:rPr>
        <w:t>eBird</w:t>
      </w:r>
      <w:proofErr w:type="spellEnd"/>
      <w:r>
        <w:rPr>
          <w:rFonts w:cs="Times New Roman"/>
        </w:rPr>
        <w:t xml:space="preserve"> Reference Dataset (</w:t>
      </w:r>
      <w:hyperlink r:id="rId8">
        <w:r>
          <w:rPr>
            <w:rStyle w:val="InternetLink"/>
            <w:rFonts w:cs="Times New Roman"/>
          </w:rPr>
          <w:t>http://ebird.org/ebird/data/download</w:t>
        </w:r>
      </w:hyperlink>
      <w:r>
        <w:rPr>
          <w:rFonts w:cs="Times New Roman"/>
        </w:rPr>
        <w:t>) w</w:t>
      </w:r>
      <w:r>
        <w:rPr>
          <w:rFonts w:cs="Times New Roman"/>
          <w:lang w:val="en-CA"/>
        </w:rPr>
        <w:t>e used a total of 12</w:t>
      </w:r>
      <w:r w:rsidR="007D4D26">
        <w:rPr>
          <w:rFonts w:cs="Times New Roman"/>
          <w:lang w:val="en-CA"/>
        </w:rPr>
        <w:t>,</w:t>
      </w:r>
      <w:r>
        <w:rPr>
          <w:rFonts w:cs="Times New Roman"/>
          <w:lang w:val="en-CA"/>
        </w:rPr>
        <w:t xml:space="preserve">081 checklists in our study area, then filtered these checklists to retain only those &lt;1.5 hours in duration, &lt;5 km travelled, and </w:t>
      </w:r>
      <w:r w:rsidR="007D4D26">
        <w:rPr>
          <w:rFonts w:cs="Times New Roman"/>
          <w:lang w:val="en-CA"/>
        </w:rPr>
        <w:t xml:space="preserve">with </w:t>
      </w:r>
      <w:r>
        <w:rPr>
          <w:rFonts w:cs="Times New Roman"/>
          <w:lang w:val="en-CA"/>
        </w:rPr>
        <w:t xml:space="preserve">a maximum of 10 visits to a given location (unpublished R code; </w:t>
      </w:r>
      <w:proofErr w:type="spellStart"/>
      <w:r>
        <w:rPr>
          <w:rFonts w:cs="Times New Roman"/>
          <w:lang w:val="en-CA"/>
        </w:rPr>
        <w:t>Hochachka</w:t>
      </w:r>
      <w:proofErr w:type="spellEnd"/>
      <w:r>
        <w:rPr>
          <w:rFonts w:cs="Times New Roman"/>
          <w:lang w:val="en-CA"/>
        </w:rPr>
        <w:t xml:space="preserve">, pers. com.). Sampling locations &lt;100 m apart </w:t>
      </w:r>
      <w:proofErr w:type="gramStart"/>
      <w:r>
        <w:rPr>
          <w:rFonts w:cs="Times New Roman"/>
          <w:lang w:val="en-CA"/>
        </w:rPr>
        <w:t>were</w:t>
      </w:r>
      <w:proofErr w:type="gramEnd"/>
      <w:r>
        <w:rPr>
          <w:rFonts w:cs="Times New Roman"/>
          <w:lang w:val="en-CA"/>
        </w:rPr>
        <w:t xml:space="preserve"> collapsed to one location, yielding 5</w:t>
      </w:r>
      <w:r w:rsidR="007D4D26">
        <w:rPr>
          <w:rFonts w:cs="Times New Roman"/>
          <w:lang w:val="en-CA"/>
        </w:rPr>
        <w:t>,</w:t>
      </w:r>
      <w:r>
        <w:rPr>
          <w:rFonts w:cs="Times New Roman"/>
          <w:lang w:val="en-CA"/>
        </w:rPr>
        <w:t>470 checklists from 2</w:t>
      </w:r>
      <w:r w:rsidR="007D4D26">
        <w:rPr>
          <w:rFonts w:cs="Times New Roman"/>
          <w:lang w:val="en-CA"/>
        </w:rPr>
        <w:t>,</w:t>
      </w:r>
      <w:r>
        <w:rPr>
          <w:rFonts w:cs="Times New Roman"/>
          <w:lang w:val="en-CA"/>
        </w:rPr>
        <w:t>160 locations, visited from 1-10 times and 2.53 times on average.</w:t>
      </w:r>
      <w:r w:rsidR="007D4D26">
        <w:rPr>
          <w:rFonts w:cs="Times New Roman"/>
          <w:lang w:val="en-CA"/>
        </w:rPr>
        <w:t xml:space="preserve"> </w:t>
      </w:r>
      <w:r>
        <w:rPr>
          <w:rFonts w:cs="Times New Roman"/>
          <w:lang w:val="en-CA"/>
        </w:rPr>
        <w:t xml:space="preserve">The R package unmarked </w:t>
      </w:r>
      <w:r>
        <w:fldChar w:fldCharType="begin"/>
      </w:r>
      <w:r w:rsidR="00ED2AAB">
        <w:instrText xml:space="preserve"> ADDIN ZOTERO_ITEM CSL_CITATION {"citationID":"l1mIRPpm","properties":{"formattedCitation":"(Fiske and Chandler 2011)","plainCitation":"(Fiske and Chandler 2011)","dontUpdate":true,"noteIndex":0},"citationItems":[{"id":"lN1NBbCZ/0g9pnCId","uris":["http://www.mendeley.com/documents/?uuid=e1c48f1a-e581-4ac6-a75b-8b1f9d628c0c"],"uri":["http://www.mendeley.com/documents/?uuid=e1c48f1a-e581-4ac6-a75b-8b1f9d628c0c"],"itemData":{"DOI":"10.1002/wics.10","author":[{"dropping-particle":"","family":"Fiske","given":"Ian J","non-dropping-particle":"","parse-names":false,"suffix":""},{"dropping-particle":"","family":"Chandler","given":"Richard B","non-dropping-particle":"","parse-names":false,"suffix":""}],"container-title":"Journal Of Statistical Software","id":"ITEM-1","issue":"10","issued":{"date-parts":[["2011"]]},"page":"128-129","title":"unmarked : An R Package for Fitting Hierarchical Models of Wildlife Occurrence and Abundance","type":"article-journal","volume":"43"}}],"schema":"https://github.com/citation-style-language/schema/raw/master/csl-citation.json"} </w:instrText>
      </w:r>
      <w:r>
        <w:fldChar w:fldCharType="separate"/>
      </w:r>
      <w:bookmarkStart w:id="13" w:name="__Fieldmark__340_924499877"/>
      <w:r>
        <w:rPr>
          <w:rFonts w:cs="Times New Roman"/>
          <w:lang w:val="en-CA"/>
        </w:rPr>
        <w:t>(</w:t>
      </w:r>
      <w:r w:rsidR="007D4D26">
        <w:rPr>
          <w:rFonts w:cs="Times New Roman"/>
          <w:lang w:val="en-CA"/>
        </w:rPr>
        <w:t xml:space="preserve">version 0.9-9; </w:t>
      </w:r>
      <w:r>
        <w:rPr>
          <w:rFonts w:cs="Times New Roman"/>
          <w:lang w:val="en-CA"/>
        </w:rPr>
        <w:t>Fiske and Chandler 2011)</w:t>
      </w:r>
      <w:r>
        <w:fldChar w:fldCharType="end"/>
      </w:r>
      <w:bookmarkEnd w:id="13"/>
      <w:r>
        <w:rPr>
          <w:rFonts w:cs="Times New Roman"/>
          <w:lang w:val="en-CA"/>
        </w:rPr>
        <w:t xml:space="preserve"> provided the framework for all species </w:t>
      </w:r>
      <w:r w:rsidR="007D4D26">
        <w:rPr>
          <w:rFonts w:cs="Times New Roman"/>
          <w:lang w:val="en-CA"/>
        </w:rPr>
        <w:t xml:space="preserve">distribution </w:t>
      </w:r>
      <w:r>
        <w:rPr>
          <w:rFonts w:cs="Times New Roman"/>
          <w:lang w:val="en-CA"/>
        </w:rPr>
        <w:t xml:space="preserve">models, which necessarily include two parts: occupancy and detection </w:t>
      </w:r>
      <w:r>
        <w:fldChar w:fldCharType="begin"/>
      </w:r>
      <w:r w:rsidR="00ED2AAB">
        <w:instrText xml:space="preserve"> ADDIN ZOTERO_ITEM CSL_CITATION {"citationID":"R3goWj68","properties":{"formattedCitation":"(Mackenzie et al. 2002)","plainCitation":"(Mackenzie et al. 2002)","noteIndex":0},"citationItems":[{"id":"lN1NBbCZ/6m2as0nZ","uris":["http://www.mendeley.com/documents/?uuid=bf9346c7-545f-4f32-adff-b070d5de308c"],"uri":["http://www.mendeley.com/documents/?uuid=bf9346c7-545f-4f32-adff-b070d5de308c"],"itemData":{"author":[{"dropping-particle":"","family":"Mackenzie","given":"Darryl I.","non-dropping-particle":"","parse-names":false,"suffix":""},{"dropping-particle":"","family":"Nichols","given":"James D.","non-dropping-particle":"","parse-names":false,"suffix":""},{"dropping-particle":"","family":"Lachman","given":"Gideon B","non-dropping-particle":"","parse-names":false,"suffix":""},{"dropping-particle":"","family":"Droege","given":"Sam J","non-dropping-particle":"","parse-names":false,"suffix":""},{"dropping-particle":"","family":"Royle","given":"J. Andrew","non-dropping-particle":"","parse-names":false,"suffix":""},{"dropping-particle":"","family":"Langtimm","given":"Cathrine A.","non-dropping-particle":"","parse-names":false,"suffix":""}],"container-title":"Ecology","id":"ITEM-1","issue":"8","issued":{"date-parts":[["2002"]]},"page":"2248-2255","title":"Estimating site occupancy rates when detection probabilities are less than one","type":"article-journal","volume":"83"}}],"schema":"https://github.com/citation-style-language/schema/raw/master/csl-citation.json"} </w:instrText>
      </w:r>
      <w:r>
        <w:fldChar w:fldCharType="separate"/>
      </w:r>
      <w:bookmarkStart w:id="14" w:name="__Fieldmark__345_924499877"/>
      <w:r w:rsidR="00270F5E" w:rsidRPr="00270F5E">
        <w:rPr>
          <w:rFonts w:cs="Times New Roman"/>
        </w:rPr>
        <w:t>(Mackenzie et al. 2002)</w:t>
      </w:r>
      <w:r>
        <w:fldChar w:fldCharType="end"/>
      </w:r>
      <w:bookmarkEnd w:id="14"/>
      <w:r>
        <w:rPr>
          <w:rFonts w:cs="Times New Roman"/>
          <w:lang w:val="en-CA"/>
        </w:rPr>
        <w:t xml:space="preserve">. For further details on biodiversity data see </w:t>
      </w:r>
      <w:commentRangeStart w:id="15"/>
      <w:proofErr w:type="spellStart"/>
      <w:r>
        <w:rPr>
          <w:rFonts w:cs="Times New Roman"/>
          <w:highlight w:val="yellow"/>
          <w:lang w:val="en-CA"/>
        </w:rPr>
        <w:t>Rodewald</w:t>
      </w:r>
      <w:proofErr w:type="spellEnd"/>
      <w:r>
        <w:rPr>
          <w:rFonts w:cs="Times New Roman"/>
          <w:highlight w:val="yellow"/>
          <w:lang w:val="en-CA"/>
        </w:rPr>
        <w:t xml:space="preserve"> et al. (XXXX</w:t>
      </w:r>
      <w:commentRangeEnd w:id="15"/>
      <w:r>
        <w:commentReference w:id="15"/>
      </w:r>
      <w:r>
        <w:rPr>
          <w:rFonts w:cs="Times New Roman"/>
          <w:highlight w:val="yellow"/>
          <w:lang w:val="en-CA"/>
        </w:rPr>
        <w:t>)</w:t>
      </w:r>
      <w:r>
        <w:rPr>
          <w:rFonts w:cs="Times New Roman"/>
          <w:lang w:val="en-CA"/>
        </w:rPr>
        <w:t>.</w:t>
      </w:r>
    </w:p>
    <w:p w14:paraId="5EFC6892" w14:textId="77777777" w:rsidR="0056142A" w:rsidRDefault="0056142A">
      <w:pPr>
        <w:spacing w:after="0" w:line="480" w:lineRule="auto"/>
        <w:rPr>
          <w:rFonts w:cs="Times New Roman"/>
          <w:lang w:val="en-CA"/>
        </w:rPr>
      </w:pPr>
    </w:p>
    <w:p w14:paraId="14449AB5" w14:textId="77777777" w:rsidR="0056142A" w:rsidRDefault="00581800">
      <w:pPr>
        <w:spacing w:after="0" w:line="480" w:lineRule="auto"/>
        <w:rPr>
          <w:rFonts w:cs="Times New Roman"/>
          <w:lang w:val="en-CA"/>
        </w:rPr>
      </w:pPr>
      <w:r>
        <w:rPr>
          <w:rFonts w:cs="Times New Roman"/>
          <w:i/>
          <w:lang w:val="en-CA"/>
        </w:rPr>
        <w:t>Cadastral layer and land cost</w:t>
      </w:r>
      <w:r>
        <w:rPr>
          <w:rFonts w:cs="Times New Roman"/>
          <w:lang w:val="en-CA"/>
        </w:rPr>
        <w:t xml:space="preserve">.  </w:t>
      </w:r>
    </w:p>
    <w:p w14:paraId="26EFDA49" w14:textId="13FF7710" w:rsidR="0056142A" w:rsidRDefault="00581800">
      <w:pPr>
        <w:spacing w:after="0" w:line="480" w:lineRule="auto"/>
        <w:ind w:firstLine="720"/>
      </w:pPr>
      <w:r>
        <w:rPr>
          <w:rFonts w:cs="Times New Roman"/>
          <w:lang w:val="en-CA"/>
        </w:rPr>
        <w:t xml:space="preserve">We incorporated spatial heterogeneity in land cost </w:t>
      </w:r>
      <w:r>
        <w:fldChar w:fldCharType="begin"/>
      </w:r>
      <w:r w:rsidR="00270F5E">
        <w:instrText xml:space="preserve"> ADDIN ZOTERO_ITEM CSL_CITATION {"citationID":"27xGbKXd","properties":{"formattedCitation":"(Ando et al. 1998; Polasky et al. 2001; Ferraro 2003; Naidoo et al. 2006)","plainCitation":"(Ando et al. 1998; Polasky et al. 2001; Ferraro 2003; Naidoo et al. 2006)","noteIndex":0},"citationItems":[{"id":738,"uris":["http://zotero.org/users/878981/items/MIJ5EGAG"],"uri":["http://zotero.org/users/878981/items/MIJ5EGAG"],"itemData":{"id":738,"type":"article-journal","title":"Species Distributions, Land Values, and Efficient Conservation","container-title":"Science","collection-title":"New Series","page":"2126-2128","volume":"279","issue":"5359","note":"publisher: American Association for the Advancement of Science\nCitation Key: Ando1998\nISBN: 00368075","author":[{"family":"Ando","given":"Amy"},{"family":"Camm","given":"Jeffrey"},{"family":"Polasky","given":"Stephen"},{"family":"Solow","given":"Andrew"}],"issued":{"date-parts":[["1998",3]]}}},{"id":683,"uris":["http://zotero.org/users/878981/items/2XRVP78G"],"uri":["http://zotero.org/users/878981/items/2XRVP78G"],"itemData":{"id":683,"type":"article-journal","title":"Selecting Biological Reserves Cost-Effectively: An Application to Terrestrial Vertebrate Conservation in Oregon","container-title":"Land Economics","page":"68-78","volume":"77","issue":"1","abstract":"Concerns that the loss of habitat have greatly increased species extinction rates has led to calls for establishing biological reserves to preserve key habitat. In this paper, we study reserve site selection for terrestrial vertebrates in Oregon using data on species ranges and land values. We find cost-effective strategies that represent a maximum number of species for a given conservation budget. By varying the budget, we find the cost of obtaining various levels of representation. In general, effective conservation decision-making requires integrated analysis of both biological and economic data. (JEL Q20)","note":"Citation Key: Polasky2001","author":[{"family":"Polasky","given":"Stephen"},{"family":"Camm","given":"Jeffrey D"},{"family":"Garber-Yonts","given":"Brian"}],"issued":{"date-parts":[["2001",2,1]]}}},{"id":684,"uris":["http://zotero.org/users/878981/items/BWQ3GV6K"],"uri":["http://zotero.org/users/878981/items/BWQ3GV6K"],"itemData":{"id":684,"type":"article-journal","title":"Assigning priority to environmental policy interventions in a heterogeneous world","container-title":"Journal of Policy Analysis and Management","page":"27-43","volume":"22","issue":"1","abstract":"Failure to consider costs as well as benefits is common in many policy initiatives and analyses, particularly","ISSN":"1520-6688","note":"publisher: Wiley Subscription Services, Inc., A Wiley Company\nCitation Key: Ferraro2003","author":[{"family":"Ferraro","given":"Paul J"}],"issued":{"date-parts":[["2003"]]}}},{"id":275,"uris":["http://zotero.org/users/878981/items/XU8JUJIL"],"uri":["http://zotero.org/users/878981/items/XU8JUJIL"],"itemData":{"id":275,"type":"article-journal","title":"Integrating economic costs into conservation planning.","container-title":"Trends in ecology &amp; evolution","page":"681-7","volume":"21","issue":"12","abstract":"Recent studies that incorporate the spatial distributions of biological benefits and economic costs in conservation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important to consider, how they can be quantified and the benefits of their inclusion in priority setting. The most recent work in the field has examined the degree to which dynamics and threat affect the outcomes of conservation planning. We assess how costs fit into this new framework and consider prospects for integrating them into conservation planning.","DOI":"10.1016/j.tree.2006.10.003","ISSN":"0169-5347","note":"PMID: 17050033\nCitation Key: Naidoo2006","author":[{"family":"Naidoo","given":"Robin"},{"family":"Balmford","given":"Andrew"},{"family":"Ferraro","given":"Paul J"},{"family":"Polasky","given":"Stephen"},{"family":"Ricketts","given":"Taylor H"},{"family":"Rouget","given":"Mathieu"}],"issued":{"date-parts":[["2006",12]]}}}],"schema":"https://github.com/citation-style-language/schema/raw/master/csl-citation.json"} </w:instrText>
      </w:r>
      <w:r>
        <w:fldChar w:fldCharType="separate"/>
      </w:r>
      <w:bookmarkStart w:id="16" w:name="__Fieldmark__364_924499877"/>
      <w:r w:rsidR="00270F5E" w:rsidRPr="00270F5E">
        <w:rPr>
          <w:rFonts w:cs="Times New Roman"/>
        </w:rPr>
        <w:t>(Ando et al. 1998; Polasky et al. 2001; Ferraro 2003; Naidoo et al. 2006)</w:t>
      </w:r>
      <w:r>
        <w:fldChar w:fldCharType="end"/>
      </w:r>
      <w:bookmarkEnd w:id="16"/>
      <w:r>
        <w:rPr>
          <w:rFonts w:cs="Times New Roman"/>
          <w:lang w:val="en-CA"/>
        </w:rPr>
        <w:t xml:space="preserve"> in our plan by using cadastral data and 2012 land value assessments from the Integrated Cadastral Information Society of BC, resulting in 193,623 </w:t>
      </w:r>
      <w:r w:rsidR="00AA2488">
        <w:rPr>
          <w:rFonts w:cs="Times New Roman"/>
          <w:lang w:val="en-CA"/>
        </w:rPr>
        <w:t>polygons (</w:t>
      </w:r>
      <w:r w:rsidR="009D59FC">
        <w:rPr>
          <w:rFonts w:cs="Times New Roman"/>
          <w:lang w:val="en-CA"/>
        </w:rPr>
        <w:t xml:space="preserve">= </w:t>
      </w:r>
      <w:r w:rsidR="00001FC7">
        <w:rPr>
          <w:rFonts w:cs="Times New Roman"/>
          <w:lang w:val="en-CA"/>
        </w:rPr>
        <w:t>planning units</w:t>
      </w:r>
      <w:r w:rsidR="00AA2488">
        <w:rPr>
          <w:rFonts w:cs="Times New Roman"/>
          <w:lang w:val="en-CA"/>
        </w:rPr>
        <w:t>)</w:t>
      </w:r>
      <w:r w:rsidR="00001FC7">
        <w:rPr>
          <w:rFonts w:cs="Times New Roman"/>
          <w:lang w:val="en-CA"/>
        </w:rPr>
        <w:t xml:space="preserve"> </w:t>
      </w:r>
      <w:r>
        <w:rPr>
          <w:rFonts w:cs="Times New Roman"/>
          <w:lang w:val="en-CA"/>
        </w:rPr>
        <w:t xml:space="preserve">for BC </w:t>
      </w:r>
      <w:r>
        <w:fldChar w:fldCharType="begin"/>
      </w:r>
      <w:r w:rsidR="00270F5E">
        <w:instrText xml:space="preserve"> ADDIN ZOTERO_ITEM CSL_CITATION {"citationID":"qhIpMl1c","properties":{"formattedCitation":"(Schuster et al. 2014)","plainCitation":"(Schuster et al. 2014)","noteIndex":0},"citationItems":[{"id":1081,"uris":["http://zotero.org/users/878981/items/2J4IYCC3"],"uri":["http://zotero.org/users/878981/items/2J4IYCC3"],"itemData":{"id":1081,"type":"article-journal","title":"Bird Community Conservation and Carbon Offsets in Western North America","container-title":"Plos One","DOI":"10.1371/journal.pone.0099292","author":[{"family":"Schuster","given":"Richard"},{"family":"Martin","given":"Tara G"},{"family":"Arcese","given":"Peter"}],"issued":{"date-parts":[["2014"]]}}}],"schema":"https://github.com/citation-style-language/schema/raw/master/csl-citation.json"} </w:instrText>
      </w:r>
      <w:r>
        <w:fldChar w:fldCharType="separate"/>
      </w:r>
      <w:bookmarkStart w:id="17" w:name="__Fieldmark__369_924499877"/>
      <w:r w:rsidR="00270F5E" w:rsidRPr="00270F5E">
        <w:rPr>
          <w:rFonts w:cs="Times New Roman"/>
        </w:rPr>
        <w:t>(Schuster et al. 2014)</w:t>
      </w:r>
      <w:r>
        <w:fldChar w:fldCharType="end"/>
      </w:r>
      <w:bookmarkEnd w:id="17"/>
      <w:r>
        <w:rPr>
          <w:rFonts w:cs="Times New Roman"/>
          <w:lang w:val="en-CA"/>
        </w:rPr>
        <w:t>. Cadastral data, including tax assessment land values from Washington State came from the University of Washington’s Washington State Parcel Database (</w:t>
      </w:r>
      <w:hyperlink r:id="rId12">
        <w:r>
          <w:rPr>
            <w:rStyle w:val="InternetLink"/>
            <w:rFonts w:cs="Times New Roman"/>
            <w:lang w:val="en-CA"/>
          </w:rPr>
          <w:t>https://depts.washington.edu/wagis/projects/parcels/</w:t>
        </w:r>
      </w:hyperlink>
      <w:r>
        <w:rPr>
          <w:rFonts w:cs="Times New Roman"/>
          <w:lang w:val="en-CA"/>
        </w:rPr>
        <w:t>; Version: StatewideParcels_v2012n_e9.2_r1.3; Date accessed: 2015/04/30), as well as San Juan County Parcel Data with separate signed user agreement. The combined cadastral layer included 1.92</w:t>
      </w:r>
      <w:r w:rsidR="00BB75DF">
        <w:rPr>
          <w:rFonts w:cs="Times New Roman"/>
          <w:lang w:val="en-CA"/>
        </w:rPr>
        <w:t xml:space="preserve"> million </w:t>
      </w:r>
      <w:r w:rsidR="004D0BA3">
        <w:rPr>
          <w:rFonts w:cs="Times New Roman"/>
          <w:lang w:val="en-CA"/>
        </w:rPr>
        <w:t>planning units</w:t>
      </w:r>
      <w:r>
        <w:rPr>
          <w:rFonts w:cs="Times New Roman"/>
          <w:lang w:val="en-CA"/>
        </w:rPr>
        <w:t xml:space="preserve">. Cadastral data, including tax assessment land values from Oregon </w:t>
      </w:r>
      <w:r>
        <w:rPr>
          <w:rFonts w:cs="Times New Roman"/>
          <w:lang w:val="en-CA"/>
        </w:rPr>
        <w:lastRenderedPageBreak/>
        <w:t xml:space="preserve">State had to be sourced from individual counties, which included Benton, Clackamas, Columbia, Douglas, Lane, Linn, Marion, </w:t>
      </w:r>
      <w:proofErr w:type="spellStart"/>
      <w:r>
        <w:rPr>
          <w:rFonts w:cs="Times New Roman"/>
          <w:lang w:val="en-CA"/>
        </w:rPr>
        <w:t>Multnomah</w:t>
      </w:r>
      <w:proofErr w:type="spellEnd"/>
      <w:r>
        <w:rPr>
          <w:rFonts w:cs="Times New Roman"/>
          <w:lang w:val="en-CA"/>
        </w:rPr>
        <w:t xml:space="preserve">, Polk, Washington and Yamhill. The combined cadastral layer for Oregon included 605,425 </w:t>
      </w:r>
      <w:r w:rsidR="00563E80">
        <w:rPr>
          <w:rFonts w:cs="Times New Roman"/>
          <w:lang w:val="en-CA"/>
        </w:rPr>
        <w:t>planning units</w:t>
      </w:r>
      <w:r>
        <w:rPr>
          <w:rFonts w:cs="Times New Roman"/>
          <w:lang w:val="en-CA"/>
        </w:rPr>
        <w:t>.</w:t>
      </w:r>
    </w:p>
    <w:p w14:paraId="5A95F5C3" w14:textId="77777777" w:rsidR="0056142A" w:rsidRDefault="0056142A">
      <w:pPr>
        <w:spacing w:after="0" w:line="480" w:lineRule="auto"/>
        <w:rPr>
          <w:rFonts w:cs="Times New Roman"/>
          <w:lang w:val="en-CA"/>
        </w:rPr>
      </w:pPr>
    </w:p>
    <w:p w14:paraId="46023279" w14:textId="77777777" w:rsidR="0056142A" w:rsidRDefault="00581800">
      <w:pPr>
        <w:spacing w:after="0" w:line="480" w:lineRule="auto"/>
        <w:rPr>
          <w:rFonts w:cs="Times New Roman"/>
          <w:szCs w:val="24"/>
        </w:rPr>
      </w:pPr>
      <w:r>
        <w:rPr>
          <w:rFonts w:cs="Times New Roman"/>
          <w:i/>
          <w:szCs w:val="24"/>
        </w:rPr>
        <w:t>Spatial prioritization approach</w:t>
      </w:r>
    </w:p>
    <w:p w14:paraId="26BEC14E" w14:textId="5E9E6A35" w:rsidR="005621A1" w:rsidRDefault="00B033D0" w:rsidP="005621A1">
      <w:pPr>
        <w:pStyle w:val="xmsolistparagraph"/>
        <w:spacing w:beforeAutospacing="0" w:after="0" w:afterAutospacing="0" w:line="480" w:lineRule="auto"/>
        <w:ind w:firstLine="720"/>
        <w:rPr>
          <w:rStyle w:val="apple-converted-space"/>
          <w:shd w:val="clear" w:color="auto" w:fill="FFFFFF"/>
        </w:rPr>
      </w:pPr>
      <w:r>
        <w:rPr>
          <w:rStyle w:val="apple-converted-space"/>
          <w:shd w:val="clear" w:color="auto" w:fill="FFFFFF"/>
        </w:rPr>
        <w:t xml:space="preserve">We compared ILP and SA for solving the </w:t>
      </w:r>
      <w:proofErr w:type="spellStart"/>
      <w:r>
        <w:rPr>
          <w:rStyle w:val="apple-converted-space"/>
          <w:shd w:val="clear" w:color="auto" w:fill="FFFFFF"/>
        </w:rPr>
        <w:t>Marxan</w:t>
      </w:r>
      <w:proofErr w:type="spellEnd"/>
      <w:r>
        <w:rPr>
          <w:rStyle w:val="apple-converted-space"/>
          <w:shd w:val="clear" w:color="auto" w:fill="FFFFFF"/>
        </w:rPr>
        <w:t xml:space="preserve"> spatial prioritization problem. </w:t>
      </w:r>
      <w:r w:rsidR="00233156">
        <w:rPr>
          <w:rStyle w:val="apple-converted-space"/>
          <w:shd w:val="clear" w:color="auto" w:fill="FFFFFF"/>
        </w:rPr>
        <w:t xml:space="preserve">In this formulation, </w:t>
      </w:r>
      <w:r w:rsidR="00637F9E">
        <w:rPr>
          <w:rStyle w:val="apple-converted-space"/>
          <w:shd w:val="clear" w:color="auto" w:fill="FFFFFF"/>
        </w:rPr>
        <w:t>the landscape is divided into a set of discrete planning units</w:t>
      </w:r>
      <w:r w:rsidR="00233156">
        <w:rPr>
          <w:rStyle w:val="apple-converted-space"/>
          <w:shd w:val="clear" w:color="auto" w:fill="FFFFFF"/>
        </w:rPr>
        <w:t xml:space="preserve">. </w:t>
      </w:r>
      <w:r w:rsidR="00637F9E">
        <w:rPr>
          <w:rStyle w:val="apple-converted-space"/>
          <w:shd w:val="clear" w:color="auto" w:fill="FFFFFF"/>
        </w:rPr>
        <w:t xml:space="preserve">Each planning </w:t>
      </w:r>
      <w:r w:rsidR="00627E8F">
        <w:rPr>
          <w:rStyle w:val="apple-converted-space"/>
          <w:shd w:val="clear" w:color="auto" w:fill="FFFFFF"/>
        </w:rPr>
        <w:t xml:space="preserve">unit </w:t>
      </w:r>
      <w:r w:rsidR="00637F9E">
        <w:rPr>
          <w:rStyle w:val="apple-converted-space"/>
          <w:shd w:val="clear" w:color="auto" w:fill="FFFFFF"/>
        </w:rPr>
        <w:t xml:space="preserve">is assigned a socioeconomic cost </w:t>
      </w:r>
      <w:r w:rsidR="00627E8F">
        <w:rPr>
          <w:rStyle w:val="apple-converted-space"/>
          <w:shd w:val="clear" w:color="auto" w:fill="FFFFFF"/>
        </w:rPr>
        <w:t>(here we use the assessed land value) and a conservation value for a set of features that we wish to protect (here the occupancy probability for a set of species)</w:t>
      </w:r>
      <w:r w:rsidR="00637F9E">
        <w:rPr>
          <w:rStyle w:val="apple-converted-space"/>
          <w:shd w:val="clear" w:color="auto" w:fill="FFFFFF"/>
        </w:rPr>
        <w:t xml:space="preserve">. </w:t>
      </w:r>
      <w:r w:rsidR="00582D25">
        <w:rPr>
          <w:rStyle w:val="apple-converted-space"/>
          <w:shd w:val="clear" w:color="auto" w:fill="FFFFFF"/>
        </w:rPr>
        <w:t>Finally, we define representation targets for each species</w:t>
      </w:r>
      <w:r w:rsidR="00913A2B">
        <w:rPr>
          <w:rStyle w:val="apple-converted-space"/>
          <w:shd w:val="clear" w:color="auto" w:fill="FFFFFF"/>
        </w:rPr>
        <w:t xml:space="preserve"> as</w:t>
      </w:r>
      <w:r w:rsidR="00582D25">
        <w:rPr>
          <w:rStyle w:val="apple-converted-space"/>
          <w:shd w:val="clear" w:color="auto" w:fill="FFFFFF"/>
        </w:rPr>
        <w:t xml:space="preserve"> the amount of habitat we hope to protect for each species.</w:t>
      </w:r>
      <w:r w:rsidR="007D4871">
        <w:rPr>
          <w:rStyle w:val="apple-converted-space"/>
          <w:shd w:val="clear" w:color="auto" w:fill="FFFFFF"/>
        </w:rPr>
        <w:t xml:space="preserve"> </w:t>
      </w:r>
      <w:r w:rsidR="003E5967">
        <w:rPr>
          <w:rStyle w:val="apple-converted-space"/>
          <w:shd w:val="clear" w:color="auto" w:fill="FFFFFF"/>
        </w:rPr>
        <w:t>T</w:t>
      </w:r>
      <w:r w:rsidR="00544E6E">
        <w:rPr>
          <w:rStyle w:val="apple-converted-space"/>
          <w:shd w:val="clear" w:color="auto" w:fill="FFFFFF"/>
        </w:rPr>
        <w:t>he</w:t>
      </w:r>
      <w:r w:rsidR="003E5967">
        <w:rPr>
          <w:rStyle w:val="apple-converted-space"/>
          <w:shd w:val="clear" w:color="auto" w:fill="FFFFFF"/>
        </w:rPr>
        <w:t xml:space="preserve"> </w:t>
      </w:r>
      <w:r w:rsidR="00544E6E">
        <w:rPr>
          <w:rStyle w:val="apple-converted-space"/>
          <w:shd w:val="clear" w:color="auto" w:fill="FFFFFF"/>
        </w:rPr>
        <w:t xml:space="preserve"> goal of this prioritization problem is</w:t>
      </w:r>
      <w:r w:rsidR="00581800">
        <w:rPr>
          <w:rStyle w:val="apple-converted-space"/>
          <w:shd w:val="clear" w:color="auto" w:fill="FFFFFF"/>
        </w:rPr>
        <w:t xml:space="preserve"> </w:t>
      </w:r>
      <w:r w:rsidR="00544E6E">
        <w:rPr>
          <w:rStyle w:val="apple-converted-space"/>
          <w:shd w:val="clear" w:color="auto" w:fill="FFFFFF"/>
        </w:rPr>
        <w:t>to optimize the trade-off between conservation benefit and socioeconomic cost</w:t>
      </w:r>
      <w:r w:rsidR="00581800">
        <w:rPr>
          <w:rStyle w:val="apple-converted-space"/>
          <w:shd w:val="clear" w:color="auto" w:fill="FFFFFF"/>
        </w:rPr>
        <w:t xml:space="preserve"> </w:t>
      </w:r>
      <w:r w:rsidR="00581800">
        <w:fldChar w:fldCharType="begin"/>
      </w:r>
      <w:r w:rsidR="00270F5E">
        <w:instrText xml:space="preserve"> ADDIN ZOTERO_ITEM CSL_CITATION {"citationID":"ipsZgSZw","properties":{"formattedCitation":"(McIntosh et al. 2017)","plainCitation":"(McIntosh et al. 2017)","noteIndex":0},"citationItems":[{"id":1060,"uris":["http://zotero.org/users/878981/items/JYAA84DS"],"uri":["http://zotero.org/users/878981/items/JYAA84DS"],"itemData":{"id":1060,"type":"article-journal","title":"The Impact of Systematic Conservation Planning","container-title":"Annual Review of Environment and Resources","page":"annurev-environ-102016-060902","volume":"42","issue":"1","abstract":"Systematic conservation planning (SCP) is a rapidly advancing discipline aimed at providing decision support for choices between alternate conservation actions. SCP is often used to inform choices about areas to protect, in order to optimize outcomes for biodiversity while minimizing societal costs. Despite the widespread application of SCP approaches, there is limited understanding of the types of impacts resulting from related projects, and when and where it is most effective. This is compounded by the absence of a standardized approach to evaluating and reporting on the outcomes of SCP projects. We highlight the challenges of undertaking evaluations of complex planning processes, the current state of knowledge about the outcomes of SCP projects, and emerging opportunities to improve evaluation. There is a need for clarity around theories of change, definitions of SCP and impact, and standardized reporting and information sharing across the discipline. Expected final online publication date for the Annu...","DOI":"10.1146/annurev-environ-102016-060902","ISSN":"1543-5938","note":"publisher:  Annual Reviews  4139 El Camino Way, PO Box 10139, Palo Alto, California 94303-0139, USA","author":[{"family":"McIntosh","given":"Emma J."},{"family":"Pressey","given":"Robert L."},{"family":"Lloyd","given":"Samuel"},{"family":"Smith","given":"Robert"},{"family":"Grenyer","given":"Richard"}],"issued":{"date-parts":[["2017",11,11]]}}}],"schema":"https://github.com/citation-style-language/schema/raw/master/csl-citation.json"} </w:instrText>
      </w:r>
      <w:r w:rsidR="00581800">
        <w:fldChar w:fldCharType="separate"/>
      </w:r>
      <w:bookmarkStart w:id="18" w:name="__Fieldmark__396_924499877"/>
      <w:r w:rsidR="00270F5E" w:rsidRPr="00270F5E">
        <w:t>(McIntosh et al. 2017)</w:t>
      </w:r>
      <w:r w:rsidR="00581800">
        <w:fldChar w:fldCharType="end"/>
      </w:r>
      <w:bookmarkEnd w:id="18"/>
      <w:r w:rsidR="00581800">
        <w:rPr>
          <w:rStyle w:val="apple-converted-space"/>
          <w:shd w:val="clear" w:color="auto" w:fill="FFFFFF"/>
        </w:rPr>
        <w:t xml:space="preserve">. </w:t>
      </w:r>
      <w:r w:rsidR="00544E6E">
        <w:rPr>
          <w:rStyle w:val="apple-converted-space"/>
          <w:shd w:val="clear" w:color="auto" w:fill="FFFFFF"/>
        </w:rPr>
        <w:t>Achieving this goal involves finding the set of planning units that meets</w:t>
      </w:r>
      <w:r w:rsidR="007D4871">
        <w:rPr>
          <w:rStyle w:val="apple-converted-space"/>
          <w:shd w:val="clear" w:color="auto" w:fill="FFFFFF"/>
        </w:rPr>
        <w:t xml:space="preserve"> the conservation targets</w:t>
      </w:r>
      <w:r w:rsidR="00544E6E">
        <w:rPr>
          <w:rStyle w:val="apple-converted-space"/>
          <w:shd w:val="clear" w:color="auto" w:fill="FFFFFF"/>
        </w:rPr>
        <w:t xml:space="preserve"> </w:t>
      </w:r>
      <w:r w:rsidR="00D4175C">
        <w:rPr>
          <w:rStyle w:val="apple-converted-space"/>
          <w:shd w:val="clear" w:color="auto" w:fill="FFFFFF"/>
        </w:rPr>
        <w:t>for the minimum possible cost.</w:t>
      </w:r>
      <w:r w:rsidR="00E205BA">
        <w:rPr>
          <w:rStyle w:val="apple-converted-space"/>
          <w:shd w:val="clear" w:color="auto" w:fill="FFFFFF"/>
        </w:rPr>
        <w:t xml:space="preserve"> Details on the </w:t>
      </w:r>
      <w:proofErr w:type="spellStart"/>
      <w:r w:rsidR="00E205BA">
        <w:rPr>
          <w:rStyle w:val="apple-converted-space"/>
          <w:shd w:val="clear" w:color="auto" w:fill="FFFFFF"/>
        </w:rPr>
        <w:t>Marxan</w:t>
      </w:r>
      <w:proofErr w:type="spellEnd"/>
      <w:r w:rsidR="00E205BA">
        <w:rPr>
          <w:rStyle w:val="apple-converted-space"/>
          <w:shd w:val="clear" w:color="auto" w:fill="FFFFFF"/>
        </w:rPr>
        <w:t xml:space="preserve"> problem formulation can be found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{"citationID":"Ww6Cf3E1","properties":{"formattedCitation":"(Ball et al. 2009)","plainCitation":"(Ball et al. 2009)","noteIndex":0},"citationItems":[{"id":1040,"uris":["http://zotero.org/users/878981/items/HRZ9EATX"],"uri":["http://zotero.org/users/878981/items/HRZ9EATX"],"itemData":{"id":1040,"type":"chapter","title":"Marxan and relatives: Software for spatial conservation prioritisation.","container-title":"Spatial conservation prioritisation: Quantitative methods and computational tools.","publisher":"Oxford University Press","publisher-place":"Oxford","page":"185-195","event-place":"Oxford","note":"Citation Key: Ball2009\nissue: 14","author":[{"family":"Ball","given":"I.R. R"},{"family":"Possingham","given":"H.P. P"},{"family":"Watts","given":"M.E. E"}],"editor":[{"family":"Moilanen","given":"A"},{"family":"Wilson","given":"K"},{"family":"Possingham","given":"H P"}],"issued":{"date-parts":[["2009"]]}}}],"schema":"https://github.com/citation-style-language/schema/raw/master/csl-citation.json"} </w:instrText>
      </w:r>
      <w:r w:rsidR="00E205BA">
        <w:rPr>
          <w:rStyle w:val="apple-converted-space"/>
          <w:shd w:val="clear" w:color="auto" w:fill="FFFFFF"/>
        </w:rPr>
        <w:fldChar w:fldCharType="separate"/>
      </w:r>
      <w:r w:rsidR="00270F5E" w:rsidRPr="00270F5E">
        <w:t>(Ball et al. 2009)</w:t>
      </w:r>
      <w:r w:rsidR="00E205BA">
        <w:rPr>
          <w:rStyle w:val="apple-converted-space"/>
          <w:shd w:val="clear" w:color="auto" w:fill="FFFFFF"/>
        </w:rPr>
        <w:fldChar w:fldCharType="end"/>
      </w:r>
      <w:r w:rsidR="00E205BA">
        <w:rPr>
          <w:rStyle w:val="apple-converted-space"/>
          <w:shd w:val="clear" w:color="auto" w:fill="FFFFFF"/>
        </w:rPr>
        <w:t xml:space="preserve"> and the ILP formulation in </w:t>
      </w:r>
      <w:r w:rsidR="00E205BA">
        <w:rPr>
          <w:rStyle w:val="apple-converted-space"/>
          <w:shd w:val="clear" w:color="auto" w:fill="FFFFFF"/>
        </w:rPr>
        <w:fldChar w:fldCharType="begin"/>
      </w:r>
      <w:r w:rsidR="00270F5E">
        <w:rPr>
          <w:rStyle w:val="apple-converted-space"/>
          <w:shd w:val="clear" w:color="auto" w:fill="FFFFFF"/>
        </w:rPr>
        <w:instrText xml:space="preserve"> ADDIN ZOTERO_ITEM CSL_CITATION {"citationID":"78Vv7n6W","properties":{"formattedCitation":"(Beyer et al. 2016)","plainCitation":"(Beyer et al. 2016)","noteIndex":0},"citationItems":[{"id":1156,"uris":["http://zotero.org/users/878981/items/FDYYMXGG"],"uri":["http://zotero.org/users/878981/items/FDYYMXGG"],"itemData":{"id":1156,"type":"article-journal","title":"Solving conservation planning problems with integer linear programming","container-title":"Ecological Modelling","page":"14-22","volume":"328","note":"publisher: Elsevier","author":[{"family":"Beyer","given":"Hawthorne L"},{"family":"Dujardin","given":"Yann"},{"family":"Watts","given":"Matthew E"},{"family":"Possingham","given":"Hugh P"}],"issued":{"date-parts":[["2016"]]}}}],"schema":"https://github.com/citation-style-language/schema/raw/master/csl-citation.json"} </w:instrText>
      </w:r>
      <w:r w:rsidR="00E205BA">
        <w:rPr>
          <w:rStyle w:val="apple-converted-space"/>
          <w:shd w:val="clear" w:color="auto" w:fill="FFFFFF"/>
        </w:rPr>
        <w:fldChar w:fldCharType="separate"/>
      </w:r>
      <w:r w:rsidR="00270F5E" w:rsidRPr="00270F5E">
        <w:t>(Beyer et al. 2016)</w:t>
      </w:r>
      <w:r w:rsidR="00E205BA">
        <w:rPr>
          <w:rStyle w:val="apple-converted-space"/>
          <w:shd w:val="clear" w:color="auto" w:fill="FFFFFF"/>
        </w:rPr>
        <w:fldChar w:fldCharType="end"/>
      </w:r>
      <w:r w:rsidR="00E205BA">
        <w:rPr>
          <w:rStyle w:val="apple-converted-space"/>
          <w:shd w:val="clear" w:color="auto" w:fill="FFFFFF"/>
        </w:rPr>
        <w:t>.</w:t>
      </w:r>
    </w:p>
    <w:p w14:paraId="64EBD651" w14:textId="0FEA334D" w:rsidR="0056142A" w:rsidRDefault="005621A1" w:rsidP="005621A1">
      <w:pPr>
        <w:pStyle w:val="xmsolistparagraph"/>
        <w:spacing w:beforeAutospacing="0" w:after="0" w:afterAutospacing="0" w:line="480" w:lineRule="auto"/>
        <w:ind w:firstLine="720"/>
        <w:rPr>
          <w:i/>
          <w:lang w:val="en-CA"/>
        </w:rPr>
      </w:pPr>
      <w:r>
        <w:rPr>
          <w:i/>
          <w:lang w:val="en-CA"/>
        </w:rPr>
        <w:t xml:space="preserve"> </w:t>
      </w:r>
    </w:p>
    <w:p w14:paraId="4689CB13" w14:textId="77777777" w:rsidR="0056142A" w:rsidRDefault="00581800">
      <w:pPr>
        <w:pStyle w:val="xmsonormal"/>
        <w:spacing w:beforeAutospacing="0" w:after="0" w:afterAutospacing="0" w:line="480" w:lineRule="auto"/>
        <w:rPr>
          <w:i/>
          <w:lang w:val="en-CA"/>
        </w:rPr>
      </w:pPr>
      <w:r>
        <w:rPr>
          <w:i/>
          <w:lang w:val="en-CA"/>
        </w:rPr>
        <w:t>ILP solvers (commercial vs open source)</w:t>
      </w:r>
    </w:p>
    <w:p w14:paraId="2F407617" w14:textId="74DB62B2" w:rsidR="0056142A" w:rsidRDefault="006C4B67">
      <w:pPr>
        <w:pStyle w:val="xmsonormal"/>
        <w:spacing w:beforeAutospacing="0" w:after="0" w:afterAutospacing="0" w:line="480" w:lineRule="auto"/>
        <w:ind w:firstLine="720"/>
      </w:pPr>
      <w:r>
        <w:rPr>
          <w:lang w:val="en-CA"/>
        </w:rPr>
        <w:t>A variety of</w:t>
      </w:r>
      <w:r w:rsidR="00581800">
        <w:rPr>
          <w:lang w:val="en-CA"/>
        </w:rPr>
        <w:t xml:space="preserve"> ILP solvers </w:t>
      </w:r>
      <w:r>
        <w:rPr>
          <w:lang w:val="en-CA"/>
        </w:rPr>
        <w:t>currently exist</w:t>
      </w:r>
      <w:r w:rsidR="007E4202">
        <w:rPr>
          <w:lang w:val="en-CA"/>
        </w:rPr>
        <w:t>, and both commercial and open source solvers are available</w:t>
      </w:r>
      <w:r w:rsidR="00581800">
        <w:rPr>
          <w:lang w:val="en-CA"/>
        </w:rPr>
        <w:t xml:space="preserve">. </w:t>
      </w:r>
      <w:r w:rsidR="00CA44BE">
        <w:rPr>
          <w:lang w:val="en-CA"/>
        </w:rPr>
        <w:t>All solvers</w:t>
      </w:r>
      <w:r w:rsidR="00581800">
        <w:rPr>
          <w:lang w:val="en-CA"/>
        </w:rPr>
        <w:t xml:space="preserve"> yield optimal solutions to ILP problems, but there are substantial differences in performance</w:t>
      </w:r>
      <w:r w:rsidR="00E971B5">
        <w:rPr>
          <w:lang w:val="en-CA"/>
        </w:rPr>
        <w:t xml:space="preserve"> (i.e. time taken to solve a problem)</w:t>
      </w:r>
      <w:r w:rsidR="00581800">
        <w:rPr>
          <w:lang w:val="en-CA"/>
        </w:rPr>
        <w:t xml:space="preserve"> and</w:t>
      </w:r>
      <w:r w:rsidR="00CA44BE">
        <w:rPr>
          <w:lang w:val="en-CA"/>
        </w:rPr>
        <w:t xml:space="preserve"> in the size of</w:t>
      </w:r>
      <w:r w:rsidR="00581800">
        <w:rPr>
          <w:lang w:val="en-CA"/>
        </w:rPr>
        <w:t xml:space="preserve"> problem</w:t>
      </w:r>
      <w:r w:rsidR="00610022">
        <w:rPr>
          <w:lang w:val="en-CA"/>
        </w:rPr>
        <w:t>s</w:t>
      </w:r>
      <w:r w:rsidR="00581800">
        <w:rPr>
          <w:lang w:val="en-CA"/>
        </w:rPr>
        <w:t xml:space="preserve"> that can be solved</w:t>
      </w:r>
      <w:r w:rsidR="00ED2AAB">
        <w:rPr>
          <w:lang w:val="en-CA"/>
        </w:rPr>
        <w:t xml:space="preserve"> </w:t>
      </w:r>
      <w:r w:rsidR="00ED2AAB">
        <w:rPr>
          <w:lang w:val="en-CA"/>
        </w:rPr>
        <w:fldChar w:fldCharType="begin"/>
      </w:r>
      <w:r w:rsidR="00ED2AAB">
        <w:rPr>
          <w:lang w:val="en-CA"/>
        </w:rPr>
        <w:instrText xml:space="preserve"> ADDIN ZOTERO_ITEM CSL_CITATION {"citationID":"QexBv7Ut","properties":{"formattedCitation":"(Lin et al. 2017)","plainCitation":"(Lin et al. 2017)","noteIndex":0},"citationItems":[{"id":2566,"uris":["http://zotero.org/users/878981/items/X2Q7TB25"],"uri":["http://zotero.org/users/878981/items/X2Q7TB25"],"itemData":{"id":2566,"type":"paper-conference","title":"Participant Selection Problem: Relative Performance of Five Optimization Solvers","container-title":"Proceedings of the 8th International Conference on Computer Modeling and Simulation","collection-title":"ICCMS '17","publisher":"ACM","publisher-place":"New York, NY, USA","page":"24–31","source":"ACM Digital Library","event-place":"New York, NY, USA","abstract":"This paper presents integer linear programming formulations of four variants of the participant selection problem (PSP) that we may encounter in likely disaster scenarios. An evaluation study was carried out to get data on the relative performance of popular optimization solvers and a greedy heuristic algorithm when used to solve the PSP. The paper presents the parameters used by the study to characterize PSP problem instances and figures of merits used for comparing the performances of evaluated methods, as well as performance data obtained from the study.","URL":"http://doi.acm.org/10.1145/3036331.3036334","DOI":"10.1145/3036331.3036334","ISBN":"978-1-4503-4816-4","note":"event-place: Canberra, Australia","title-short":"Participant Selection Problem","author":[{"family":"Lin","given":"C. Y."},{"family":"Liu","given":"J. W. S."},{"family":"Yeh","given":"K. L."},{"family":"Chu","given":"E. T. H."}],"issued":{"date-parts":[["2017"]]},"accessed":{"date-parts":[["2019",5,21]]}}}],"schema":"https://github.com/citation-style-language/schema/raw/master/csl-citation.json"} </w:instrText>
      </w:r>
      <w:r w:rsidR="00ED2AAB">
        <w:rPr>
          <w:lang w:val="en-CA"/>
        </w:rPr>
        <w:fldChar w:fldCharType="separate"/>
      </w:r>
      <w:r w:rsidR="00ED2AAB" w:rsidRPr="00ED2AAB">
        <w:t>(Lin et al. 2017)</w:t>
      </w:r>
      <w:r w:rsidR="00ED2AAB">
        <w:rPr>
          <w:lang w:val="en-CA"/>
        </w:rPr>
        <w:fldChar w:fldCharType="end"/>
      </w:r>
      <w:commentRangeStart w:id="19"/>
      <w:r w:rsidR="00581800">
        <w:rPr>
          <w:lang w:val="en-CA"/>
        </w:rPr>
        <w:t>.</w:t>
      </w:r>
      <w:commentRangeEnd w:id="19"/>
      <w:r w:rsidR="002639E3">
        <w:rPr>
          <w:rStyle w:val="CommentReference"/>
          <w:rFonts w:eastAsiaTheme="minorHAnsi" w:cstheme="minorBidi"/>
        </w:rPr>
        <w:commentReference w:id="19"/>
      </w:r>
      <w:r w:rsidR="00581800">
        <w:rPr>
          <w:lang w:val="en-CA"/>
        </w:rPr>
        <w:t xml:space="preserve"> For the purposes of performance testing we opted for one of the best commercial solvers currently on the market, </w:t>
      </w:r>
      <w:proofErr w:type="spellStart"/>
      <w:r w:rsidR="00581800">
        <w:rPr>
          <w:lang w:val="en-CA"/>
        </w:rPr>
        <w:t>Gurobi</w:t>
      </w:r>
      <w:proofErr w:type="spellEnd"/>
      <w:r w:rsidR="00581800">
        <w:rPr>
          <w:lang w:val="en-CA"/>
        </w:rPr>
        <w:t xml:space="preserve"> </w:t>
      </w:r>
      <w:r w:rsidR="00581800">
        <w:fldChar w:fldCharType="begin"/>
      </w:r>
      <w:r w:rsidR="00270F5E">
        <w:instrText xml:space="preserve"> ADDIN ZOTERO_ITEM CSL_CITATION {"citationID":"BDsjmG4s","properties":{"formattedCitation":"(Gurobi Optimization Inc. 2017)","plainCitation":"(Gurobi Optimization Inc. 2017)","noteIndex":0},"citationItems":[{"id":1059,"uris":["http://zotero.org/users/878981/items/YPZHLGSG"],"uri":["http://zotero.org/users/878981/items/YPZHLGSG"],"itemData":{"id":1059,"type":"book","title":"Gurobi Optimizer Reference Manual, Version 7.5.1","author":[{"literal":"Gurobi Optimization Inc."}],"issued":{"date-parts":[["2017"]]}}}],"schema":"https://github.com/citation-style-language/schema/raw/master/csl-citation.json"} </w:instrText>
      </w:r>
      <w:r w:rsidR="00581800">
        <w:fldChar w:fldCharType="separate"/>
      </w:r>
      <w:bookmarkStart w:id="21" w:name="__Fieldmark__429_924499877"/>
      <w:r w:rsidR="00270F5E" w:rsidRPr="00270F5E">
        <w:t>(Gurobi Optimization Inc. 2017)</w:t>
      </w:r>
      <w:r w:rsidR="00581800">
        <w:fldChar w:fldCharType="end"/>
      </w:r>
      <w:bookmarkEnd w:id="21"/>
      <w:r w:rsidR="00581800">
        <w:rPr>
          <w:lang w:val="en-CA"/>
        </w:rPr>
        <w:t xml:space="preserve">. In a recent benchmark study, </w:t>
      </w:r>
      <w:proofErr w:type="spellStart"/>
      <w:r w:rsidR="00581800">
        <w:rPr>
          <w:lang w:val="en-CA"/>
        </w:rPr>
        <w:t>Gurobi</w:t>
      </w:r>
      <w:proofErr w:type="spellEnd"/>
      <w:r w:rsidR="00581800">
        <w:rPr>
          <w:lang w:val="en-CA"/>
        </w:rPr>
        <w:t xml:space="preserve"> outperformed other solver packages for more complex </w:t>
      </w:r>
      <w:r w:rsidR="00581800">
        <w:rPr>
          <w:lang w:val="en-CA"/>
        </w:rPr>
        <w:lastRenderedPageBreak/>
        <w:t xml:space="preserve">formulations and a practical use-case </w:t>
      </w:r>
      <w:r w:rsidR="00581800">
        <w:fldChar w:fldCharType="begin"/>
      </w:r>
      <w:r w:rsidR="00270F5E">
        <w:instrText xml:space="preserve"> ADDIN ZOTERO_ITEM CSL_CITATION {"citationID":"Bl7xBFJO","properties":{"formattedCitation":"(Luppold et al. 2018)","plainCitation":"(Luppold et al. 2018)","noteIndex":0},"citationItems":[{"id":2530,"uris":["http://zotero.org/users/878981/items/25QXVFY2"],"uri":["http://zotero.org/users/878981/items/25QXVFY2"],"itemData":{"id":2530,"type":"article-journal","title":"Evaluating the performance of solvers for integer-linear programming","source":"tore.tuhh.de","abstract":"Optimizing embedded systems often boils down to solving complex combinatorial optimization problems. Integer-Linear Programming (ILP) turned out to be a powerful tool to solve these problems, as beyond traditional constraints, Boolean variables may be used to model complex logical expressions and conditionals. One of the key technical aspects is to be able to efficiently express these relations within the ILP. This paper presents formalized solutions for these issues, as well as an assessment of common ILP solvers. Additionally, the performance impact is illustrated using a compiler based cache aging optimization.","URL":"https://tore.tuhh.de/handle/11420/1842","DOI":"10.15480/882.1839","language":"en","author":[{"family":"Luppold","given":"Arno"},{"family":"Oehlert","given":"Dominic"},{"family":"Falk","given":"Heiko"}],"issued":{"date-parts":[["2018"]]},"accessed":{"date-parts":[["2019",4,4]]}}}],"schema":"https://github.com/citation-style-language/schema/raw/master/csl-citation.json"} </w:instrText>
      </w:r>
      <w:r w:rsidR="00581800">
        <w:fldChar w:fldCharType="separate"/>
      </w:r>
      <w:bookmarkStart w:id="22" w:name="__Fieldmark__445_924499877"/>
      <w:r w:rsidR="00270F5E" w:rsidRPr="00270F5E">
        <w:t>(Luppold et al. 2018)</w:t>
      </w:r>
      <w:r w:rsidR="00581800">
        <w:fldChar w:fldCharType="end"/>
      </w:r>
      <w:bookmarkEnd w:id="22"/>
      <w:r w:rsidR="00581800">
        <w:rPr>
          <w:lang w:val="en-CA"/>
        </w:rPr>
        <w:t xml:space="preserve">. </w:t>
      </w:r>
      <w:proofErr w:type="spellStart"/>
      <w:r w:rsidR="00581800">
        <w:rPr>
          <w:lang w:val="en-CA"/>
        </w:rPr>
        <w:t>Gurobi</w:t>
      </w:r>
      <w:proofErr w:type="spellEnd"/>
      <w:r w:rsidR="00581800">
        <w:rPr>
          <w:lang w:val="en-CA"/>
        </w:rPr>
        <w:t xml:space="preserve"> provides a free academic license to researchers, but is otherwise costly for non academic institutions and individuals. To investigate solver performance of packages that are freely available to everyone, we also tested the open source solver SYMPHONY </w:t>
      </w:r>
      <w:r w:rsidR="00581800">
        <w:fldChar w:fldCharType="begin"/>
      </w:r>
      <w:r w:rsidR="00AD7987">
        <w:instrText xml:space="preserve"> ADDIN ZOTERO_ITEM CSL_CITATION {"citationID":"KS6vekSZ","properties":{"formattedCitation":"(Ted Ralphs et al. 2019)","plainCitation":"(Ted Ralphs et al. 2019)","noteIndex":0},"citationItems":[{"id":2533,"uris":["http://zotero.org/users/878981/items/W6ECUFLB"],"uri":["http://zotero.org/users/878981/items/W6ECUFLB"],"itemData":{"id":2533,"type":"book","title":"coin-or/SYMPHONY: Version 5.6.17","publisher":"Zenodo","source":"Zenodo","abstract":"This a mirror of the subversion repository on COIN-OR.","URL":"https://zenodo.org/record/2576603","note":"DOI: 10.5281/zenodo.2576603","title-short":"coin-or/SYMPHONY","author":[{"family":"Ted Ralphs","given":""},{"family":"Ashutosh Mahajan","given":""},{"family":"Stefan Vigerske","given":""},{"family":"mgalati13","given":""},{"family":"LouHafer","given":""},{"family":"jpfasano","given":""},{"family":"Aykut Bulut","given":""},{"family":"anhhz","given":""}],"issued":{"date-parts":[["2019",2,25]]},"accessed":{"date-parts":[["2019",4,4]]}}}],"schema":"https://github.com/citation-style-language/schema/raw/master/csl-citation.json"} </w:instrText>
      </w:r>
      <w:r w:rsidR="00581800">
        <w:fldChar w:fldCharType="separate"/>
      </w:r>
      <w:bookmarkStart w:id="23" w:name="__Fieldmark__464_924499877"/>
      <w:r w:rsidR="00270F5E" w:rsidRPr="00270F5E">
        <w:t>(Ted Ralphs et al. 2019)</w:t>
      </w:r>
      <w:r w:rsidR="00581800">
        <w:fldChar w:fldCharType="end"/>
      </w:r>
      <w:bookmarkEnd w:id="23"/>
      <w:r w:rsidR="00581800">
        <w:rPr>
          <w:lang w:val="en-CA"/>
        </w:rPr>
        <w:t xml:space="preserve">. Both </w:t>
      </w:r>
      <w:proofErr w:type="spellStart"/>
      <w:r w:rsidR="00581800">
        <w:rPr>
          <w:lang w:val="en-CA"/>
        </w:rPr>
        <w:t>Gurobi</w:t>
      </w:r>
      <w:proofErr w:type="spellEnd"/>
      <w:r w:rsidR="00581800">
        <w:rPr>
          <w:lang w:val="en-CA"/>
        </w:rPr>
        <w:t xml:space="preserve"> and SYMPHONY can be used from R. For </w:t>
      </w:r>
      <w:proofErr w:type="spellStart"/>
      <w:r w:rsidR="00581800">
        <w:rPr>
          <w:lang w:val="en-CA"/>
        </w:rPr>
        <w:t>Gurobi</w:t>
      </w:r>
      <w:proofErr w:type="spellEnd"/>
      <w:r w:rsidR="00581800">
        <w:rPr>
          <w:lang w:val="en-CA"/>
        </w:rPr>
        <w:t xml:space="preserve"> we used the R package provided with the software (</w:t>
      </w:r>
      <w:proofErr w:type="spellStart"/>
      <w:r w:rsidR="00581800">
        <w:rPr>
          <w:lang w:val="en-CA"/>
        </w:rPr>
        <w:t>gurobi</w:t>
      </w:r>
      <w:proofErr w:type="spellEnd"/>
      <w:r w:rsidR="00862637">
        <w:rPr>
          <w:lang w:val="en-CA"/>
        </w:rPr>
        <w:t xml:space="preserve"> </w:t>
      </w:r>
      <w:r w:rsidR="008A4B83">
        <w:rPr>
          <w:lang w:val="en-CA"/>
        </w:rPr>
        <w:t xml:space="preserve">version </w:t>
      </w:r>
      <w:r w:rsidR="00581800">
        <w:rPr>
          <w:lang w:val="en-CA"/>
        </w:rPr>
        <w:t xml:space="preserve">8.1-0) and for SYMPHONY the </w:t>
      </w:r>
      <w:proofErr w:type="spellStart"/>
      <w:r w:rsidR="00581800">
        <w:rPr>
          <w:lang w:val="en-CA"/>
        </w:rPr>
        <w:t>Rsymphony</w:t>
      </w:r>
      <w:proofErr w:type="spellEnd"/>
      <w:r w:rsidR="00581800">
        <w:rPr>
          <w:lang w:val="en-CA"/>
        </w:rPr>
        <w:t xml:space="preserve"> package </w:t>
      </w:r>
      <w:r w:rsidR="00581800">
        <w:fldChar w:fldCharType="begin"/>
      </w:r>
      <w:r w:rsidR="00AD7987">
        <w:instrText xml:space="preserve"> ADDIN ZOTERO_ITEM CSL_CITATION {"citationID":"MXKNWAZZ","properties":{"formattedCitation":"(Harter et al. 2017)","plainCitation":"(Harter et al. 2017)","dontUpdate":true,"noteIndex":0},"citationItems":[{"id":2535,"uris":["http://zotero.org/users/878981/items/5RBCNVNQ"],"uri":["http://zotero.org/users/878981/items/5RBCNVNQ"],"itemData":{"id":2535,"type":"book","title":"Rsymphony: SYMPHONY in R","version":"0.1-28","source":"R-Packages","abstract":"An R interface to the SYMPHONY solver for mixed-integer linear programs.","URL":"https://CRAN.R-project.org/package=Rsymphony","title-short":"Rsymphony","author":[{"family":"Harter","given":"Reinhard"},{"family":"Hornik","given":"Kurt"},{"family":"Theussl","given":"Stefan"},{"family":"Szymanski","given":"Cyrille"},{"family":"Schwendinger","given":"Florian"}],"issued":{"date-parts":[["2017",11,7]]},"accessed":{"date-parts":[["2019",4,4]]}}}],"schema":"https://github.com/citation-style-language/schema/raw/master/csl-citation.json"} </w:instrText>
      </w:r>
      <w:r w:rsidR="00581800">
        <w:fldChar w:fldCharType="separate"/>
      </w:r>
      <w:bookmarkStart w:id="24" w:name="__Fieldmark__485_924499877"/>
      <w:r w:rsidR="00581800">
        <w:rPr>
          <w:lang w:val="en-CA"/>
        </w:rPr>
        <w:t>(</w:t>
      </w:r>
      <w:r w:rsidR="00862637">
        <w:rPr>
          <w:lang w:val="en-CA"/>
        </w:rPr>
        <w:t xml:space="preserve">version 0.1-28; </w:t>
      </w:r>
      <w:r w:rsidR="00581800">
        <w:rPr>
          <w:lang w:val="en-CA"/>
        </w:rPr>
        <w:t>Harter et al. 2017)</w:t>
      </w:r>
      <w:r w:rsidR="00581800">
        <w:fldChar w:fldCharType="end"/>
      </w:r>
      <w:bookmarkEnd w:id="24"/>
      <w:r w:rsidR="00581800">
        <w:rPr>
          <w:lang w:val="en-CA"/>
        </w:rPr>
        <w:t>.</w:t>
      </w:r>
      <w:r w:rsidR="004014E3">
        <w:rPr>
          <w:lang w:val="en-CA"/>
        </w:rPr>
        <w:t xml:space="preserve"> We used the </w:t>
      </w:r>
      <w:proofErr w:type="spellStart"/>
      <w:r w:rsidR="0021322A">
        <w:rPr>
          <w:lang w:val="en-CA"/>
        </w:rPr>
        <w:t>prioritizr</w:t>
      </w:r>
      <w:proofErr w:type="spellEnd"/>
      <w:r w:rsidR="0021322A">
        <w:rPr>
          <w:lang w:val="en-CA"/>
        </w:rPr>
        <w:t xml:space="preserve"> R package to solve ILP problems </w:t>
      </w:r>
      <w:r w:rsidR="00487F6A">
        <w:rPr>
          <w:lang w:val="en-CA"/>
        </w:rPr>
        <w:t xml:space="preserve">for both </w:t>
      </w:r>
      <w:proofErr w:type="spellStart"/>
      <w:r w:rsidR="00487F6A">
        <w:rPr>
          <w:lang w:val="en-CA"/>
        </w:rPr>
        <w:t>Gurobi</w:t>
      </w:r>
      <w:proofErr w:type="spellEnd"/>
      <w:r w:rsidR="00487F6A">
        <w:rPr>
          <w:lang w:val="en-CA"/>
        </w:rPr>
        <w:t xml:space="preserve"> and SYMPHONY solvers</w:t>
      </w:r>
      <w:r w:rsidR="000E61B4">
        <w:rPr>
          <w:lang w:val="en-CA"/>
        </w:rPr>
        <w:t xml:space="preserve"> </w:t>
      </w:r>
      <w:r w:rsidR="000E61B4">
        <w:rPr>
          <w:lang w:val="en-CA"/>
        </w:rPr>
        <w:fldChar w:fldCharType="begin"/>
      </w:r>
      <w:r w:rsidR="00270F5E">
        <w:rPr>
          <w:lang w:val="en-CA"/>
        </w:rPr>
        <w:instrText xml:space="preserve"> ADDIN ZOTERO_ITEM CSL_CITATION {"citationID":"9rKuPbZu","properties":{"formattedCitation":"(Hanson et al. 2019)","plainCitation":"(Hanson et al. 2019)","noteIndex":0},"citationItems":[{"id":2311,"uris":["http://zotero.org/users/878981/items/54ZRZLXR"],"uri":["http://zotero.org/users/878981/items/54ZRZLXR"],"itemData":{"id":2311,"type":"book","title":"prioritizr: Systematic Conservation Prioritization in R, Version 4.0.2","URL":"https://github.com/prioritizr/prioritizr","author":[{"family":"Hanson","given":"JO"},{"family":"Schuster","given":"Richard"},{"family":"Morrell","given":"Nina"},{"family":"Strimas-Mackey","given":"Matt"},{"family":"Watts","given":"Matthew E"},{"family":"Arcese","given":"Peter"},{"family":"Bennett","given":"Joseph R."},{"family":"Possingham","given":"Hugh P."}],"issued":{"date-parts":[["2019"]]}}}],"schema":"https://github.com/citation-style-language/schema/raw/master/csl-citation.json"} </w:instrText>
      </w:r>
      <w:r w:rsidR="000E61B4">
        <w:rPr>
          <w:lang w:val="en-CA"/>
        </w:rPr>
        <w:fldChar w:fldCharType="separate"/>
      </w:r>
      <w:r w:rsidR="00270F5E" w:rsidRPr="00270F5E">
        <w:t>(Hanson et al. 2019)</w:t>
      </w:r>
      <w:r w:rsidR="000E61B4">
        <w:rPr>
          <w:lang w:val="en-CA"/>
        </w:rPr>
        <w:fldChar w:fldCharType="end"/>
      </w:r>
      <w:r w:rsidR="0097010D">
        <w:rPr>
          <w:lang w:val="en-CA"/>
        </w:rPr>
        <w:t>.</w:t>
      </w:r>
    </w:p>
    <w:p w14:paraId="56FF1031" w14:textId="77777777" w:rsidR="0056142A" w:rsidRDefault="0056142A">
      <w:pPr>
        <w:pStyle w:val="xmsonormal"/>
        <w:spacing w:beforeAutospacing="0" w:after="0" w:afterAutospacing="0" w:line="480" w:lineRule="auto"/>
        <w:rPr>
          <w:b/>
          <w:lang w:val="en-CA"/>
        </w:rPr>
      </w:pPr>
    </w:p>
    <w:p w14:paraId="121D1EB7" w14:textId="77777777" w:rsidR="0056142A" w:rsidRDefault="00581800">
      <w:pPr>
        <w:spacing w:after="0" w:line="480" w:lineRule="auto"/>
        <w:rPr>
          <w:rFonts w:cs="Times New Roman"/>
          <w:szCs w:val="24"/>
        </w:rPr>
      </w:pPr>
      <w:r>
        <w:rPr>
          <w:rFonts w:cs="Times New Roman"/>
          <w:i/>
          <w:szCs w:val="24"/>
        </w:rPr>
        <w:t>Scenarios investigated</w:t>
      </w:r>
    </w:p>
    <w:p w14:paraId="02301013" w14:textId="16A2A2F1" w:rsidR="0056142A" w:rsidRDefault="00581800">
      <w:pPr>
        <w:pStyle w:val="xmsonormal"/>
        <w:spacing w:beforeAutospacing="0" w:after="0" w:afterAutospacing="0" w:line="480" w:lineRule="auto"/>
        <w:ind w:firstLine="720"/>
        <w:rPr>
          <w:lang w:val="en-CA"/>
        </w:rPr>
      </w:pPr>
      <w:r>
        <w:rPr>
          <w:lang w:val="en-CA"/>
        </w:rPr>
        <w:t xml:space="preserve">We investigated a range of scenarios that were computationally feasible for this study. For both </w:t>
      </w:r>
      <w:proofErr w:type="spellStart"/>
      <w:r>
        <w:rPr>
          <w:lang w:val="en-CA"/>
        </w:rPr>
        <w:t>Marxan</w:t>
      </w:r>
      <w:proofErr w:type="spellEnd"/>
      <w:r>
        <w:rPr>
          <w:lang w:val="en-CA"/>
        </w:rPr>
        <w:t xml:space="preserve"> and </w:t>
      </w:r>
      <w:proofErr w:type="spellStart"/>
      <w:r>
        <w:rPr>
          <w:lang w:val="en-CA"/>
        </w:rPr>
        <w:t>prioritzr</w:t>
      </w:r>
      <w:proofErr w:type="spellEnd"/>
      <w:r>
        <w:rPr>
          <w:lang w:val="en-CA"/>
        </w:rPr>
        <w:t xml:space="preserve"> we created the following range of scenarios: </w:t>
      </w:r>
      <w:proofErr w:type="spellStart"/>
      <w:r>
        <w:rPr>
          <w:lang w:val="en-CA"/>
        </w:rPr>
        <w:t>i</w:t>
      </w:r>
      <w:proofErr w:type="spellEnd"/>
      <w:r>
        <w:rPr>
          <w:lang w:val="en-CA"/>
        </w:rPr>
        <w:t xml:space="preserve">) vary conservation targets between 10 and 90% </w:t>
      </w:r>
      <w:r w:rsidR="0014559C">
        <w:rPr>
          <w:lang w:val="en-CA"/>
        </w:rPr>
        <w:t xml:space="preserve">protection of features </w:t>
      </w:r>
      <w:r>
        <w:rPr>
          <w:lang w:val="en-CA"/>
        </w:rPr>
        <w:t>in 10% increments (9 variations), using ii) 10 – 72 species/features (5 variations) as targets, and iii) with spatial extents of 9</w:t>
      </w:r>
      <w:r w:rsidR="00250222">
        <w:rPr>
          <w:lang w:val="en-CA"/>
        </w:rPr>
        <w:t>,</w:t>
      </w:r>
      <w:r>
        <w:rPr>
          <w:lang w:val="en-CA"/>
        </w:rPr>
        <w:t>282, 37</w:t>
      </w:r>
      <w:r w:rsidR="00250222">
        <w:rPr>
          <w:lang w:val="en-CA"/>
        </w:rPr>
        <w:t>,</w:t>
      </w:r>
      <w:r>
        <w:rPr>
          <w:lang w:val="en-CA"/>
        </w:rPr>
        <w:t xml:space="preserve">128, </w:t>
      </w:r>
      <w:r w:rsidR="00B6245A">
        <w:rPr>
          <w:lang w:val="en-CA"/>
        </w:rPr>
        <w:t xml:space="preserve">and </w:t>
      </w:r>
      <w:r>
        <w:rPr>
          <w:lang w:val="en-CA"/>
        </w:rPr>
        <w:t>148</w:t>
      </w:r>
      <w:r w:rsidR="00250222">
        <w:rPr>
          <w:lang w:val="en-CA"/>
        </w:rPr>
        <w:t>,</w:t>
      </w:r>
      <w:r>
        <w:rPr>
          <w:lang w:val="en-CA"/>
        </w:rPr>
        <w:t xml:space="preserve">510 planning units (3 variations), resulting in a total of 135 scenarios created. For </w:t>
      </w:r>
      <w:proofErr w:type="spellStart"/>
      <w:r>
        <w:rPr>
          <w:lang w:val="en-CA"/>
        </w:rPr>
        <w:t>Marxan</w:t>
      </w:r>
      <w:proofErr w:type="spellEnd"/>
      <w:r w:rsidR="00744D35">
        <w:rPr>
          <w:lang w:val="en-CA"/>
        </w:rPr>
        <w:t>,</w:t>
      </w:r>
      <w:r>
        <w:rPr>
          <w:lang w:val="en-CA"/>
        </w:rPr>
        <w:t xml:space="preserve"> we also varied two additional parameters, </w:t>
      </w:r>
      <w:proofErr w:type="spellStart"/>
      <w:r>
        <w:rPr>
          <w:lang w:val="en-CA"/>
        </w:rPr>
        <w:t>i</w:t>
      </w:r>
      <w:proofErr w:type="spellEnd"/>
      <w:r>
        <w:rPr>
          <w:lang w:val="en-CA"/>
        </w:rPr>
        <w:t xml:space="preserve">) </w:t>
      </w:r>
      <w:r w:rsidR="00DA484B">
        <w:rPr>
          <w:lang w:val="en-CA"/>
        </w:rPr>
        <w:t xml:space="preserve">the </w:t>
      </w:r>
      <w:r>
        <w:rPr>
          <w:lang w:val="en-CA"/>
        </w:rPr>
        <w:t xml:space="preserve">number of iterations </w:t>
      </w:r>
      <w:r w:rsidR="007C112F">
        <w:rPr>
          <w:lang w:val="en-CA"/>
        </w:rPr>
        <w:t xml:space="preserve">ranged from </w:t>
      </w:r>
      <w:r w:rsidR="00DA484B">
        <w:rPr>
          <w:lang w:val="en-CA"/>
        </w:rPr>
        <w:t>10</w:t>
      </w:r>
      <w:r w:rsidRPr="007A3717">
        <w:rPr>
          <w:vertAlign w:val="superscript"/>
          <w:lang w:val="en-CA"/>
        </w:rPr>
        <w:t>4</w:t>
      </w:r>
      <w:r>
        <w:rPr>
          <w:lang w:val="en-CA"/>
        </w:rPr>
        <w:t xml:space="preserve"> to </w:t>
      </w:r>
      <w:r w:rsidR="00DA484B" w:rsidRPr="00744D35">
        <w:rPr>
          <w:lang w:val="en-CA"/>
        </w:rPr>
        <w:t>1</w:t>
      </w:r>
      <w:r w:rsidR="00DA484B" w:rsidRPr="00B6245A">
        <w:rPr>
          <w:lang w:val="en-CA"/>
        </w:rPr>
        <w:t>0</w:t>
      </w:r>
      <w:r w:rsidR="00DA484B">
        <w:rPr>
          <w:vertAlign w:val="superscript"/>
          <w:lang w:val="en-CA"/>
        </w:rPr>
        <w:t>8</w:t>
      </w:r>
      <w:r>
        <w:rPr>
          <w:lang w:val="en-CA"/>
        </w:rPr>
        <w:t xml:space="preserve"> (5 variations) and ii)</w:t>
      </w:r>
      <w:r w:rsidR="007C112F">
        <w:rPr>
          <w:lang w:val="en-CA"/>
        </w:rPr>
        <w:t xml:space="preserve"> </w:t>
      </w:r>
      <w:r>
        <w:rPr>
          <w:lang w:val="en-CA"/>
        </w:rPr>
        <w:t>species penalty factor</w:t>
      </w:r>
      <w:r w:rsidR="007C112F">
        <w:rPr>
          <w:lang w:val="en-CA"/>
        </w:rPr>
        <w:t>s</w:t>
      </w:r>
      <w:r>
        <w:rPr>
          <w:lang w:val="en-CA"/>
        </w:rPr>
        <w:t xml:space="preserve"> </w:t>
      </w:r>
      <w:r w:rsidR="007A3717">
        <w:rPr>
          <w:lang w:val="en-CA"/>
        </w:rPr>
        <w:t>(SPF)</w:t>
      </w:r>
      <w:r w:rsidR="00BF0AF0">
        <w:rPr>
          <w:lang w:val="en-CA"/>
        </w:rPr>
        <w:t xml:space="preserve"> </w:t>
      </w:r>
      <w:r w:rsidR="007C112F">
        <w:rPr>
          <w:lang w:val="en-CA"/>
        </w:rPr>
        <w:t xml:space="preserve">of </w:t>
      </w:r>
      <w:r w:rsidR="00B6245A">
        <w:rPr>
          <w:lang w:val="en-CA"/>
        </w:rPr>
        <w:t xml:space="preserve">1, 5, 25, </w:t>
      </w:r>
      <w:r w:rsidR="007C112F">
        <w:rPr>
          <w:lang w:val="en-CA"/>
        </w:rPr>
        <w:t xml:space="preserve">and </w:t>
      </w:r>
      <w:r w:rsidR="00B6245A">
        <w:rPr>
          <w:lang w:val="en-CA"/>
        </w:rPr>
        <w:t>125</w:t>
      </w:r>
      <w:r w:rsidR="007C112F">
        <w:rPr>
          <w:lang w:val="en-CA"/>
        </w:rPr>
        <w:t xml:space="preserve"> were </w:t>
      </w:r>
      <w:r w:rsidR="00EE55F3">
        <w:rPr>
          <w:lang w:val="en-CA"/>
        </w:rPr>
        <w:t>explored</w:t>
      </w:r>
      <w:r w:rsidR="007C112F">
        <w:rPr>
          <w:lang w:val="en-CA"/>
        </w:rPr>
        <w:t xml:space="preserve"> (</w:t>
      </w:r>
      <w:r>
        <w:rPr>
          <w:lang w:val="en-CA"/>
        </w:rPr>
        <w:t>4 variations) for a total of 2</w:t>
      </w:r>
      <w:r w:rsidR="00D75B1B">
        <w:rPr>
          <w:lang w:val="en-CA"/>
        </w:rPr>
        <w:t>,</w:t>
      </w:r>
      <w:r>
        <w:rPr>
          <w:lang w:val="en-CA"/>
        </w:rPr>
        <w:t xml:space="preserve">700 scenarios investigated in </w:t>
      </w:r>
      <w:proofErr w:type="spellStart"/>
      <w:r>
        <w:rPr>
          <w:lang w:val="en-CA"/>
        </w:rPr>
        <w:t>Marxan</w:t>
      </w:r>
      <w:proofErr w:type="spellEnd"/>
      <w:r>
        <w:rPr>
          <w:lang w:val="en-CA"/>
        </w:rPr>
        <w:t xml:space="preserve">. As the processing time for the most complex problem in </w:t>
      </w:r>
      <w:proofErr w:type="spellStart"/>
      <w:r>
        <w:rPr>
          <w:lang w:val="en-CA"/>
        </w:rPr>
        <w:t>Marxan</w:t>
      </w:r>
      <w:proofErr w:type="spellEnd"/>
      <w:r>
        <w:rPr>
          <w:lang w:val="en-CA"/>
        </w:rPr>
        <w:t xml:space="preserve"> (90% target, 72 features, 148</w:t>
      </w:r>
      <w:r w:rsidR="00384DCA">
        <w:rPr>
          <w:lang w:val="en-CA"/>
        </w:rPr>
        <w:t>,</w:t>
      </w:r>
      <w:r>
        <w:rPr>
          <w:lang w:val="en-CA"/>
        </w:rPr>
        <w:t xml:space="preserve">510 planning units, </w:t>
      </w:r>
      <w:r w:rsidR="00384DCA">
        <w:rPr>
          <w:lang w:val="en-CA"/>
        </w:rPr>
        <w:t>10</w:t>
      </w:r>
      <w:r w:rsidR="00384DCA" w:rsidRPr="007A3717">
        <w:rPr>
          <w:vertAlign w:val="superscript"/>
          <w:lang w:val="en-CA"/>
        </w:rPr>
        <w:t>8</w:t>
      </w:r>
      <w:r w:rsidR="00384DCA">
        <w:rPr>
          <w:lang w:val="en-CA"/>
        </w:rPr>
        <w:t xml:space="preserve"> </w:t>
      </w:r>
      <w:r>
        <w:rPr>
          <w:lang w:val="en-CA"/>
        </w:rPr>
        <w:t xml:space="preserve">iterations) was &gt;8 hours, we restricted the full range of scenarios to those mentioned above. However, to explore the effect of larger </w:t>
      </w:r>
      <w:r w:rsidR="00C94128">
        <w:rPr>
          <w:lang w:val="en-CA"/>
        </w:rPr>
        <w:t xml:space="preserve">numbers of </w:t>
      </w:r>
      <w:r>
        <w:rPr>
          <w:lang w:val="en-CA"/>
        </w:rPr>
        <w:t>planning units within computational limitations, we created an additional 9 scenarios (target</w:t>
      </w:r>
      <w:r w:rsidR="00A64045">
        <w:rPr>
          <w:lang w:val="en-CA"/>
        </w:rPr>
        <w:t>s</w:t>
      </w:r>
      <w:r>
        <w:rPr>
          <w:lang w:val="en-CA"/>
        </w:rPr>
        <w:t xml:space="preserve"> rang</w:t>
      </w:r>
      <w:r w:rsidR="00C94128">
        <w:rPr>
          <w:lang w:val="en-CA"/>
        </w:rPr>
        <w:t>ing</w:t>
      </w:r>
      <w:r>
        <w:rPr>
          <w:lang w:val="en-CA"/>
        </w:rPr>
        <w:t xml:space="preserve"> from 10 – 90 %, with 72 features, </w:t>
      </w:r>
      <w:r w:rsidR="00AA7D8B">
        <w:rPr>
          <w:lang w:val="en-CA"/>
        </w:rPr>
        <w:t>10</w:t>
      </w:r>
      <w:r w:rsidR="00AA7D8B" w:rsidRPr="007A3717">
        <w:rPr>
          <w:vertAlign w:val="superscript"/>
          <w:lang w:val="en-CA"/>
        </w:rPr>
        <w:t>8</w:t>
      </w:r>
      <w:r>
        <w:rPr>
          <w:lang w:val="en-CA"/>
        </w:rPr>
        <w:t xml:space="preserve"> iterations and </w:t>
      </w:r>
      <w:r w:rsidR="0085240D">
        <w:rPr>
          <w:lang w:val="en-CA"/>
        </w:rPr>
        <w:t xml:space="preserve">SPF </w:t>
      </w:r>
      <w:r>
        <w:rPr>
          <w:lang w:val="en-CA"/>
        </w:rPr>
        <w:t>= 5) with 594</w:t>
      </w:r>
      <w:r w:rsidR="009C46BE">
        <w:rPr>
          <w:lang w:val="en-CA"/>
        </w:rPr>
        <w:t>,</w:t>
      </w:r>
      <w:r>
        <w:rPr>
          <w:lang w:val="en-CA"/>
        </w:rPr>
        <w:t xml:space="preserve">040 planning units. This number of planning units is within the range of previous </w:t>
      </w:r>
      <w:r>
        <w:rPr>
          <w:lang w:val="en-CA"/>
        </w:rPr>
        <w:lastRenderedPageBreak/>
        <w:t xml:space="preserve">studies using </w:t>
      </w:r>
      <w:proofErr w:type="spellStart"/>
      <w:r>
        <w:rPr>
          <w:lang w:val="en-CA"/>
        </w:rPr>
        <w:t>Marxan</w:t>
      </w:r>
      <w:proofErr w:type="spellEnd"/>
      <w:r>
        <w:rPr>
          <w:lang w:val="en-CA"/>
        </w:rPr>
        <w:t xml:space="preserve"> </w:t>
      </w:r>
      <w:r w:rsidRPr="008178E6">
        <w:rPr>
          <w:highlight w:val="yellow"/>
          <w:lang w:val="en-CA"/>
        </w:rPr>
        <w:t xml:space="preserve">(refs – Karissa, Australia Marine </w:t>
      </w:r>
      <w:proofErr w:type="spellStart"/>
      <w:r w:rsidRPr="008178E6">
        <w:rPr>
          <w:highlight w:val="yellow"/>
          <w:lang w:val="en-CA"/>
        </w:rPr>
        <w:t>Marxan</w:t>
      </w:r>
      <w:proofErr w:type="spellEnd"/>
      <w:r w:rsidRPr="008178E6">
        <w:rPr>
          <w:highlight w:val="yellow"/>
          <w:lang w:val="en-CA"/>
        </w:rPr>
        <w:t>?),</w:t>
      </w:r>
      <w:r>
        <w:rPr>
          <w:lang w:val="en-CA"/>
        </w:rPr>
        <w:t xml:space="preserve"> although using more than 50,000 planning units with SA is discouraged without extensive parameter calibration, as near optimal solutions will be hard to find for problems of that size </w:t>
      </w:r>
      <w:r>
        <w:fldChar w:fldCharType="begin"/>
      </w:r>
      <w:r w:rsidR="00270F5E">
        <w:instrText xml:space="preserve"> ADDIN ZOTERO_ITEM CSL_CITATION {"citationID":"tHivDCJA","properties":{"formattedCitation":"(Ardron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25" w:name="__Fieldmark__550_924499877"/>
      <w:r w:rsidR="00270F5E" w:rsidRPr="00270F5E">
        <w:t>(Ardron et al. 2010)</w:t>
      </w:r>
      <w:r>
        <w:fldChar w:fldCharType="end"/>
      </w:r>
      <w:bookmarkEnd w:id="25"/>
      <w:r>
        <w:rPr>
          <w:lang w:val="en-CA"/>
        </w:rPr>
        <w:t>.</w:t>
      </w:r>
    </w:p>
    <w:p w14:paraId="28663948" w14:textId="3EFDA8DB" w:rsidR="001966A7" w:rsidRDefault="001966A7">
      <w:pPr>
        <w:pStyle w:val="xmsonormal"/>
        <w:spacing w:beforeAutospacing="0" w:after="0" w:afterAutospacing="0" w:line="480" w:lineRule="auto"/>
        <w:ind w:firstLine="720"/>
        <w:rPr>
          <w:lang w:val="en-CA"/>
        </w:rPr>
      </w:pPr>
    </w:p>
    <w:p w14:paraId="63DBF27A" w14:textId="77777777" w:rsidR="0056142A" w:rsidRDefault="00581800">
      <w:pPr>
        <w:pStyle w:val="xmsonormal"/>
        <w:spacing w:beforeAutospacing="0" w:after="0" w:afterAutospacing="0" w:line="480" w:lineRule="auto"/>
        <w:rPr>
          <w:b/>
        </w:rPr>
      </w:pPr>
      <w:r>
        <w:rPr>
          <w:b/>
        </w:rPr>
        <w:t xml:space="preserve">Results </w:t>
      </w:r>
    </w:p>
    <w:p w14:paraId="484BC870" w14:textId="347EECCF" w:rsidR="0056142A" w:rsidRDefault="00581800" w:rsidP="002E47A9">
      <w:pPr>
        <w:pStyle w:val="xmsonormal"/>
        <w:spacing w:beforeAutospacing="0" w:after="0" w:afterAutospacing="0" w:line="480" w:lineRule="auto"/>
        <w:ind w:firstLine="720"/>
      </w:pPr>
      <w:r>
        <w:t>ILP algorithms (</w:t>
      </w:r>
      <w:proofErr w:type="spellStart"/>
      <w:r>
        <w:t>Gurobi</w:t>
      </w:r>
      <w:proofErr w:type="spellEnd"/>
      <w:r>
        <w:t xml:space="preserve">, </w:t>
      </w:r>
      <w:r w:rsidRPr="00A4221D">
        <w:rPr>
          <w:caps/>
        </w:rPr>
        <w:t>Symphony</w:t>
      </w:r>
      <w:r>
        <w:t>) outperformed SA (</w:t>
      </w:r>
      <w:proofErr w:type="spellStart"/>
      <w:r>
        <w:t>Marxan</w:t>
      </w:r>
      <w:proofErr w:type="spellEnd"/>
      <w:r>
        <w:t xml:space="preserve">) in terms of </w:t>
      </w:r>
      <w:r w:rsidR="00664B00">
        <w:t>their ability to find optimal solutions</w:t>
      </w:r>
      <w:r w:rsidR="0041029F">
        <w:t xml:space="preserve"> across all scenarios</w:t>
      </w:r>
      <w:r>
        <w:t xml:space="preserve">. </w:t>
      </w:r>
      <w:r w:rsidR="008E6557">
        <w:t xml:space="preserve">Through finding </w:t>
      </w:r>
      <w:r w:rsidR="00A84BF7">
        <w:t xml:space="preserve">optimal </w:t>
      </w:r>
      <w:r w:rsidR="008E6557">
        <w:t>solutions, using ILP</w:t>
      </w:r>
      <w:r>
        <w:t xml:space="preserve"> </w:t>
      </w:r>
      <w:r w:rsidR="008E6557">
        <w:t xml:space="preserve">resulted in </w:t>
      </w:r>
      <w:r>
        <w:t>cost savings ranging from 12 to 30%</w:t>
      </w:r>
      <w:r w:rsidR="008E6557">
        <w:t xml:space="preserve">. </w:t>
      </w:r>
      <w:r>
        <w:t>At the 30% protection target ILP solvers resulted in solutions that were $144</w:t>
      </w:r>
      <w:r w:rsidR="00110512">
        <w:t xml:space="preserve"> million</w:t>
      </w:r>
      <w:r>
        <w:t xml:space="preserve"> cheaper than SA (Figure 1). With </w:t>
      </w:r>
      <w:r w:rsidR="0034473C">
        <w:t>these savings</w:t>
      </w:r>
      <w:r>
        <w:t xml:space="preserve"> an additional 3</w:t>
      </w:r>
      <w:r w:rsidR="006C559B">
        <w:t>,</w:t>
      </w:r>
      <w:r>
        <w:t xml:space="preserve">039 ha could be protected </w:t>
      </w:r>
      <w:r w:rsidR="006C559B">
        <w:t xml:space="preserve">(53,934 ha vs 50,895 ha) </w:t>
      </w:r>
      <w:r>
        <w:t xml:space="preserve">using an ILP approach by raising the </w:t>
      </w:r>
      <w:r w:rsidR="0034473C">
        <w:t xml:space="preserve">representation </w:t>
      </w:r>
      <w:r>
        <w:t>target</w:t>
      </w:r>
      <w:r w:rsidR="0034473C">
        <w:t>s</w:t>
      </w:r>
      <w:r>
        <w:t xml:space="preserve"> until the </w:t>
      </w:r>
      <w:r w:rsidR="00664B00">
        <w:t xml:space="preserve">cost of the </w:t>
      </w:r>
      <w:r w:rsidR="0034473C">
        <w:t xml:space="preserve">resulting solution </w:t>
      </w:r>
      <w:r w:rsidR="00664B00">
        <w:t>matched that</w:t>
      </w:r>
      <w:r w:rsidR="0034473C">
        <w:t xml:space="preserve"> </w:t>
      </w:r>
      <w:r>
        <w:t xml:space="preserve">of the </w:t>
      </w:r>
      <w:proofErr w:type="spellStart"/>
      <w:r>
        <w:t>Marxan</w:t>
      </w:r>
      <w:proofErr w:type="spellEnd"/>
      <w:r>
        <w:t xml:space="preserve"> solution. </w:t>
      </w:r>
      <w:commentRangeStart w:id="26"/>
      <w:commentRangeStart w:id="27"/>
      <w:commentRangeEnd w:id="26"/>
      <w:r>
        <w:commentReference w:id="26"/>
      </w:r>
      <w:commentRangeEnd w:id="27"/>
      <w:r w:rsidR="00DC23B3">
        <w:rPr>
          <w:rStyle w:val="CommentReference"/>
          <w:rFonts w:eastAsiaTheme="minorHAnsi" w:cstheme="minorBidi"/>
        </w:rPr>
        <w:commentReference w:id="27"/>
      </w:r>
    </w:p>
    <w:p w14:paraId="1E553E8A" w14:textId="77777777" w:rsidR="0056142A" w:rsidRDefault="0056142A">
      <w:pPr>
        <w:pStyle w:val="xmsonormal"/>
        <w:spacing w:beforeAutospacing="0" w:after="0" w:afterAutospacing="0" w:line="480" w:lineRule="auto"/>
      </w:pPr>
    </w:p>
    <w:p w14:paraId="474D0368" w14:textId="29685ACA" w:rsidR="0056142A" w:rsidRDefault="00581800">
      <w:pPr>
        <w:pStyle w:val="xmsonormal"/>
        <w:spacing w:beforeAutospacing="0" w:after="0" w:afterAutospacing="0" w:line="480" w:lineRule="auto"/>
      </w:pPr>
      <w:r>
        <w:t xml:space="preserve">The best processing times were achieved using the </w:t>
      </w:r>
      <w:proofErr w:type="spellStart"/>
      <w:r>
        <w:t>prioritizr</w:t>
      </w:r>
      <w:proofErr w:type="spellEnd"/>
      <w:r>
        <w:t xml:space="preserve"> package and the commercial solver </w:t>
      </w:r>
      <w:proofErr w:type="spellStart"/>
      <w:r>
        <w:t>Gurobi</w:t>
      </w:r>
      <w:proofErr w:type="spellEnd"/>
      <w:r>
        <w:t xml:space="preserve">, followed by </w:t>
      </w:r>
      <w:proofErr w:type="spellStart"/>
      <w:r>
        <w:t>prioritizr</w:t>
      </w:r>
      <w:proofErr w:type="spellEnd"/>
      <w:r>
        <w:t xml:space="preserve"> and the open source solver </w:t>
      </w:r>
      <w:r w:rsidRPr="00A4221D">
        <w:rPr>
          <w:caps/>
        </w:rPr>
        <w:t>Symphony</w:t>
      </w:r>
      <w:r>
        <w:t xml:space="preserve">, and lastly </w:t>
      </w:r>
      <w:proofErr w:type="spellStart"/>
      <w:r>
        <w:t>Marxan</w:t>
      </w:r>
      <w:proofErr w:type="spellEnd"/>
      <w:r>
        <w:t xml:space="preserve"> (Figure 2). </w:t>
      </w:r>
      <w:proofErr w:type="spellStart"/>
      <w:r>
        <w:t>Gurobi</w:t>
      </w:r>
      <w:proofErr w:type="spellEnd"/>
      <w:r>
        <w:t xml:space="preserve"> was as fast or faster across all scenarios investigated, </w:t>
      </w:r>
      <w:r w:rsidRPr="00A4221D">
        <w:rPr>
          <w:caps/>
        </w:rPr>
        <w:t>Symphony</w:t>
      </w:r>
      <w:r>
        <w:t xml:space="preserve"> took between 0 and 113 times longer than </w:t>
      </w:r>
      <w:proofErr w:type="spellStart"/>
      <w:r>
        <w:t>Gurobi</w:t>
      </w:r>
      <w:proofErr w:type="spellEnd"/>
      <w:r>
        <w:t xml:space="preserve"> (mean = 18.4 times), and </w:t>
      </w:r>
      <w:proofErr w:type="spellStart"/>
      <w:r>
        <w:t>Marxan</w:t>
      </w:r>
      <w:proofErr w:type="spellEnd"/>
      <w:r>
        <w:t xml:space="preserve"> took between 0 and 28710 times longer than </w:t>
      </w:r>
      <w:proofErr w:type="spellStart"/>
      <w:r>
        <w:t>Gurobi</w:t>
      </w:r>
      <w:proofErr w:type="spellEnd"/>
      <w:r>
        <w:t xml:space="preserve"> (mean = 1071 times). </w:t>
      </w:r>
      <w:commentRangeStart w:id="28"/>
      <w:commentRangeEnd w:id="28"/>
      <w:r>
        <w:commentReference w:id="28"/>
      </w:r>
    </w:p>
    <w:p w14:paraId="70888D5C" w14:textId="77777777" w:rsidR="0056142A" w:rsidRDefault="0056142A">
      <w:pPr>
        <w:pStyle w:val="xmsonormal"/>
        <w:spacing w:beforeAutospacing="0" w:after="0" w:afterAutospacing="0" w:line="480" w:lineRule="auto"/>
      </w:pPr>
    </w:p>
    <w:p w14:paraId="41A407CB" w14:textId="77777777" w:rsidR="0056142A" w:rsidRDefault="00581800">
      <w:pPr>
        <w:pStyle w:val="xmsonormal"/>
        <w:spacing w:beforeAutospacing="0" w:after="0" w:afterAutospacing="0" w:line="480" w:lineRule="auto"/>
        <w:rPr>
          <w:b/>
        </w:rPr>
      </w:pPr>
      <w:r>
        <w:rPr>
          <w:b/>
        </w:rPr>
        <w:t>Discussion</w:t>
      </w:r>
    </w:p>
    <w:p w14:paraId="4CCBDCDF" w14:textId="2A3A7044" w:rsidR="0056142A" w:rsidRDefault="00581800">
      <w:pPr>
        <w:pStyle w:val="xmsonormal"/>
        <w:spacing w:beforeAutospacing="0" w:after="0" w:afterAutospacing="0" w:line="480" w:lineRule="auto"/>
        <w:ind w:firstLine="720"/>
      </w:pPr>
      <w:r>
        <w:t xml:space="preserve">We found that ILP algorithms outperformed SA both in terms of cost-effectiveness and processing times. There have been calls for using ILP in solving conservation planning problems </w:t>
      </w:r>
      <w:r>
        <w:lastRenderedPageBreak/>
        <w:t xml:space="preserve">in the past </w:t>
      </w:r>
      <w:r>
        <w:fldChar w:fldCharType="begin"/>
      </w:r>
      <w:r w:rsidR="00270F5E">
        <w:instrText xml:space="preserve"> ADDIN ZOTERO_ITEM CSL_CITATION {"citationID":"3RPwTHLW","properties":{"formattedCitation":"(Underhill 1994; Rodrigues &amp; Gaston 2002)","plainCitation":"(Underhill 1994; Rodrigues &amp; Gaston 2002)","noteIndex":0},"citationItems":[{"id":2537,"uris":["http://zotero.org/users/878981/items/Z84VPKP3"],"uri":["http://zotero.org/users/878981/items/Z84VPKP3"],"itemData":{"id":2537,"type":"article-journal","title":"Optimal and suboptimal reserve selection algorithms","container-title":"Biological Conservation","page":"85-87","volume":"70","issue":"1","source":"ScienceDirect","abstract":"This paper criticises some reserve selection algorithms that have recently been published in Biological Conservation and have rapidly become enshrined in the principle of complementarity. These algorithms are shown, by means of a counter-example, to be suboptimal. Integer programming techniques, available for 30 years, provide optimal solutions to the reserve selection problem. The paper appeals for closer co-operation between biologists and mathematicians in the development of algorithms.","DOI":"10.1016/0006-3207(94)90302-6","ISSN":"0006-3207","journalAbbreviation":"Biological Conservation","author":[{"family":"Underhill","given":"L. G."}],"issued":{"date-parts":[["1994",1,1]]}}},{"id":2541,"uris":["http://zotero.org/users/878981/items/PWPFKVQX"],"uri":["http://zotero.org/users/878981/items/PWPFKVQX"],"itemData":{"id":2541,"type":"article-journal","title":"Optimisation in reserve selection procedures—why not?","container-title":"Biological Conservation","page":"123-129","volume":"107","issue":"1","source":"ScienceDirect","abstract":"Linear programming techniques provide an appropriate tool for solving reserve selection problems. Although this has long been known, most published analyses persist in the use of intuitive heuristics, which cannot guarantee the optimality of the solutions found. Here, we dispute two of the most common justifications for the use of intuitive heuristics, namely that optimisation techniques are too slow and cannot solve the most realistic selection problems. By presenting an overview of processing times obtained when solving a diversity of reserve selection problems, we demonstrate that most of those published could almost certainly be solved very quickly by standard optimisation software using current widely available computing technology. Even for those problems that take longer to solve, solutions with low levels of sub-optimality can be obtained quite quickly, presenting a better alternative to intuitive heuristics.","DOI":"10.1016/S0006-3207(02)00042-3","ISSN":"0006-3207","journalAbbreviation":"Biological Conservation","author":[{"family":"Rodrigues","given":"Ana S. L."},{"family":"Gaston","given":"Kevin J."}],"issued":{"date-parts":[["2002",9,1]]}}}],"schema":"https://github.com/citation-style-language/schema/raw/master/csl-citation.json"} </w:instrText>
      </w:r>
      <w:r>
        <w:fldChar w:fldCharType="separate"/>
      </w:r>
      <w:bookmarkStart w:id="29" w:name="__Fieldmark__621_924499877"/>
      <w:r w:rsidR="00270F5E" w:rsidRPr="00270F5E">
        <w:t>(Underhill 1994; Rodrigues &amp; Gaston 2002)</w:t>
      </w:r>
      <w:r>
        <w:fldChar w:fldCharType="end"/>
      </w:r>
      <w:bookmarkEnd w:id="29"/>
      <w:r>
        <w:t xml:space="preserve">, but we are only now getting to a point where making this switch </w:t>
      </w:r>
      <w:r w:rsidR="00664B00">
        <w:t xml:space="preserve">is computationally </w:t>
      </w:r>
      <w:r>
        <w:t xml:space="preserve">feasible. </w:t>
      </w:r>
    </w:p>
    <w:p w14:paraId="43E546F4" w14:textId="1901A8ED" w:rsidR="0056142A" w:rsidRDefault="00581800">
      <w:pPr>
        <w:pStyle w:val="xmsonormal"/>
        <w:spacing w:beforeAutospacing="0" w:after="0" w:afterAutospacing="0" w:line="480" w:lineRule="auto"/>
      </w:pPr>
      <w:r>
        <w:tab/>
        <w:t xml:space="preserve">One practical advantage of using ILP over SA is that the analysis does not require calibration. A crucial task in every </w:t>
      </w:r>
      <w:proofErr w:type="spellStart"/>
      <w:r>
        <w:t>Marxan</w:t>
      </w:r>
      <w:proofErr w:type="spellEnd"/>
      <w:r>
        <w:t xml:space="preserve">/SA </w:t>
      </w:r>
      <w:r w:rsidR="00664B00">
        <w:t xml:space="preserve">prioritization </w:t>
      </w:r>
      <w:r>
        <w:t xml:space="preserve">is the calibration of parameter for the analysis </w:t>
      </w:r>
      <w:r>
        <w:fldChar w:fldCharType="begin"/>
      </w:r>
      <w:r w:rsidR="00270F5E">
        <w:instrText xml:space="preserve"> ADDIN ZOTERO_ITEM CSL_CITATION {"citationID":"QVU6yObh","properties":{"formattedCitation":"(Ardron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0" w:name="__Fieldmark__645_924499877"/>
      <w:r w:rsidR="00270F5E" w:rsidRPr="00270F5E">
        <w:t>(Ardron et al. 2010)</w:t>
      </w:r>
      <w:r>
        <w:fldChar w:fldCharType="end"/>
      </w:r>
      <w:bookmarkEnd w:id="30"/>
      <w:r>
        <w:t xml:space="preserve">. This task can be very time consuming, especially for larger problems. </w:t>
      </w:r>
      <w:r w:rsidR="004238FD">
        <w:t xml:space="preserve">Using SA, </w:t>
      </w:r>
      <w:r>
        <w:t xml:space="preserve">species penalty factor, number of SA iterations and number of </w:t>
      </w:r>
      <w:commentRangeStart w:id="31"/>
      <w:commentRangeStart w:id="32"/>
      <w:r>
        <w:t xml:space="preserve">restarts </w:t>
      </w:r>
      <w:commentRangeEnd w:id="31"/>
      <w:r w:rsidR="00664B00">
        <w:rPr>
          <w:rStyle w:val="CommentReference"/>
          <w:rFonts w:eastAsiaTheme="minorHAnsi" w:cstheme="minorBidi"/>
        </w:rPr>
        <w:commentReference w:id="31"/>
      </w:r>
      <w:commentRangeEnd w:id="32"/>
      <w:r w:rsidR="004238FD">
        <w:rPr>
          <w:rStyle w:val="CommentReference"/>
          <w:rFonts w:eastAsiaTheme="minorHAnsi" w:cstheme="minorBidi"/>
        </w:rPr>
        <w:commentReference w:id="32"/>
      </w:r>
      <w:r>
        <w:t xml:space="preserve">should be calibrated. Ideally </w:t>
      </w:r>
      <w:r w:rsidR="00CE0FCB">
        <w:t xml:space="preserve">these </w:t>
      </w:r>
      <w:r>
        <w:t xml:space="preserve">parameters should </w:t>
      </w:r>
      <w:r w:rsidR="00CE0FCB">
        <w:t xml:space="preserve">also </w:t>
      </w:r>
      <w:r>
        <w:t xml:space="preserve">be explored over the entire parameter space, which would mean that if we wanted to explore three values for each parameter, we would end up with 27 (3 * 3 *3) scenarios to explore. With the most complex problem investigated here this would take in the order of 5 days just to calibrate </w:t>
      </w:r>
      <w:proofErr w:type="spellStart"/>
      <w:r>
        <w:t>Marxan</w:t>
      </w:r>
      <w:proofErr w:type="spellEnd"/>
      <w:r>
        <w:t xml:space="preserve"> </w:t>
      </w:r>
      <w:commentRangeStart w:id="33"/>
      <w:r>
        <w:t>runs</w:t>
      </w:r>
      <w:commentRangeEnd w:id="33"/>
      <w:r w:rsidR="004238FD">
        <w:rPr>
          <w:rStyle w:val="CommentReference"/>
          <w:rFonts w:eastAsiaTheme="minorHAnsi" w:cstheme="minorBidi"/>
        </w:rPr>
        <w:commentReference w:id="33"/>
      </w:r>
      <w:r>
        <w:t>, which we have done before finalizing parameters and presenting results. None of this calibration time is necessary using ILP. This explains the difference in number of scenarios investigated between ILP (135) and SA (2700) as shown in Table 1. An added benefit is that the somewhat subjective process of setting values for these three parameters can be eliminated using ILP as well.</w:t>
      </w:r>
    </w:p>
    <w:p w14:paraId="4DDFE6B7" w14:textId="32557CC2" w:rsidR="0056142A" w:rsidRDefault="00581800">
      <w:pPr>
        <w:pStyle w:val="xmsonormal"/>
        <w:spacing w:beforeAutospacing="0" w:after="0" w:afterAutospacing="0" w:line="480" w:lineRule="auto"/>
        <w:ind w:firstLine="720"/>
        <w:rPr>
          <w:b/>
        </w:rPr>
      </w:pPr>
      <w:r>
        <w:t xml:space="preserve">With the recommendation of a maximum number of 50,000 planning units for a </w:t>
      </w:r>
      <w:proofErr w:type="spellStart"/>
      <w:r>
        <w:t>Marxan</w:t>
      </w:r>
      <w:proofErr w:type="spellEnd"/>
      <w:r>
        <w:t xml:space="preserve"> analysis </w:t>
      </w:r>
      <w:r>
        <w:fldChar w:fldCharType="begin"/>
      </w:r>
      <w:r w:rsidR="00270F5E">
        <w:instrText xml:space="preserve"> ADDIN ZOTERO_ITEM CSL_CITATION {"citationID":"JXUgV5iQ","properties":{"formattedCitation":"(Ardron et al. 2010)","plainCitation":"(Ardron et al. 2010)","noteIndex":0},"citationItems":[{"id":268,"uris":["http://zotero.org/users/878981/items/GIJGKVS6"],"uri":["http://zotero.org/users/878981/items/GIJGKVS6"],"itemData":{"id":268,"type":"book","title":"Marxan Good Practices Handbook, Version 2","publisher":"Pacific Marine Analysis and Research Association","publisher-place":"Victoria, BC, Canada","number-of-pages":"165","event-place":"Victoria, BC, Canada","note":"Citation Key: Ardron2010","editor":[{"family":"Ardron","given":"Jeff A"},{"family":"Possingham","given":"Hugh P"},{"family":"Klein","given":"Carissa J"}],"issued":{"date-parts":[["2010"]]}}}],"schema":"https://github.com/citation-style-language/schema/raw/master/csl-citation.json"} </w:instrText>
      </w:r>
      <w:r>
        <w:fldChar w:fldCharType="separate"/>
      </w:r>
      <w:bookmarkStart w:id="34" w:name="__Fieldmark__678_924499877"/>
      <w:r w:rsidR="00270F5E" w:rsidRPr="00270F5E">
        <w:t>(Ardron et al. 2010)</w:t>
      </w:r>
      <w:r>
        <w:fldChar w:fldCharType="end"/>
      </w:r>
      <w:bookmarkEnd w:id="34"/>
      <w:r>
        <w:t>, larger problem sizes can</w:t>
      </w:r>
      <w:r w:rsidR="00CE0FCB">
        <w:t>no</w:t>
      </w:r>
      <w:r>
        <w:t>t be accommodated using SA approaches. On the other hand, ILP/</w:t>
      </w:r>
      <w:proofErr w:type="spellStart"/>
      <w:r>
        <w:t>prioritizr</w:t>
      </w:r>
      <w:proofErr w:type="spellEnd"/>
      <w:r>
        <w:t xml:space="preserve"> can </w:t>
      </w:r>
      <w:r w:rsidR="00CE0FCB">
        <w:t xml:space="preserve">solve </w:t>
      </w:r>
      <w:r>
        <w:t>problem sizes of &gt;1M planning units</w:t>
      </w:r>
      <w:r w:rsidR="00D870A1">
        <w:t xml:space="preserve"> </w:t>
      </w:r>
      <w:r w:rsidR="00D870A1">
        <w:fldChar w:fldCharType="begin"/>
      </w:r>
      <w:r w:rsidR="00270F5E">
        <w:instrText xml:space="preserve"> ADDIN ZOTERO_ITEM CSL_CITATION {"citationID":"TjyknXVj","properties":{"formattedCitation":"(Schuster et al. 2019)","plainCitation":"(Schuster et al. 2019)","noteIndex":0},"citationItems":[{"id":2556,"uris":["http://zotero.org/users/878981/items/BREG8GRI"],"uri":["http://zotero.org/users/878981/items/BREG8GRI"],"itemData":{"id":2556,"type":"article-journal","title":"Optimizing the conservation of migratory species over their full annual cycle","container-title":"Nature Communications","page":"1754","volume":"10","issue":"1","source":"www.nature.com","abstract":"Conservation decisions to protect land used by migratory birds rely on understanding species’ dynamic habitat associations. Here the authors identify conservation scenarios needed to maintain &amp;gt;30% of the abundances of 117 migratory birds across the Americas, considering spatial and temporal patterns of species abundance.","DOI":"10.1038/s41467-019-09723-8","ISSN":"2041-1723","language":"En","author":[{"family":"Schuster","given":"Richard"},{"family":"Wilson","given":"Scott"},{"family":"Rodewald","given":"Amanda D."},{"family":"Arcese","given":"Peter"},{"family":"Fink","given":"Daniel"},{"family":"Auer","given":"Tom"},{"family":"Bennett","given":"Joseph R."}],"issued":{"date-parts":[["2019",4,15]]}}}],"schema":"https://github.com/citation-style-language/schema/raw/master/csl-citation.json"} </w:instrText>
      </w:r>
      <w:r w:rsidR="00D870A1">
        <w:fldChar w:fldCharType="separate"/>
      </w:r>
      <w:r w:rsidR="00270F5E" w:rsidRPr="00270F5E">
        <w:t>(Schuster et al. 2019)</w:t>
      </w:r>
      <w:r w:rsidR="00D870A1">
        <w:fldChar w:fldCharType="end"/>
      </w:r>
      <w:commentRangeStart w:id="35"/>
      <w:r>
        <w:rPr>
          <w:b/>
        </w:rPr>
        <w:t>.</w:t>
      </w:r>
      <w:commentRangeEnd w:id="35"/>
      <w:r w:rsidR="00431741">
        <w:rPr>
          <w:rStyle w:val="CommentReference"/>
          <w:rFonts w:eastAsiaTheme="minorHAnsi" w:cstheme="minorBidi"/>
        </w:rPr>
        <w:commentReference w:id="35"/>
      </w:r>
      <w:r w:rsidR="0052619A">
        <w:rPr>
          <w:b/>
        </w:rPr>
        <w:t xml:space="preserve"> </w:t>
      </w:r>
      <w:r w:rsidR="0052619A">
        <w:t>Problems &gt;50,000 planning units have occurred in systematic conservation planning problems (</w:t>
      </w:r>
      <w:r w:rsidR="0052619A" w:rsidRPr="00D571D8">
        <w:rPr>
          <w:highlight w:val="yellow"/>
        </w:rPr>
        <w:t>Klein et al.</w:t>
      </w:r>
      <w:r w:rsidR="0052619A">
        <w:t>), and will likely continue to do so.</w:t>
      </w:r>
    </w:p>
    <w:p w14:paraId="21A2DFC9" w14:textId="710481B6" w:rsidR="0056142A" w:rsidRDefault="00581800">
      <w:pPr>
        <w:pStyle w:val="xmsonormal"/>
        <w:spacing w:beforeAutospacing="0" w:after="0" w:afterAutospacing="0" w:line="480" w:lineRule="auto"/>
      </w:pPr>
      <w:r>
        <w:tab/>
        <w:t xml:space="preserve">Finally, we argue that another strength of ILP solvers, especially </w:t>
      </w:r>
      <w:proofErr w:type="spellStart"/>
      <w:r>
        <w:t>Gurobi</w:t>
      </w:r>
      <w:proofErr w:type="spellEnd"/>
      <w:r>
        <w:t xml:space="preserve">, is that they can be used to </w:t>
      </w:r>
      <w:r w:rsidR="00664B00">
        <w:t xml:space="preserve">quickly </w:t>
      </w:r>
      <w:r>
        <w:t xml:space="preserve">explore </w:t>
      </w:r>
      <w:r w:rsidR="00664B00">
        <w:t xml:space="preserve">and compare </w:t>
      </w:r>
      <w:r>
        <w:t xml:space="preserve">different conservation prioritization scenarios </w:t>
      </w:r>
      <w:r w:rsidR="00664B00">
        <w:t>in real</w:t>
      </w:r>
      <w:r w:rsidR="003B30B2">
        <w:t>-</w:t>
      </w:r>
      <w:r w:rsidR="00664B00">
        <w:t>time</w:t>
      </w:r>
      <w:r>
        <w:t xml:space="preserve">. We have created a number of interactive web apps using the R package shiny </w:t>
      </w:r>
      <w:r>
        <w:fldChar w:fldCharType="begin"/>
      </w:r>
      <w:r w:rsidR="00AD7987">
        <w:instrText xml:space="preserve"> ADDIN ZOTERO_ITEM CSL_CITATION {"citationID":"5SzC0fZZ","properties":{"formattedCitation":"(Chang et al. 2018)","plainCitation":"(Chang et al. 2018)","noteIndex":0},"citationItems":[{"id":2550,"uris":["http://zotero.org/users/878981/items/LGNNPWYP"],"uri":["http://zotero.org/users/878981/items/LGNNPWYP"],"itemData":{"id":2550,"type":"book","title":"shiny: Web Application Framework for R","version":"1.2.0","source":"R-Packages","abstract":"Makes it incredibly easy to build interactive web applications with R. Automatic \"reactive\" binding between inputs and outputs and extensive prebuilt widgets make it possible to build beautiful, responsive, and powerful applications with minimal effort.","URL":"https://CRAN.R-project.org/package=shiny","title-short":"shiny","author":[{"family":"Chang","given":"Winston"},{"family":"Cheng","given":"Joe"},{"family":"Allaire","given":"J. J."},{"family":"Xie","given":"Yihui"},{"family":"McPherson","given":"Jonathan"},{"family":"RStudio","given":""},{"family":"library)","given":"jQuery Foundation (jQuery library and jQuery UI"},{"family":"AUTHORS.txt)","given":"jQuery contributors (jQuery","non-dropping-particle":"inst/www/shared/jquery-","dropping-particle":"library; authors listed in"},{"family":"inst/www/shared/jqueryui/AUTHORS.txt)","given":"jQuery UI contributors (jQuery UI","dropping-particle":"library; authors listed in"},{"family":"library)","given":"Mark Otto (Bootstrap"},{"family":"library)","given":"Jacob Thornton (Bootstrap"},{"family":"library)","given":"Bootstrap contributors (Bootstrap"},{"family":"Twitter","given":""},{"family":"library)","given":"Inc (Bootstrap"},{"family":"library)","given":"Alexander Farkas (html5shiv"},{"family":"library)","given":"Scott Jehl (Respond","dropping-particle":"js"},{"family":"library)","given":"Stefan Petre (Bootstrap-datepicker"},{"family":"library)","given":"Andrew Rowls (Bootstrap-datepicker"},{"family":"font)","given":"Dave Gandy (Font-Awesome"},{"family":"library)","given":"Brian Reavis (selectize","dropping-particle":"js"},{"family":"library)","given":"Kristopher Michael Kowal (es5-shim"},{"family":"library)","given":"es5-shim contributors (es5-shim"},{"family":"library)","given":"Denis Ineshin (ion","dropping-particle":"rangeSlider"},{"family":"library)","given":"Sami Samhuri (Javascript","dropping-particle":"strftime"},{"family":"library)","given":"SpryMedia Limited (DataTables"},{"family":"library)","given":"John Fraser (showdown","dropping-particle":"js"},{"family":"library)","given":"John Gruber (showdown","dropping-particle":"js"},{"family":"library)","given":"Ivan Sagalaev (highlight","dropping-particle":"js"},{"family":"R)","given":"R. Core Team (tar","dropping-particle":"implementation from"}],"issued":{"date-parts":[["2018",11,2]]},"accessed":{"date-parts":[["2019",4,4]]}}}],"schema":"https://github.com/citation-style-language/schema/raw/master/csl-citation.json"} </w:instrText>
      </w:r>
      <w:r>
        <w:fldChar w:fldCharType="separate"/>
      </w:r>
      <w:bookmarkStart w:id="36" w:name="__Fieldmark__704_924499877"/>
      <w:r w:rsidR="00270F5E" w:rsidRPr="00270F5E">
        <w:t>(Chang et al. 2018)</w:t>
      </w:r>
      <w:r>
        <w:fldChar w:fldCharType="end"/>
      </w:r>
      <w:bookmarkEnd w:id="36"/>
      <w:r w:rsidR="005D2B78">
        <w:t xml:space="preserve">, which is </w:t>
      </w:r>
      <w:r w:rsidR="005D2B78" w:rsidRPr="005D2B78">
        <w:t xml:space="preserve">an effective way to deliver scientific information to conservation practitioners, </w:t>
      </w:r>
      <w:r w:rsidR="005D2B78" w:rsidRPr="005D2B78">
        <w:lastRenderedPageBreak/>
        <w:t>managers, and policy makers and ensure this information is usable in the decision‐making process</w:t>
      </w:r>
      <w:r w:rsidR="005D2B78">
        <w:t xml:space="preserve"> </w:t>
      </w:r>
      <w:r w:rsidR="005D2B78">
        <w:fldChar w:fldCharType="begin"/>
      </w:r>
      <w:r w:rsidR="005D2B78">
        <w:instrText xml:space="preserve"> ADDIN ZOTERO_ITEM CSL_CITATION {"citationID":"2Ogobspb","properties":{"formattedCitation":"(Valle et al. n.d.)","plainCitation":"(Valle et al. n.d.)","noteIndex":0},"citationItems":[{"id":2559,"uris":["http://zotero.org/users/878981/items/EINU2DSC"],"uri":["http://zotero.org/users/878981/items/EINU2DSC"],"itemData":{"id":2559,"type":"article-journal","title":"Rapid prototyping of decision-support tools for conservation","container-title":"Conservation Biology","volume":"0","issue":"0","source":"Wiley Online Library","URL":"http://onlinelibrary.wiley.com/doi/abs/10.1111/cobi.13305","DOI":"10.1111/cobi.13305","ISSN":"1523-1739","language":"en","author":[{"family":"Valle","given":"Denis"},{"family":"Toh","given":"Kok Ben"},{"family":"Millar","given":"Justin"}],"accessed":{"date-parts":[["2019",5,6]]}}}],"schema":"https://github.com/citation-style-language/schema/raw/master/csl-citation.json"} </w:instrText>
      </w:r>
      <w:r w:rsidR="005D2B78">
        <w:fldChar w:fldCharType="separate"/>
      </w:r>
      <w:r w:rsidR="005D2B78" w:rsidRPr="005D2B78">
        <w:t>(Valle et al. n.d.)</w:t>
      </w:r>
      <w:r w:rsidR="005D2B78">
        <w:fldChar w:fldCharType="end"/>
      </w:r>
      <w:r w:rsidR="005D2B78" w:rsidRPr="005D2B78">
        <w:t>.</w:t>
      </w:r>
      <w:r>
        <w:t xml:space="preserve"> </w:t>
      </w:r>
      <w:r w:rsidR="005D2B78">
        <w:t xml:space="preserve">These apps </w:t>
      </w:r>
      <w:r>
        <w:t xml:space="preserve">interface with the </w:t>
      </w:r>
      <w:proofErr w:type="spellStart"/>
      <w:r>
        <w:t>prioritizr</w:t>
      </w:r>
      <w:proofErr w:type="spellEnd"/>
      <w:r>
        <w:t xml:space="preserve"> package, one of which has successfully been used in stakeholder meetings </w:t>
      </w:r>
      <w:r w:rsidR="00140BFF">
        <w:t xml:space="preserve">to </w:t>
      </w:r>
      <w:r>
        <w:t xml:space="preserve">help inform the conservation strategy for a regional conservation partnership </w:t>
      </w:r>
      <w:r>
        <w:fldChar w:fldCharType="begin"/>
      </w:r>
      <w:r w:rsidR="00270F5E">
        <w:instrText xml:space="preserve"> ADDIN ZOTERO_ITEM CSL_CITATION {"citationID":"iCCx6ot1","properties":{"formattedCitation":"(CDFCP 2015)","plainCitation":"(CDFCP 2015)","noteIndex":0},"citationItems":[{"id":2552,"uris":["http://zotero.org/users/878981/items/2FF9Z3ZR"],"uri":["http://zotero.org/users/878981/items/2FF9Z3ZR"],"itemData":{"id":2552,"type":"article","title":"Conservation Strategy","publisher":"Coastal Douglas Fir &amp; Associated Ecosystems Conservation Partnership","URL":"http://www.cdfcp.ca/attachments/CDFCP_CS_2015.pdf","author":[{"family":"CDFCP","given":""}],"issued":{"date-parts":[["2015"]]}}}],"schema":"https://github.com/citation-style-language/schema/raw/master/csl-citation.json"} </w:instrText>
      </w:r>
      <w:r>
        <w:fldChar w:fldCharType="separate"/>
      </w:r>
      <w:r w:rsidR="00270F5E" w:rsidRPr="00270F5E">
        <w:t>(CDFCP 2015)</w:t>
      </w:r>
      <w:r>
        <w:fldChar w:fldCharType="end"/>
      </w:r>
      <w:r w:rsidR="00CE0FCB">
        <w:t>.</w:t>
      </w:r>
    </w:p>
    <w:p w14:paraId="60B11487" w14:textId="77777777" w:rsidR="0056142A" w:rsidRDefault="0056142A">
      <w:pPr>
        <w:pStyle w:val="xmsonormal"/>
        <w:spacing w:beforeAutospacing="0" w:after="0" w:afterAutospacing="0" w:line="480" w:lineRule="auto"/>
      </w:pPr>
    </w:p>
    <w:p w14:paraId="046D603B" w14:textId="77777777" w:rsidR="0056142A" w:rsidRDefault="00581800">
      <w:pPr>
        <w:spacing w:after="0" w:line="480" w:lineRule="auto"/>
        <w:rPr>
          <w:rFonts w:cs="Times New Roman"/>
          <w:b/>
        </w:rPr>
      </w:pPr>
      <w:r>
        <w:rPr>
          <w:rFonts w:cs="Times New Roman"/>
          <w:b/>
        </w:rPr>
        <w:t>Conclusion</w:t>
      </w:r>
    </w:p>
    <w:p w14:paraId="73116690" w14:textId="5F5D8ABC" w:rsidR="0056142A" w:rsidRDefault="00581800">
      <w:pPr>
        <w:spacing w:after="0" w:line="480" w:lineRule="auto"/>
        <w:ind w:firstLine="720"/>
        <w:rPr>
          <w:rFonts w:cs="Times New Roman"/>
        </w:rPr>
      </w:pPr>
      <w:r>
        <w:rPr>
          <w:rFonts w:cs="Times New Roman"/>
        </w:rPr>
        <w:t xml:space="preserve">ILP algorithms </w:t>
      </w:r>
      <w:r w:rsidR="00CE0FCB">
        <w:rPr>
          <w:rFonts w:cs="Times New Roman"/>
        </w:rPr>
        <w:t xml:space="preserve">substantially </w:t>
      </w:r>
      <w:r>
        <w:rPr>
          <w:rFonts w:cs="Times New Roman"/>
        </w:rPr>
        <w:t xml:space="preserve">outperform SA as used in </w:t>
      </w:r>
      <w:r w:rsidR="00CE0FCB">
        <w:rPr>
          <w:rFonts w:cs="Times New Roman"/>
        </w:rPr>
        <w:t>systematic conservation planning</w:t>
      </w:r>
      <w:r>
        <w:rPr>
          <w:rFonts w:cs="Times New Roman"/>
        </w:rPr>
        <w:t xml:space="preserve">, both in terms of solution cost, as well as in terms of time required to find near optimal or optimal solutions. Using an ILP algorithm, as implemented in the R package </w:t>
      </w:r>
      <w:proofErr w:type="spellStart"/>
      <w:r>
        <w:rPr>
          <w:rFonts w:cs="Times New Roman"/>
        </w:rPr>
        <w:t>prioritizr</w:t>
      </w:r>
      <w:proofErr w:type="spellEnd"/>
      <w:r>
        <w:rPr>
          <w:rFonts w:cs="Times New Roman"/>
        </w:rPr>
        <w:t>, has the added benefit that users do</w:t>
      </w:r>
      <w:r w:rsidR="00CE0FCB">
        <w:rPr>
          <w:rFonts w:cs="Times New Roman"/>
        </w:rPr>
        <w:t xml:space="preserve"> no</w:t>
      </w:r>
      <w:r>
        <w:rPr>
          <w:rFonts w:cs="Times New Roman"/>
        </w:rPr>
        <w:t>t need to worry</w:t>
      </w:r>
      <w:r w:rsidR="00441810">
        <w:rPr>
          <w:rFonts w:cs="Times New Roman"/>
        </w:rPr>
        <w:t xml:space="preserve"> about</w:t>
      </w:r>
      <w:r>
        <w:rPr>
          <w:rFonts w:cs="Times New Roman"/>
        </w:rPr>
        <w:t xml:space="preserve"> or set parameters such as species penalty factors or number of iterations, which significantly reduces the time a user spends on finding suitable values for these parameters. </w:t>
      </w:r>
      <w:commentRangeStart w:id="37"/>
      <w:commentRangeStart w:id="38"/>
      <w:r>
        <w:rPr>
          <w:rFonts w:cs="Times New Roman"/>
        </w:rPr>
        <w:t xml:space="preserve">With the capabilities of </w:t>
      </w:r>
      <w:proofErr w:type="spellStart"/>
      <w:r>
        <w:rPr>
          <w:rFonts w:cs="Times New Roman"/>
        </w:rPr>
        <w:t>prioritizr</w:t>
      </w:r>
      <w:proofErr w:type="spellEnd"/>
      <w:r>
        <w:rPr>
          <w:rFonts w:cs="Times New Roman"/>
        </w:rPr>
        <w:t xml:space="preserve">, including everything </w:t>
      </w:r>
      <w:proofErr w:type="spellStart"/>
      <w:r>
        <w:rPr>
          <w:rFonts w:cs="Times New Roman"/>
        </w:rPr>
        <w:t>Marxan</w:t>
      </w:r>
      <w:proofErr w:type="spellEnd"/>
      <w:r>
        <w:rPr>
          <w:rFonts w:cs="Times New Roman"/>
        </w:rPr>
        <w:t xml:space="preserve"> can do and more, we </w:t>
      </w:r>
      <w:r w:rsidR="001E4EF9">
        <w:rPr>
          <w:rFonts w:cs="Times New Roman"/>
        </w:rPr>
        <w:t>recommend users consider</w:t>
      </w:r>
      <w:r>
        <w:rPr>
          <w:rFonts w:cs="Times New Roman"/>
        </w:rPr>
        <w:t xml:space="preserve"> adopting this modified approach to solving systematic conservation planning problems.</w:t>
      </w:r>
      <w:commentRangeEnd w:id="37"/>
      <w:r>
        <w:commentReference w:id="37"/>
      </w:r>
      <w:commentRangeEnd w:id="38"/>
      <w:r w:rsidR="00CE0FCB">
        <w:rPr>
          <w:rStyle w:val="CommentReference"/>
        </w:rPr>
        <w:commentReference w:id="38"/>
      </w:r>
    </w:p>
    <w:p w14:paraId="7D9885D0" w14:textId="77777777" w:rsidR="0056142A" w:rsidRDefault="00581800">
      <w:pPr>
        <w:spacing w:after="0" w:line="480" w:lineRule="auto"/>
        <w:rPr>
          <w:rFonts w:cs="Times New Roman"/>
        </w:rPr>
      </w:pPr>
      <w:commentRangeStart w:id="39"/>
      <w:commentRangeStart w:id="40"/>
      <w:commentRangeEnd w:id="39"/>
      <w:r>
        <w:rPr>
          <w:rFonts w:cs="Times New Roman"/>
        </w:rPr>
        <w:commentReference w:id="39"/>
      </w:r>
      <w:commentRangeEnd w:id="40"/>
      <w:r w:rsidR="001E4EF9">
        <w:rPr>
          <w:rStyle w:val="CommentReference"/>
        </w:rPr>
        <w:commentReference w:id="40"/>
      </w:r>
    </w:p>
    <w:p w14:paraId="5F528528" w14:textId="77777777" w:rsidR="0056142A" w:rsidRDefault="0056142A">
      <w:pPr>
        <w:spacing w:after="0" w:line="480" w:lineRule="auto"/>
        <w:rPr>
          <w:rFonts w:cs="Times New Roman"/>
        </w:rPr>
      </w:pPr>
    </w:p>
    <w:p w14:paraId="7BCB2E76" w14:textId="77777777" w:rsidR="0056142A" w:rsidRDefault="0056142A">
      <w:pPr>
        <w:spacing w:after="0" w:line="480" w:lineRule="auto"/>
        <w:rPr>
          <w:rFonts w:cs="Times New Roman"/>
        </w:rPr>
      </w:pPr>
    </w:p>
    <w:p w14:paraId="3CC26A64" w14:textId="77777777" w:rsidR="0056142A" w:rsidRDefault="00581800">
      <w:pPr>
        <w:pStyle w:val="xmsonormal"/>
        <w:spacing w:beforeAutospacing="0" w:after="0" w:afterAutospacing="0" w:line="480" w:lineRule="auto"/>
        <w:rPr>
          <w:b/>
        </w:rPr>
      </w:pPr>
      <w:r>
        <w:rPr>
          <w:b/>
        </w:rPr>
        <w:t xml:space="preserve">Acknowledgements </w:t>
      </w:r>
    </w:p>
    <w:p w14:paraId="09784C2F" w14:textId="77777777" w:rsidR="0056142A" w:rsidRDefault="00581800">
      <w:pPr>
        <w:pStyle w:val="Body"/>
        <w:spacing w:after="0" w:line="480" w:lineRule="auto"/>
        <w:ind w:firstLine="720"/>
        <w:rPr>
          <w:rFonts w:cs="Times New Roman"/>
          <w:b/>
        </w:rPr>
      </w:pPr>
      <w:r>
        <w:rPr>
          <w:rFonts w:cs="Times New Roman"/>
          <w:lang w:val="en-CA"/>
        </w:rPr>
        <w:t xml:space="preserve">RS is supported by a Liber </w:t>
      </w:r>
      <w:proofErr w:type="spellStart"/>
      <w:r>
        <w:rPr>
          <w:rFonts w:cs="Times New Roman"/>
          <w:lang w:val="en-CA"/>
        </w:rPr>
        <w:t>Ero</w:t>
      </w:r>
      <w:proofErr w:type="spellEnd"/>
      <w:r>
        <w:rPr>
          <w:rFonts w:cs="Times New Roman"/>
          <w:lang w:val="en-CA"/>
        </w:rPr>
        <w:t xml:space="preserve"> Fellowship and Environment and Climate Change Canada (ECCC), </w:t>
      </w:r>
      <w:commentRangeStart w:id="41"/>
      <w:commentRangeStart w:id="42"/>
      <w:r>
        <w:rPr>
          <w:rFonts w:cs="Times New Roman"/>
          <w:lang w:val="en-CA"/>
        </w:rPr>
        <w:t xml:space="preserve">JOH by </w:t>
      </w:r>
      <w:r>
        <w:rPr>
          <w:rFonts w:cs="Times New Roman"/>
          <w:highlight w:val="yellow"/>
          <w:lang w:val="en-CA"/>
        </w:rPr>
        <w:t>XXX</w:t>
      </w:r>
      <w:r>
        <w:rPr>
          <w:rFonts w:cs="Times New Roman"/>
          <w:lang w:val="en-CA"/>
        </w:rPr>
        <w:t xml:space="preserve"> </w:t>
      </w:r>
      <w:commentRangeEnd w:id="41"/>
      <w:r>
        <w:commentReference w:id="41"/>
      </w:r>
      <w:commentRangeEnd w:id="42"/>
      <w:r w:rsidR="001E4EF9">
        <w:rPr>
          <w:rStyle w:val="CommentReference"/>
          <w:rFonts w:eastAsiaTheme="minorHAnsi" w:cstheme="minorBidi"/>
          <w:color w:val="auto"/>
          <w:lang w:eastAsia="en-US"/>
        </w:rPr>
        <w:commentReference w:id="42"/>
      </w:r>
      <w:r>
        <w:rPr>
          <w:rFonts w:cs="Times New Roman"/>
          <w:lang w:val="en-CA"/>
        </w:rPr>
        <w:t xml:space="preserve">, MSM by endowments at the Cornell Lab of Ornithology, and JRB by Natural Sciences and Engineering Research Council of Canada and ECCC. </w:t>
      </w:r>
      <w:r>
        <w:br w:type="page"/>
      </w:r>
    </w:p>
    <w:p w14:paraId="670F4FFC" w14:textId="77777777" w:rsidR="0056142A" w:rsidRDefault="00581800">
      <w:pPr>
        <w:spacing w:after="0" w:line="480" w:lineRule="auto"/>
        <w:rPr>
          <w:rFonts w:cs="Times New Roman"/>
          <w:b/>
          <w:szCs w:val="24"/>
        </w:rPr>
      </w:pPr>
      <w:r>
        <w:rPr>
          <w:rFonts w:cs="Times New Roman"/>
          <w:b/>
          <w:szCs w:val="24"/>
        </w:rPr>
        <w:lastRenderedPageBreak/>
        <w:t xml:space="preserve">References </w:t>
      </w:r>
    </w:p>
    <w:p w14:paraId="5B315BC1" w14:textId="77777777" w:rsidR="00ED2AAB" w:rsidRPr="00ED2AAB" w:rsidRDefault="00AD7987" w:rsidP="00ED2AAB">
      <w:pPr>
        <w:pStyle w:val="Bibliography"/>
        <w:rPr>
          <w:rFonts w:cs="Times New Roman"/>
        </w:rPr>
      </w:pPr>
      <w:r>
        <w:rPr>
          <w:b/>
          <w:lang w:val="en-CA"/>
        </w:rPr>
        <w:fldChar w:fldCharType="begin"/>
      </w:r>
      <w:r>
        <w:rPr>
          <w:b/>
          <w:lang w:val="en-CA"/>
        </w:rPr>
        <w:instrText xml:space="preserve"> ADDIN ZOTERO_BIBL {"uncited":[],"omitted":[],"custom":[]} CSL_BIBLIOGRAPHY </w:instrText>
      </w:r>
      <w:r>
        <w:rPr>
          <w:b/>
          <w:lang w:val="en-CA"/>
        </w:rPr>
        <w:fldChar w:fldCharType="separate"/>
      </w:r>
      <w:r w:rsidR="00ED2AAB" w:rsidRPr="00ED2AAB">
        <w:rPr>
          <w:rFonts w:cs="Times New Roman"/>
        </w:rPr>
        <w:t xml:space="preserve">Ando, A., </w:t>
      </w:r>
      <w:proofErr w:type="spellStart"/>
      <w:r w:rsidR="00ED2AAB" w:rsidRPr="00ED2AAB">
        <w:rPr>
          <w:rFonts w:cs="Times New Roman"/>
        </w:rPr>
        <w:t>Camm</w:t>
      </w:r>
      <w:proofErr w:type="spellEnd"/>
      <w:r w:rsidR="00ED2AAB" w:rsidRPr="00ED2AAB">
        <w:rPr>
          <w:rFonts w:cs="Times New Roman"/>
        </w:rPr>
        <w:t xml:space="preserve">, J., </w:t>
      </w:r>
      <w:proofErr w:type="spellStart"/>
      <w:r w:rsidR="00ED2AAB" w:rsidRPr="00ED2AAB">
        <w:rPr>
          <w:rFonts w:cs="Times New Roman"/>
        </w:rPr>
        <w:t>Polasky</w:t>
      </w:r>
      <w:proofErr w:type="spellEnd"/>
      <w:r w:rsidR="00ED2AAB" w:rsidRPr="00ED2AAB">
        <w:rPr>
          <w:rFonts w:cs="Times New Roman"/>
        </w:rPr>
        <w:t xml:space="preserve">, S. &amp; Solow, A. (1998). Species Distributions, Land Values, and Efficient Conservation. </w:t>
      </w:r>
      <w:r w:rsidR="00ED2AAB" w:rsidRPr="00ED2AAB">
        <w:rPr>
          <w:rFonts w:cs="Times New Roman"/>
          <w:i/>
          <w:iCs/>
        </w:rPr>
        <w:t>Science</w:t>
      </w:r>
      <w:r w:rsidR="00ED2AAB" w:rsidRPr="00ED2AAB">
        <w:rPr>
          <w:rFonts w:cs="Times New Roman"/>
        </w:rPr>
        <w:t>, New Series, 279, 2126–2128.</w:t>
      </w:r>
    </w:p>
    <w:p w14:paraId="0F99DA93" w14:textId="77777777" w:rsidR="00ED2AAB" w:rsidRPr="00ED2AAB" w:rsidRDefault="00ED2AAB" w:rsidP="00ED2AAB">
      <w:pPr>
        <w:pStyle w:val="Bibliography"/>
        <w:rPr>
          <w:rFonts w:cs="Times New Roman"/>
        </w:rPr>
      </w:pPr>
      <w:proofErr w:type="spellStart"/>
      <w:r w:rsidRPr="00ED2AAB">
        <w:rPr>
          <w:rFonts w:cs="Times New Roman"/>
        </w:rPr>
        <w:t>Ardron</w:t>
      </w:r>
      <w:proofErr w:type="spellEnd"/>
      <w:r w:rsidRPr="00ED2AAB">
        <w:rPr>
          <w:rFonts w:cs="Times New Roman"/>
        </w:rPr>
        <w:t xml:space="preserve">, J.A., </w:t>
      </w:r>
      <w:proofErr w:type="spellStart"/>
      <w:r w:rsidRPr="00ED2AAB">
        <w:rPr>
          <w:rFonts w:cs="Times New Roman"/>
        </w:rPr>
        <w:t>Possingham</w:t>
      </w:r>
      <w:proofErr w:type="spellEnd"/>
      <w:r w:rsidRPr="00ED2AAB">
        <w:rPr>
          <w:rFonts w:cs="Times New Roman"/>
        </w:rPr>
        <w:t xml:space="preserve">, H.P. &amp; Klein, C.J. (eds.). (2010). </w:t>
      </w:r>
      <w:proofErr w:type="spellStart"/>
      <w:r w:rsidRPr="00ED2AAB">
        <w:rPr>
          <w:rFonts w:cs="Times New Roman"/>
          <w:i/>
          <w:iCs/>
        </w:rPr>
        <w:t>Marxan</w:t>
      </w:r>
      <w:proofErr w:type="spellEnd"/>
      <w:r w:rsidRPr="00ED2AAB">
        <w:rPr>
          <w:rFonts w:cs="Times New Roman"/>
          <w:i/>
          <w:iCs/>
        </w:rPr>
        <w:t xml:space="preserve"> Good Practices Handbook, Version 2</w:t>
      </w:r>
      <w:r w:rsidRPr="00ED2AAB">
        <w:rPr>
          <w:rFonts w:cs="Times New Roman"/>
        </w:rPr>
        <w:t>. Pacific Marine Analysis and Research Association, Victoria, BC, Canada.</w:t>
      </w:r>
    </w:p>
    <w:p w14:paraId="1C62FC9E" w14:textId="77777777" w:rsidR="00ED2AAB" w:rsidRPr="00ED2AAB" w:rsidRDefault="00ED2AAB" w:rsidP="00ED2AAB">
      <w:pPr>
        <w:pStyle w:val="Bibliography"/>
        <w:rPr>
          <w:rFonts w:cs="Times New Roman"/>
        </w:rPr>
      </w:pPr>
      <w:r w:rsidRPr="00ED2AAB">
        <w:rPr>
          <w:rFonts w:cs="Times New Roman"/>
        </w:rPr>
        <w:t xml:space="preserve">Ball, I.R.R., </w:t>
      </w:r>
      <w:proofErr w:type="spellStart"/>
      <w:r w:rsidRPr="00ED2AAB">
        <w:rPr>
          <w:rFonts w:cs="Times New Roman"/>
        </w:rPr>
        <w:t>Possingham</w:t>
      </w:r>
      <w:proofErr w:type="spellEnd"/>
      <w:r w:rsidRPr="00ED2AAB">
        <w:rPr>
          <w:rFonts w:cs="Times New Roman"/>
        </w:rPr>
        <w:t xml:space="preserve">, H.P.P. &amp; Watts, M.E.E. (2009). </w:t>
      </w:r>
      <w:proofErr w:type="spellStart"/>
      <w:r w:rsidRPr="00ED2AAB">
        <w:rPr>
          <w:rFonts w:cs="Times New Roman"/>
        </w:rPr>
        <w:t>Marxan</w:t>
      </w:r>
      <w:proofErr w:type="spellEnd"/>
      <w:r w:rsidRPr="00ED2AAB">
        <w:rPr>
          <w:rFonts w:cs="Times New Roman"/>
        </w:rPr>
        <w:t xml:space="preserve"> and relatives: Software for spatial conservation </w:t>
      </w:r>
      <w:proofErr w:type="spellStart"/>
      <w:r w:rsidRPr="00ED2AAB">
        <w:rPr>
          <w:rFonts w:cs="Times New Roman"/>
        </w:rPr>
        <w:t>prioritisation</w:t>
      </w:r>
      <w:proofErr w:type="spellEnd"/>
      <w:r w:rsidRPr="00ED2AAB">
        <w:rPr>
          <w:rFonts w:cs="Times New Roman"/>
        </w:rPr>
        <w:t xml:space="preserve">. In: </w:t>
      </w:r>
      <w:r w:rsidRPr="00ED2AAB">
        <w:rPr>
          <w:rFonts w:cs="Times New Roman"/>
          <w:i/>
          <w:iCs/>
        </w:rPr>
        <w:t xml:space="preserve">Spatial conservation </w:t>
      </w:r>
      <w:proofErr w:type="spellStart"/>
      <w:r w:rsidRPr="00ED2AAB">
        <w:rPr>
          <w:rFonts w:cs="Times New Roman"/>
          <w:i/>
          <w:iCs/>
        </w:rPr>
        <w:t>prioritisation</w:t>
      </w:r>
      <w:proofErr w:type="spellEnd"/>
      <w:r w:rsidRPr="00ED2AAB">
        <w:rPr>
          <w:rFonts w:cs="Times New Roman"/>
          <w:i/>
          <w:iCs/>
        </w:rPr>
        <w:t>: Quantitative methods and computational tools.</w:t>
      </w:r>
      <w:r w:rsidRPr="00ED2AAB">
        <w:rPr>
          <w:rFonts w:cs="Times New Roman"/>
        </w:rPr>
        <w:t xml:space="preserve"> (eds. </w:t>
      </w:r>
      <w:proofErr w:type="spellStart"/>
      <w:r w:rsidRPr="00ED2AAB">
        <w:rPr>
          <w:rFonts w:cs="Times New Roman"/>
        </w:rPr>
        <w:t>Moilanen</w:t>
      </w:r>
      <w:proofErr w:type="spellEnd"/>
      <w:r w:rsidRPr="00ED2AAB">
        <w:rPr>
          <w:rFonts w:cs="Times New Roman"/>
        </w:rPr>
        <w:t xml:space="preserve">, A., Wilson, K. &amp; </w:t>
      </w:r>
      <w:proofErr w:type="spellStart"/>
      <w:r w:rsidRPr="00ED2AAB">
        <w:rPr>
          <w:rFonts w:cs="Times New Roman"/>
        </w:rPr>
        <w:t>Possingham</w:t>
      </w:r>
      <w:proofErr w:type="spellEnd"/>
      <w:r w:rsidRPr="00ED2AAB">
        <w:rPr>
          <w:rFonts w:cs="Times New Roman"/>
        </w:rPr>
        <w:t>, H.P.). Oxford University Press, Oxford, pp. 185–195.</w:t>
      </w:r>
    </w:p>
    <w:p w14:paraId="1C81EA41" w14:textId="77777777" w:rsidR="00ED2AAB" w:rsidRPr="00ED2AAB" w:rsidRDefault="00ED2AAB" w:rsidP="00ED2AAB">
      <w:pPr>
        <w:pStyle w:val="Bibliography"/>
        <w:rPr>
          <w:rFonts w:cs="Times New Roman"/>
        </w:rPr>
      </w:pPr>
      <w:r w:rsidRPr="00ED2AAB">
        <w:rPr>
          <w:rFonts w:cs="Times New Roman"/>
        </w:rPr>
        <w:t xml:space="preserve">Beyer, H.L., Dujardin, Y., Watts, M.E. &amp; </w:t>
      </w:r>
      <w:proofErr w:type="spellStart"/>
      <w:r w:rsidRPr="00ED2AAB">
        <w:rPr>
          <w:rFonts w:cs="Times New Roman"/>
        </w:rPr>
        <w:t>Possingham</w:t>
      </w:r>
      <w:proofErr w:type="spellEnd"/>
      <w:r w:rsidRPr="00ED2AAB">
        <w:rPr>
          <w:rFonts w:cs="Times New Roman"/>
        </w:rPr>
        <w:t xml:space="preserve">, H.P. (2016). Solving conservation planning problems with integer linear programming. </w:t>
      </w:r>
      <w:r w:rsidRPr="00ED2AAB">
        <w:rPr>
          <w:rFonts w:cs="Times New Roman"/>
          <w:i/>
          <w:iCs/>
        </w:rPr>
        <w:t>Ecological Modelling</w:t>
      </w:r>
      <w:r w:rsidRPr="00ED2AAB">
        <w:rPr>
          <w:rFonts w:cs="Times New Roman"/>
        </w:rPr>
        <w:t>, 328, 14–22.</w:t>
      </w:r>
    </w:p>
    <w:p w14:paraId="3F048393" w14:textId="77777777" w:rsidR="00ED2AAB" w:rsidRPr="00ED2AAB" w:rsidRDefault="00ED2AAB" w:rsidP="00ED2AAB">
      <w:pPr>
        <w:pStyle w:val="Bibliography"/>
        <w:rPr>
          <w:rFonts w:cs="Times New Roman"/>
        </w:rPr>
      </w:pPr>
      <w:r w:rsidRPr="00ED2AAB">
        <w:rPr>
          <w:rFonts w:cs="Times New Roman"/>
        </w:rPr>
        <w:t>CDFCP. (2015). Conservation Strategy.</w:t>
      </w:r>
    </w:p>
    <w:p w14:paraId="2B386E94" w14:textId="77777777" w:rsidR="00ED2AAB" w:rsidRPr="00ED2AAB" w:rsidRDefault="00ED2AAB" w:rsidP="00ED2AAB">
      <w:pPr>
        <w:pStyle w:val="Bibliography"/>
        <w:rPr>
          <w:rFonts w:cs="Times New Roman"/>
        </w:rPr>
      </w:pPr>
      <w:r w:rsidRPr="00ED2AAB">
        <w:rPr>
          <w:rFonts w:cs="Times New Roman"/>
        </w:rPr>
        <w:t xml:space="preserve">Chang, W., Cheng, J., Allaire, J.J., </w:t>
      </w:r>
      <w:proofErr w:type="spellStart"/>
      <w:r w:rsidRPr="00ED2AAB">
        <w:rPr>
          <w:rFonts w:cs="Times New Roman"/>
        </w:rPr>
        <w:t>Xie</w:t>
      </w:r>
      <w:proofErr w:type="spellEnd"/>
      <w:r w:rsidRPr="00ED2AAB">
        <w:rPr>
          <w:rFonts w:cs="Times New Roman"/>
        </w:rPr>
        <w:t xml:space="preserve">, Y., McPherson, J., RStudio, library),  jQuery F. (jQuery library and jQuery U., </w:t>
      </w:r>
      <w:proofErr w:type="spellStart"/>
      <w:r w:rsidRPr="00ED2AAB">
        <w:rPr>
          <w:rFonts w:cs="Times New Roman"/>
        </w:rPr>
        <w:t>inst</w:t>
      </w:r>
      <w:proofErr w:type="spellEnd"/>
      <w:r w:rsidRPr="00ED2AAB">
        <w:rPr>
          <w:rFonts w:cs="Times New Roman"/>
        </w:rPr>
        <w:t xml:space="preserve">/www/shared/jquery-AUTHORS.txt),  jQuery contributors (jQuery library; authors listed in, </w:t>
      </w:r>
      <w:proofErr w:type="spellStart"/>
      <w:r w:rsidRPr="00ED2AAB">
        <w:rPr>
          <w:rFonts w:cs="Times New Roman"/>
        </w:rPr>
        <w:t>inst</w:t>
      </w:r>
      <w:proofErr w:type="spellEnd"/>
      <w:r w:rsidRPr="00ED2AAB">
        <w:rPr>
          <w:rFonts w:cs="Times New Roman"/>
        </w:rPr>
        <w:t>/www/shared/</w:t>
      </w:r>
      <w:proofErr w:type="spellStart"/>
      <w:r w:rsidRPr="00ED2AAB">
        <w:rPr>
          <w:rFonts w:cs="Times New Roman"/>
        </w:rPr>
        <w:t>jqueryui</w:t>
      </w:r>
      <w:proofErr w:type="spellEnd"/>
      <w:r w:rsidRPr="00ED2AAB">
        <w:rPr>
          <w:rFonts w:cs="Times New Roman"/>
        </w:rPr>
        <w:t xml:space="preserve">/AUTHORS.txt),  jQuery U. contributors (jQuery U. library; authors listed in, library), M.O. (Bootstrap, library), J.T. (Bootstrap, library), B. contributors (Bootstrap, Twitter, library), I. (Bootstrap, library), A.F. (html5shiv, library), S.J. (Respond </w:t>
      </w:r>
      <w:proofErr w:type="spellStart"/>
      <w:r w:rsidRPr="00ED2AAB">
        <w:rPr>
          <w:rFonts w:cs="Times New Roman"/>
        </w:rPr>
        <w:t>js</w:t>
      </w:r>
      <w:proofErr w:type="spellEnd"/>
      <w:r w:rsidRPr="00ED2AAB">
        <w:rPr>
          <w:rFonts w:cs="Times New Roman"/>
        </w:rPr>
        <w:t>, library), S.P. (Bootstrap-</w:t>
      </w:r>
      <w:proofErr w:type="spellStart"/>
      <w:r w:rsidRPr="00ED2AAB">
        <w:rPr>
          <w:rFonts w:cs="Times New Roman"/>
        </w:rPr>
        <w:t>datepicker</w:t>
      </w:r>
      <w:proofErr w:type="spellEnd"/>
      <w:r w:rsidRPr="00ED2AAB">
        <w:rPr>
          <w:rFonts w:cs="Times New Roman"/>
        </w:rPr>
        <w:t>, library), A.R. (Bootstrap-</w:t>
      </w:r>
      <w:proofErr w:type="spellStart"/>
      <w:r w:rsidRPr="00ED2AAB">
        <w:rPr>
          <w:rFonts w:cs="Times New Roman"/>
        </w:rPr>
        <w:t>datepicker</w:t>
      </w:r>
      <w:proofErr w:type="spellEnd"/>
      <w:r w:rsidRPr="00ED2AAB">
        <w:rPr>
          <w:rFonts w:cs="Times New Roman"/>
        </w:rPr>
        <w:t>, font), D.G. (Font-A., library), B.R. (</w:t>
      </w:r>
      <w:proofErr w:type="spellStart"/>
      <w:r w:rsidRPr="00ED2AAB">
        <w:rPr>
          <w:rFonts w:cs="Times New Roman"/>
        </w:rPr>
        <w:t>selectize</w:t>
      </w:r>
      <w:proofErr w:type="spellEnd"/>
      <w:r w:rsidRPr="00ED2AAB">
        <w:rPr>
          <w:rFonts w:cs="Times New Roman"/>
        </w:rPr>
        <w:t xml:space="preserve"> </w:t>
      </w:r>
      <w:proofErr w:type="spellStart"/>
      <w:r w:rsidRPr="00ED2AAB">
        <w:rPr>
          <w:rFonts w:cs="Times New Roman"/>
        </w:rPr>
        <w:t>js</w:t>
      </w:r>
      <w:proofErr w:type="spellEnd"/>
      <w:r w:rsidRPr="00ED2AAB">
        <w:rPr>
          <w:rFonts w:cs="Times New Roman"/>
        </w:rPr>
        <w:t xml:space="preserve">, library), K.M.K. (es5-shim, library),  es5-shim contributors (es5-shim, library), D.I. (ion </w:t>
      </w:r>
      <w:proofErr w:type="spellStart"/>
      <w:r w:rsidRPr="00ED2AAB">
        <w:rPr>
          <w:rFonts w:cs="Times New Roman"/>
        </w:rPr>
        <w:t>rangeSlider</w:t>
      </w:r>
      <w:proofErr w:type="spellEnd"/>
      <w:r w:rsidRPr="00ED2AAB">
        <w:rPr>
          <w:rFonts w:cs="Times New Roman"/>
        </w:rPr>
        <w:t>, library), S.S. (</w:t>
      </w:r>
      <w:proofErr w:type="spellStart"/>
      <w:r w:rsidRPr="00ED2AAB">
        <w:rPr>
          <w:rFonts w:cs="Times New Roman"/>
        </w:rPr>
        <w:t>Javascript</w:t>
      </w:r>
      <w:proofErr w:type="spellEnd"/>
      <w:r w:rsidRPr="00ED2AAB">
        <w:rPr>
          <w:rFonts w:cs="Times New Roman"/>
        </w:rPr>
        <w:t xml:space="preserve"> </w:t>
      </w:r>
      <w:proofErr w:type="spellStart"/>
      <w:r w:rsidRPr="00ED2AAB">
        <w:rPr>
          <w:rFonts w:cs="Times New Roman"/>
        </w:rPr>
        <w:t>strftime</w:t>
      </w:r>
      <w:proofErr w:type="spellEnd"/>
      <w:r w:rsidRPr="00ED2AAB">
        <w:rPr>
          <w:rFonts w:cs="Times New Roman"/>
        </w:rPr>
        <w:t>, library), S.L. (</w:t>
      </w:r>
      <w:proofErr w:type="spellStart"/>
      <w:r w:rsidRPr="00ED2AAB">
        <w:rPr>
          <w:rFonts w:cs="Times New Roman"/>
        </w:rPr>
        <w:t>DataTables</w:t>
      </w:r>
      <w:proofErr w:type="spellEnd"/>
      <w:r w:rsidRPr="00ED2AAB">
        <w:rPr>
          <w:rFonts w:cs="Times New Roman"/>
        </w:rPr>
        <w:t xml:space="preserve">, library), J.F. (showdown </w:t>
      </w:r>
      <w:proofErr w:type="spellStart"/>
      <w:r w:rsidRPr="00ED2AAB">
        <w:rPr>
          <w:rFonts w:cs="Times New Roman"/>
        </w:rPr>
        <w:t>js</w:t>
      </w:r>
      <w:proofErr w:type="spellEnd"/>
      <w:r w:rsidRPr="00ED2AAB">
        <w:rPr>
          <w:rFonts w:cs="Times New Roman"/>
        </w:rPr>
        <w:t xml:space="preserve">, library), J.G. (showdown </w:t>
      </w:r>
      <w:proofErr w:type="spellStart"/>
      <w:r w:rsidRPr="00ED2AAB">
        <w:rPr>
          <w:rFonts w:cs="Times New Roman"/>
        </w:rPr>
        <w:t>js</w:t>
      </w:r>
      <w:proofErr w:type="spellEnd"/>
      <w:r w:rsidRPr="00ED2AAB">
        <w:rPr>
          <w:rFonts w:cs="Times New Roman"/>
        </w:rPr>
        <w:t xml:space="preserve">, library), I.S. (highlight </w:t>
      </w:r>
      <w:proofErr w:type="spellStart"/>
      <w:r w:rsidRPr="00ED2AAB">
        <w:rPr>
          <w:rFonts w:cs="Times New Roman"/>
        </w:rPr>
        <w:t>js</w:t>
      </w:r>
      <w:proofErr w:type="spellEnd"/>
      <w:r w:rsidRPr="00ED2AAB">
        <w:rPr>
          <w:rFonts w:cs="Times New Roman"/>
        </w:rPr>
        <w:t xml:space="preserve"> &amp; R), R.C.T. (tar implementation from. (2018). </w:t>
      </w:r>
      <w:r w:rsidRPr="00ED2AAB">
        <w:rPr>
          <w:rFonts w:cs="Times New Roman"/>
          <w:i/>
          <w:iCs/>
        </w:rPr>
        <w:t>shiny: Web Application Framework for R</w:t>
      </w:r>
      <w:r w:rsidRPr="00ED2AAB">
        <w:rPr>
          <w:rFonts w:cs="Times New Roman"/>
        </w:rPr>
        <w:t>.</w:t>
      </w:r>
    </w:p>
    <w:p w14:paraId="2EF6E4E1" w14:textId="77777777" w:rsidR="00ED2AAB" w:rsidRPr="00ED2AAB" w:rsidRDefault="00ED2AAB" w:rsidP="00ED2AAB">
      <w:pPr>
        <w:pStyle w:val="Bibliography"/>
        <w:rPr>
          <w:rFonts w:cs="Times New Roman"/>
        </w:rPr>
      </w:pPr>
      <w:r w:rsidRPr="00ED2AAB">
        <w:rPr>
          <w:rFonts w:cs="Times New Roman"/>
        </w:rPr>
        <w:lastRenderedPageBreak/>
        <w:t xml:space="preserve">Cocks, K.D. &amp; Baird, I.A. (1989). Using mathematical programming to address the multiple reserve selection problem: An example from the Eyre Peninsula, South Australia. </w:t>
      </w:r>
      <w:r w:rsidRPr="00ED2AAB">
        <w:rPr>
          <w:rFonts w:cs="Times New Roman"/>
          <w:i/>
          <w:iCs/>
        </w:rPr>
        <w:t>Biological Conservation</w:t>
      </w:r>
      <w:r w:rsidRPr="00ED2AAB">
        <w:rPr>
          <w:rFonts w:cs="Times New Roman"/>
        </w:rPr>
        <w:t>, 49, 113–130.</w:t>
      </w:r>
    </w:p>
    <w:p w14:paraId="50B75FA8" w14:textId="77777777" w:rsidR="00ED2AAB" w:rsidRPr="00ED2AAB" w:rsidRDefault="00ED2AAB" w:rsidP="00ED2AAB">
      <w:pPr>
        <w:pStyle w:val="Bibliography"/>
        <w:rPr>
          <w:rFonts w:cs="Times New Roman"/>
        </w:rPr>
      </w:pPr>
      <w:r w:rsidRPr="00ED2AAB">
        <w:rPr>
          <w:rFonts w:cs="Times New Roman"/>
        </w:rPr>
        <w:t xml:space="preserve">Dantzig, G. (2016). </w:t>
      </w:r>
      <w:r w:rsidRPr="00ED2AAB">
        <w:rPr>
          <w:rFonts w:cs="Times New Roman"/>
          <w:i/>
          <w:iCs/>
        </w:rPr>
        <w:t>Linear Programming and Extensions</w:t>
      </w:r>
      <w:r w:rsidRPr="00ED2AAB">
        <w:rPr>
          <w:rFonts w:cs="Times New Roman"/>
        </w:rPr>
        <w:t>. Princeton University Press.</w:t>
      </w:r>
    </w:p>
    <w:p w14:paraId="25DD9AA8" w14:textId="77777777" w:rsidR="00ED2AAB" w:rsidRPr="00ED2AAB" w:rsidRDefault="00ED2AAB" w:rsidP="00ED2AAB">
      <w:pPr>
        <w:pStyle w:val="Bibliography"/>
        <w:rPr>
          <w:rFonts w:cs="Times New Roman"/>
        </w:rPr>
      </w:pPr>
      <w:r w:rsidRPr="00ED2AAB">
        <w:rPr>
          <w:rFonts w:cs="Times New Roman"/>
        </w:rPr>
        <w:t xml:space="preserve">Ferraro, P.J. (2003). Assigning priority to environmental policy interventions in a heterogeneous world. </w:t>
      </w:r>
      <w:r w:rsidRPr="00ED2AAB">
        <w:rPr>
          <w:rFonts w:cs="Times New Roman"/>
          <w:i/>
          <w:iCs/>
        </w:rPr>
        <w:t>Journal of Policy Analysis and Management</w:t>
      </w:r>
      <w:r w:rsidRPr="00ED2AAB">
        <w:rPr>
          <w:rFonts w:cs="Times New Roman"/>
        </w:rPr>
        <w:t>, 22, 27–43.</w:t>
      </w:r>
    </w:p>
    <w:p w14:paraId="4182E4B7" w14:textId="77777777" w:rsidR="00ED2AAB" w:rsidRPr="00ED2AAB" w:rsidRDefault="00ED2AAB" w:rsidP="00ED2AAB">
      <w:pPr>
        <w:pStyle w:val="Bibliography"/>
        <w:rPr>
          <w:rFonts w:cs="Times New Roman"/>
        </w:rPr>
      </w:pPr>
      <w:r w:rsidRPr="00ED2AAB">
        <w:rPr>
          <w:rFonts w:cs="Times New Roman"/>
        </w:rPr>
        <w:t xml:space="preserve">Fiske, I.J. &amp; Chandler, R.B. (2011). </w:t>
      </w:r>
      <w:proofErr w:type="gramStart"/>
      <w:r w:rsidRPr="00ED2AAB">
        <w:rPr>
          <w:rFonts w:cs="Times New Roman"/>
        </w:rPr>
        <w:t>unmarked :</w:t>
      </w:r>
      <w:proofErr w:type="gramEnd"/>
      <w:r w:rsidRPr="00ED2AAB">
        <w:rPr>
          <w:rFonts w:cs="Times New Roman"/>
        </w:rPr>
        <w:t xml:space="preserve"> An R Package for Fitting Hierarchical Models of Wildlife Occurrence and Abundance. </w:t>
      </w:r>
      <w:r w:rsidRPr="00ED2AAB">
        <w:rPr>
          <w:rFonts w:cs="Times New Roman"/>
          <w:i/>
          <w:iCs/>
        </w:rPr>
        <w:t xml:space="preserve">Journal </w:t>
      </w:r>
      <w:proofErr w:type="gramStart"/>
      <w:r w:rsidRPr="00ED2AAB">
        <w:rPr>
          <w:rFonts w:cs="Times New Roman"/>
          <w:i/>
          <w:iCs/>
        </w:rPr>
        <w:t>Of</w:t>
      </w:r>
      <w:proofErr w:type="gramEnd"/>
      <w:r w:rsidRPr="00ED2AAB">
        <w:rPr>
          <w:rFonts w:cs="Times New Roman"/>
          <w:i/>
          <w:iCs/>
        </w:rPr>
        <w:t xml:space="preserve"> Statistical Software</w:t>
      </w:r>
      <w:r w:rsidRPr="00ED2AAB">
        <w:rPr>
          <w:rFonts w:cs="Times New Roman"/>
        </w:rPr>
        <w:t>, 43, 128–129.</w:t>
      </w:r>
    </w:p>
    <w:p w14:paraId="558D1779" w14:textId="77777777" w:rsidR="00ED2AAB" w:rsidRPr="00ED2AAB" w:rsidRDefault="00ED2AAB" w:rsidP="00ED2AAB">
      <w:pPr>
        <w:pStyle w:val="Bibliography"/>
        <w:rPr>
          <w:rFonts w:cs="Times New Roman"/>
        </w:rPr>
      </w:pPr>
      <w:proofErr w:type="spellStart"/>
      <w:r w:rsidRPr="00ED2AAB">
        <w:rPr>
          <w:rFonts w:cs="Times New Roman"/>
        </w:rPr>
        <w:t>Gurobi</w:t>
      </w:r>
      <w:proofErr w:type="spellEnd"/>
      <w:r w:rsidRPr="00ED2AAB">
        <w:rPr>
          <w:rFonts w:cs="Times New Roman"/>
        </w:rPr>
        <w:t xml:space="preserve"> Optimization Inc. (2017). </w:t>
      </w:r>
      <w:proofErr w:type="spellStart"/>
      <w:r w:rsidRPr="00ED2AAB">
        <w:rPr>
          <w:rFonts w:cs="Times New Roman"/>
          <w:i/>
          <w:iCs/>
        </w:rPr>
        <w:t>Gurobi</w:t>
      </w:r>
      <w:proofErr w:type="spellEnd"/>
      <w:r w:rsidRPr="00ED2AAB">
        <w:rPr>
          <w:rFonts w:cs="Times New Roman"/>
          <w:i/>
          <w:iCs/>
        </w:rPr>
        <w:t xml:space="preserve"> Optimizer Reference Manual, Version 7.5.1</w:t>
      </w:r>
      <w:r w:rsidRPr="00ED2AAB">
        <w:rPr>
          <w:rFonts w:cs="Times New Roman"/>
        </w:rPr>
        <w:t>.</w:t>
      </w:r>
    </w:p>
    <w:p w14:paraId="20CA5261" w14:textId="77777777" w:rsidR="00ED2AAB" w:rsidRPr="00ED2AAB" w:rsidRDefault="00ED2AAB" w:rsidP="00ED2AAB">
      <w:pPr>
        <w:pStyle w:val="Bibliography"/>
        <w:rPr>
          <w:rFonts w:cs="Times New Roman"/>
        </w:rPr>
      </w:pPr>
      <w:r w:rsidRPr="00ED2AAB">
        <w:rPr>
          <w:rFonts w:cs="Times New Roman"/>
        </w:rPr>
        <w:t xml:space="preserve">Hanson, J., Schuster, R., Morrell, N., </w:t>
      </w:r>
      <w:proofErr w:type="spellStart"/>
      <w:r w:rsidRPr="00ED2AAB">
        <w:rPr>
          <w:rFonts w:cs="Times New Roman"/>
        </w:rPr>
        <w:t>Strimas</w:t>
      </w:r>
      <w:proofErr w:type="spellEnd"/>
      <w:r w:rsidRPr="00ED2AAB">
        <w:rPr>
          <w:rFonts w:cs="Times New Roman"/>
        </w:rPr>
        <w:t xml:space="preserve">-Mackey, M., Watts, M.E., </w:t>
      </w:r>
      <w:proofErr w:type="spellStart"/>
      <w:r w:rsidRPr="00ED2AAB">
        <w:rPr>
          <w:rFonts w:cs="Times New Roman"/>
        </w:rPr>
        <w:t>Arcese</w:t>
      </w:r>
      <w:proofErr w:type="spellEnd"/>
      <w:r w:rsidRPr="00ED2AAB">
        <w:rPr>
          <w:rFonts w:cs="Times New Roman"/>
        </w:rPr>
        <w:t xml:space="preserve">, P., Bennett, J.R. &amp; </w:t>
      </w:r>
      <w:proofErr w:type="spellStart"/>
      <w:r w:rsidRPr="00ED2AAB">
        <w:rPr>
          <w:rFonts w:cs="Times New Roman"/>
        </w:rPr>
        <w:t>Possingham</w:t>
      </w:r>
      <w:proofErr w:type="spellEnd"/>
      <w:r w:rsidRPr="00ED2AAB">
        <w:rPr>
          <w:rFonts w:cs="Times New Roman"/>
        </w:rPr>
        <w:t xml:space="preserve">, H.P. (2019). </w:t>
      </w:r>
      <w:proofErr w:type="spellStart"/>
      <w:r w:rsidRPr="00ED2AAB">
        <w:rPr>
          <w:rFonts w:cs="Times New Roman"/>
          <w:i/>
          <w:iCs/>
        </w:rPr>
        <w:t>prioritizr</w:t>
      </w:r>
      <w:proofErr w:type="spellEnd"/>
      <w:r w:rsidRPr="00ED2AAB">
        <w:rPr>
          <w:rFonts w:cs="Times New Roman"/>
          <w:i/>
          <w:iCs/>
        </w:rPr>
        <w:t>: Systematic Conservation Prioritization in R, Version 4.0.2</w:t>
      </w:r>
      <w:r w:rsidRPr="00ED2AAB">
        <w:rPr>
          <w:rFonts w:cs="Times New Roman"/>
        </w:rPr>
        <w:t>.</w:t>
      </w:r>
    </w:p>
    <w:p w14:paraId="0CC7096A" w14:textId="77777777" w:rsidR="00ED2AAB" w:rsidRPr="00ED2AAB" w:rsidRDefault="00ED2AAB" w:rsidP="00ED2AAB">
      <w:pPr>
        <w:pStyle w:val="Bibliography"/>
        <w:rPr>
          <w:rFonts w:cs="Times New Roman"/>
        </w:rPr>
      </w:pPr>
      <w:r w:rsidRPr="00ED2AAB">
        <w:rPr>
          <w:rFonts w:cs="Times New Roman"/>
          <w:lang w:val="de-AT"/>
        </w:rPr>
        <w:t xml:space="preserve">Harter, R., Hornik, K., Theussl, S., Szymanski, C. &amp; Schwendinger, F. (2017). </w:t>
      </w:r>
      <w:proofErr w:type="spellStart"/>
      <w:r w:rsidRPr="00ED2AAB">
        <w:rPr>
          <w:rFonts w:cs="Times New Roman"/>
          <w:i/>
          <w:iCs/>
        </w:rPr>
        <w:t>Rsymphony</w:t>
      </w:r>
      <w:proofErr w:type="spellEnd"/>
      <w:r w:rsidRPr="00ED2AAB">
        <w:rPr>
          <w:rFonts w:cs="Times New Roman"/>
          <w:i/>
          <w:iCs/>
        </w:rPr>
        <w:t>: SYMPHONY in R</w:t>
      </w:r>
      <w:r w:rsidRPr="00ED2AAB">
        <w:rPr>
          <w:rFonts w:cs="Times New Roman"/>
        </w:rPr>
        <w:t>.</w:t>
      </w:r>
    </w:p>
    <w:p w14:paraId="4AC0E77F" w14:textId="77777777" w:rsidR="00ED2AAB" w:rsidRPr="00ED2AAB" w:rsidRDefault="00ED2AAB" w:rsidP="00ED2AAB">
      <w:pPr>
        <w:pStyle w:val="Bibliography"/>
        <w:rPr>
          <w:rFonts w:cs="Times New Roman"/>
        </w:rPr>
      </w:pPr>
      <w:proofErr w:type="spellStart"/>
      <w:r w:rsidRPr="00ED2AAB">
        <w:rPr>
          <w:rFonts w:cs="Times New Roman"/>
        </w:rPr>
        <w:t>Hochachka</w:t>
      </w:r>
      <w:proofErr w:type="spellEnd"/>
      <w:r w:rsidRPr="00ED2AAB">
        <w:rPr>
          <w:rFonts w:cs="Times New Roman"/>
        </w:rPr>
        <w:t xml:space="preserve">, W.M., Fink, D., Hutchinson, R.A., Sheldon, D., Wong, W.-K. &amp; </w:t>
      </w:r>
      <w:proofErr w:type="spellStart"/>
      <w:r w:rsidRPr="00ED2AAB">
        <w:rPr>
          <w:rFonts w:cs="Times New Roman"/>
        </w:rPr>
        <w:t>Kelling</w:t>
      </w:r>
      <w:proofErr w:type="spellEnd"/>
      <w:r w:rsidRPr="00ED2AAB">
        <w:rPr>
          <w:rFonts w:cs="Times New Roman"/>
        </w:rPr>
        <w:t xml:space="preserve">, S. (2012). Data-intensive science applied to broad-scale citizen science. </w:t>
      </w:r>
      <w:r w:rsidRPr="00ED2AAB">
        <w:rPr>
          <w:rFonts w:cs="Times New Roman"/>
          <w:i/>
          <w:iCs/>
        </w:rPr>
        <w:t>Trends in ecology &amp; evolution</w:t>
      </w:r>
      <w:r w:rsidRPr="00ED2AAB">
        <w:rPr>
          <w:rFonts w:cs="Times New Roman"/>
        </w:rPr>
        <w:t>, 27, 130–137.</w:t>
      </w:r>
    </w:p>
    <w:p w14:paraId="657DD19F" w14:textId="77777777" w:rsidR="00ED2AAB" w:rsidRPr="00ED2AAB" w:rsidRDefault="00ED2AAB" w:rsidP="00ED2AAB">
      <w:pPr>
        <w:pStyle w:val="Bibliography"/>
        <w:rPr>
          <w:rFonts w:cs="Times New Roman"/>
        </w:rPr>
      </w:pPr>
      <w:r w:rsidRPr="00ED2AAB">
        <w:rPr>
          <w:rFonts w:cs="Times New Roman"/>
        </w:rPr>
        <w:t xml:space="preserve">Joppa, L.N. &amp; Pfaff, A. (2009). High and far: biases in the location of protected areas. </w:t>
      </w:r>
      <w:proofErr w:type="spellStart"/>
      <w:r w:rsidRPr="00ED2AAB">
        <w:rPr>
          <w:rFonts w:cs="Times New Roman"/>
          <w:i/>
          <w:iCs/>
        </w:rPr>
        <w:t>PloS</w:t>
      </w:r>
      <w:proofErr w:type="spellEnd"/>
      <w:r w:rsidRPr="00ED2AAB">
        <w:rPr>
          <w:rFonts w:cs="Times New Roman"/>
          <w:i/>
          <w:iCs/>
        </w:rPr>
        <w:t xml:space="preserve"> one</w:t>
      </w:r>
      <w:r w:rsidRPr="00ED2AAB">
        <w:rPr>
          <w:rFonts w:cs="Times New Roman"/>
        </w:rPr>
        <w:t>, 4, e8273.</w:t>
      </w:r>
    </w:p>
    <w:p w14:paraId="26DF9C7A" w14:textId="77777777" w:rsidR="00ED2AAB" w:rsidRPr="00ED2AAB" w:rsidRDefault="00ED2AAB" w:rsidP="00ED2AAB">
      <w:pPr>
        <w:pStyle w:val="Bibliography"/>
        <w:rPr>
          <w:rFonts w:cs="Times New Roman"/>
        </w:rPr>
      </w:pPr>
      <w:r w:rsidRPr="00ED2AAB">
        <w:rPr>
          <w:rFonts w:cs="Times New Roman"/>
        </w:rPr>
        <w:t xml:space="preserve">Lin, C.Y., Liu, J.W.S., Yeh, K.L. &amp; Chu, E.T.H. (2017). Participant Selection Problem: Relative Performance of Five Optimization Solvers. In: </w:t>
      </w:r>
      <w:r w:rsidRPr="00ED2AAB">
        <w:rPr>
          <w:rFonts w:cs="Times New Roman"/>
          <w:i/>
          <w:iCs/>
        </w:rPr>
        <w:t>Proceedings of the 8th International Conference on Computer Modeling and Simulation</w:t>
      </w:r>
      <w:r w:rsidRPr="00ED2AAB">
        <w:rPr>
          <w:rFonts w:cs="Times New Roman"/>
        </w:rPr>
        <w:t>, ICCMS ’17. ACM, New York, NY, USA, pp. 24–31.</w:t>
      </w:r>
    </w:p>
    <w:p w14:paraId="6B82B462" w14:textId="77777777" w:rsidR="00ED2AAB" w:rsidRPr="00ED2AAB" w:rsidRDefault="00ED2AAB" w:rsidP="00ED2AAB">
      <w:pPr>
        <w:pStyle w:val="Bibliography"/>
        <w:rPr>
          <w:rFonts w:cs="Times New Roman"/>
        </w:rPr>
      </w:pPr>
      <w:proofErr w:type="spellStart"/>
      <w:r w:rsidRPr="00ED2AAB">
        <w:rPr>
          <w:rFonts w:cs="Times New Roman"/>
        </w:rPr>
        <w:lastRenderedPageBreak/>
        <w:t>Luppold</w:t>
      </w:r>
      <w:proofErr w:type="spellEnd"/>
      <w:r w:rsidRPr="00ED2AAB">
        <w:rPr>
          <w:rFonts w:cs="Times New Roman"/>
        </w:rPr>
        <w:t xml:space="preserve">, A., </w:t>
      </w:r>
      <w:proofErr w:type="spellStart"/>
      <w:r w:rsidRPr="00ED2AAB">
        <w:rPr>
          <w:rFonts w:cs="Times New Roman"/>
        </w:rPr>
        <w:t>Oehlert</w:t>
      </w:r>
      <w:proofErr w:type="spellEnd"/>
      <w:r w:rsidRPr="00ED2AAB">
        <w:rPr>
          <w:rFonts w:cs="Times New Roman"/>
        </w:rPr>
        <w:t>, D. &amp; Falk, H. (2018). Evaluating the performance of solvers for integer-linear programming.</w:t>
      </w:r>
    </w:p>
    <w:p w14:paraId="104EF90F" w14:textId="77777777" w:rsidR="00ED2AAB" w:rsidRPr="00ED2AAB" w:rsidRDefault="00ED2AAB" w:rsidP="00ED2AAB">
      <w:pPr>
        <w:pStyle w:val="Bibliography"/>
        <w:rPr>
          <w:rFonts w:cs="Times New Roman"/>
        </w:rPr>
      </w:pPr>
      <w:r w:rsidRPr="00ED2AAB">
        <w:rPr>
          <w:rFonts w:cs="Times New Roman"/>
        </w:rPr>
        <w:t xml:space="preserve">Mackenzie, D.I., Nichols, J.D., Lachman, G.B., </w:t>
      </w:r>
      <w:proofErr w:type="spellStart"/>
      <w:r w:rsidRPr="00ED2AAB">
        <w:rPr>
          <w:rFonts w:cs="Times New Roman"/>
        </w:rPr>
        <w:t>Droege</w:t>
      </w:r>
      <w:proofErr w:type="spellEnd"/>
      <w:r w:rsidRPr="00ED2AAB">
        <w:rPr>
          <w:rFonts w:cs="Times New Roman"/>
        </w:rPr>
        <w:t xml:space="preserve">, S.J., </w:t>
      </w:r>
      <w:proofErr w:type="spellStart"/>
      <w:r w:rsidRPr="00ED2AAB">
        <w:rPr>
          <w:rFonts w:cs="Times New Roman"/>
        </w:rPr>
        <w:t>Royle</w:t>
      </w:r>
      <w:proofErr w:type="spellEnd"/>
      <w:r w:rsidRPr="00ED2AAB">
        <w:rPr>
          <w:rFonts w:cs="Times New Roman"/>
        </w:rPr>
        <w:t xml:space="preserve">, J.A. &amp; </w:t>
      </w:r>
      <w:proofErr w:type="spellStart"/>
      <w:r w:rsidRPr="00ED2AAB">
        <w:rPr>
          <w:rFonts w:cs="Times New Roman"/>
        </w:rPr>
        <w:t>Langtimm</w:t>
      </w:r>
      <w:proofErr w:type="spellEnd"/>
      <w:r w:rsidRPr="00ED2AAB">
        <w:rPr>
          <w:rFonts w:cs="Times New Roman"/>
        </w:rPr>
        <w:t xml:space="preserve">, C.A. (2002). Estimating site occupancy rates when detection probabilities are less than one. </w:t>
      </w:r>
      <w:r w:rsidRPr="00ED2AAB">
        <w:rPr>
          <w:rFonts w:cs="Times New Roman"/>
          <w:i/>
          <w:iCs/>
        </w:rPr>
        <w:t>Ecology</w:t>
      </w:r>
      <w:r w:rsidRPr="00ED2AAB">
        <w:rPr>
          <w:rFonts w:cs="Times New Roman"/>
        </w:rPr>
        <w:t>, 83, 2248–2255.</w:t>
      </w:r>
    </w:p>
    <w:p w14:paraId="40B565D4" w14:textId="77777777" w:rsidR="00ED2AAB" w:rsidRPr="00ED2AAB" w:rsidRDefault="00ED2AAB" w:rsidP="00ED2AAB">
      <w:pPr>
        <w:pStyle w:val="Bibliography"/>
        <w:rPr>
          <w:rFonts w:cs="Times New Roman"/>
        </w:rPr>
      </w:pPr>
      <w:proofErr w:type="spellStart"/>
      <w:r w:rsidRPr="00ED2AAB">
        <w:rPr>
          <w:rFonts w:cs="Times New Roman"/>
        </w:rPr>
        <w:t>Margules</w:t>
      </w:r>
      <w:proofErr w:type="spellEnd"/>
      <w:r w:rsidRPr="00ED2AAB">
        <w:rPr>
          <w:rFonts w:cs="Times New Roman"/>
        </w:rPr>
        <w:t xml:space="preserve">, C.R. &amp; </w:t>
      </w:r>
      <w:proofErr w:type="spellStart"/>
      <w:r w:rsidRPr="00ED2AAB">
        <w:rPr>
          <w:rFonts w:cs="Times New Roman"/>
        </w:rPr>
        <w:t>Pressey</w:t>
      </w:r>
      <w:proofErr w:type="spellEnd"/>
      <w:r w:rsidRPr="00ED2AAB">
        <w:rPr>
          <w:rFonts w:cs="Times New Roman"/>
        </w:rPr>
        <w:t xml:space="preserve">, R.L. (2000). Systematic conservation planning. </w:t>
      </w:r>
      <w:r w:rsidRPr="00ED2AAB">
        <w:rPr>
          <w:rFonts w:cs="Times New Roman"/>
          <w:i/>
          <w:iCs/>
        </w:rPr>
        <w:t>Nature</w:t>
      </w:r>
      <w:r w:rsidRPr="00ED2AAB">
        <w:rPr>
          <w:rFonts w:cs="Times New Roman"/>
        </w:rPr>
        <w:t>, 405, 243–53.</w:t>
      </w:r>
    </w:p>
    <w:p w14:paraId="0A104465" w14:textId="77777777" w:rsidR="00ED2AAB" w:rsidRPr="00ED2AAB" w:rsidRDefault="00ED2AAB" w:rsidP="00ED2AAB">
      <w:pPr>
        <w:pStyle w:val="Bibliography"/>
        <w:rPr>
          <w:rFonts w:cs="Times New Roman"/>
        </w:rPr>
      </w:pPr>
      <w:r w:rsidRPr="00ED2AAB">
        <w:rPr>
          <w:rFonts w:cs="Times New Roman"/>
        </w:rPr>
        <w:t xml:space="preserve">McIntosh, E.J., </w:t>
      </w:r>
      <w:proofErr w:type="spellStart"/>
      <w:r w:rsidRPr="00ED2AAB">
        <w:rPr>
          <w:rFonts w:cs="Times New Roman"/>
        </w:rPr>
        <w:t>Pressey</w:t>
      </w:r>
      <w:proofErr w:type="spellEnd"/>
      <w:r w:rsidRPr="00ED2AAB">
        <w:rPr>
          <w:rFonts w:cs="Times New Roman"/>
        </w:rPr>
        <w:t xml:space="preserve">, R.L., Lloyd, S., Smith, R. &amp; </w:t>
      </w:r>
      <w:proofErr w:type="spellStart"/>
      <w:r w:rsidRPr="00ED2AAB">
        <w:rPr>
          <w:rFonts w:cs="Times New Roman"/>
        </w:rPr>
        <w:t>Grenyer</w:t>
      </w:r>
      <w:proofErr w:type="spellEnd"/>
      <w:r w:rsidRPr="00ED2AAB">
        <w:rPr>
          <w:rFonts w:cs="Times New Roman"/>
        </w:rPr>
        <w:t xml:space="preserve">, R. (2017). The Impact of Systematic Conservation Planning. </w:t>
      </w:r>
      <w:r w:rsidRPr="00ED2AAB">
        <w:rPr>
          <w:rFonts w:cs="Times New Roman"/>
          <w:i/>
          <w:iCs/>
        </w:rPr>
        <w:t>Annual Review of Environment and Resources</w:t>
      </w:r>
      <w:r w:rsidRPr="00ED2AAB">
        <w:rPr>
          <w:rFonts w:cs="Times New Roman"/>
        </w:rPr>
        <w:t>, 42, annurev-environ-102016-060902.</w:t>
      </w:r>
    </w:p>
    <w:p w14:paraId="2D1C8A05" w14:textId="77777777" w:rsidR="00ED2AAB" w:rsidRPr="00ED2AAB" w:rsidRDefault="00ED2AAB" w:rsidP="00ED2AAB">
      <w:pPr>
        <w:pStyle w:val="Bibliography"/>
        <w:rPr>
          <w:rFonts w:cs="Times New Roman"/>
        </w:rPr>
      </w:pPr>
      <w:proofErr w:type="spellStart"/>
      <w:r w:rsidRPr="00ED2AAB">
        <w:rPr>
          <w:rFonts w:cs="Times New Roman"/>
        </w:rPr>
        <w:t>Meidinger</w:t>
      </w:r>
      <w:proofErr w:type="spellEnd"/>
      <w:r w:rsidRPr="00ED2AAB">
        <w:rPr>
          <w:rFonts w:cs="Times New Roman"/>
        </w:rPr>
        <w:t xml:space="preserve">, D. &amp; </w:t>
      </w:r>
      <w:proofErr w:type="spellStart"/>
      <w:r w:rsidRPr="00ED2AAB">
        <w:rPr>
          <w:rFonts w:cs="Times New Roman"/>
        </w:rPr>
        <w:t>Pojar</w:t>
      </w:r>
      <w:proofErr w:type="spellEnd"/>
      <w:r w:rsidRPr="00ED2AAB">
        <w:rPr>
          <w:rFonts w:cs="Times New Roman"/>
        </w:rPr>
        <w:t xml:space="preserve">, J. (1991). </w:t>
      </w:r>
      <w:r w:rsidRPr="00ED2AAB">
        <w:rPr>
          <w:rFonts w:cs="Times New Roman"/>
          <w:i/>
          <w:iCs/>
        </w:rPr>
        <w:t>Ecosystems of British Columbia</w:t>
      </w:r>
      <w:r w:rsidRPr="00ED2AAB">
        <w:rPr>
          <w:rFonts w:cs="Times New Roman"/>
        </w:rPr>
        <w:t>. British Columbia Ministry of Forests, Victoria, BC.</w:t>
      </w:r>
    </w:p>
    <w:p w14:paraId="3AE7A58D" w14:textId="77777777" w:rsidR="00ED2AAB" w:rsidRPr="00ED2AAB" w:rsidRDefault="00ED2AAB" w:rsidP="00ED2AAB">
      <w:pPr>
        <w:pStyle w:val="Bibliography"/>
        <w:rPr>
          <w:rFonts w:cs="Times New Roman"/>
        </w:rPr>
      </w:pPr>
      <w:r w:rsidRPr="00ED2AAB">
        <w:rPr>
          <w:rFonts w:cs="Times New Roman"/>
        </w:rPr>
        <w:t xml:space="preserve">Naidoo, R., </w:t>
      </w:r>
      <w:proofErr w:type="spellStart"/>
      <w:r w:rsidRPr="00ED2AAB">
        <w:rPr>
          <w:rFonts w:cs="Times New Roman"/>
        </w:rPr>
        <w:t>Balmford</w:t>
      </w:r>
      <w:proofErr w:type="spellEnd"/>
      <w:r w:rsidRPr="00ED2AAB">
        <w:rPr>
          <w:rFonts w:cs="Times New Roman"/>
        </w:rPr>
        <w:t xml:space="preserve">, A., Ferraro, P.J., </w:t>
      </w:r>
      <w:proofErr w:type="spellStart"/>
      <w:r w:rsidRPr="00ED2AAB">
        <w:rPr>
          <w:rFonts w:cs="Times New Roman"/>
        </w:rPr>
        <w:t>Polasky</w:t>
      </w:r>
      <w:proofErr w:type="spellEnd"/>
      <w:r w:rsidRPr="00ED2AAB">
        <w:rPr>
          <w:rFonts w:cs="Times New Roman"/>
        </w:rPr>
        <w:t xml:space="preserve">, S., Ricketts, T.H. &amp; </w:t>
      </w:r>
      <w:proofErr w:type="spellStart"/>
      <w:r w:rsidRPr="00ED2AAB">
        <w:rPr>
          <w:rFonts w:cs="Times New Roman"/>
        </w:rPr>
        <w:t>Rouget</w:t>
      </w:r>
      <w:proofErr w:type="spellEnd"/>
      <w:r w:rsidRPr="00ED2AAB">
        <w:rPr>
          <w:rFonts w:cs="Times New Roman"/>
        </w:rPr>
        <w:t xml:space="preserve">, M. (2006). Integrating economic costs into conservation planning. </w:t>
      </w:r>
      <w:r w:rsidRPr="00ED2AAB">
        <w:rPr>
          <w:rFonts w:cs="Times New Roman"/>
          <w:i/>
          <w:iCs/>
        </w:rPr>
        <w:t>Trends in ecology &amp; evolution</w:t>
      </w:r>
      <w:r w:rsidRPr="00ED2AAB">
        <w:rPr>
          <w:rFonts w:cs="Times New Roman"/>
        </w:rPr>
        <w:t>, 21, 681–7.</w:t>
      </w:r>
    </w:p>
    <w:p w14:paraId="63C6F3DA" w14:textId="77777777" w:rsidR="00ED2AAB" w:rsidRPr="00ED2AAB" w:rsidRDefault="00ED2AAB" w:rsidP="00ED2AAB">
      <w:pPr>
        <w:pStyle w:val="Bibliography"/>
        <w:rPr>
          <w:rFonts w:cs="Times New Roman"/>
        </w:rPr>
      </w:pPr>
      <w:proofErr w:type="spellStart"/>
      <w:r w:rsidRPr="00ED2AAB">
        <w:rPr>
          <w:rFonts w:cs="Times New Roman"/>
        </w:rPr>
        <w:t>Polasky</w:t>
      </w:r>
      <w:proofErr w:type="spellEnd"/>
      <w:r w:rsidRPr="00ED2AAB">
        <w:rPr>
          <w:rFonts w:cs="Times New Roman"/>
        </w:rPr>
        <w:t xml:space="preserve">, S., </w:t>
      </w:r>
      <w:proofErr w:type="spellStart"/>
      <w:r w:rsidRPr="00ED2AAB">
        <w:rPr>
          <w:rFonts w:cs="Times New Roman"/>
        </w:rPr>
        <w:t>Camm</w:t>
      </w:r>
      <w:proofErr w:type="spellEnd"/>
      <w:r w:rsidRPr="00ED2AAB">
        <w:rPr>
          <w:rFonts w:cs="Times New Roman"/>
        </w:rPr>
        <w:t>, J.D. &amp; Garber-</w:t>
      </w:r>
      <w:proofErr w:type="spellStart"/>
      <w:r w:rsidRPr="00ED2AAB">
        <w:rPr>
          <w:rFonts w:cs="Times New Roman"/>
        </w:rPr>
        <w:t>Yonts</w:t>
      </w:r>
      <w:proofErr w:type="spellEnd"/>
      <w:r w:rsidRPr="00ED2AAB">
        <w:rPr>
          <w:rFonts w:cs="Times New Roman"/>
        </w:rPr>
        <w:t xml:space="preserve">, B. (2001). Selecting Biological Reserves Cost-Effectively: An Application to Terrestrial Vertebrate Conservation in Oregon. </w:t>
      </w:r>
      <w:r w:rsidRPr="00ED2AAB">
        <w:rPr>
          <w:rFonts w:cs="Times New Roman"/>
          <w:i/>
          <w:iCs/>
        </w:rPr>
        <w:t>Land Economics</w:t>
      </w:r>
      <w:r w:rsidRPr="00ED2AAB">
        <w:rPr>
          <w:rFonts w:cs="Times New Roman"/>
        </w:rPr>
        <w:t>, 77, 68–78.</w:t>
      </w:r>
    </w:p>
    <w:p w14:paraId="6285E608" w14:textId="77777777" w:rsidR="00ED2AAB" w:rsidRPr="00ED2AAB" w:rsidRDefault="00ED2AAB" w:rsidP="00ED2AAB">
      <w:pPr>
        <w:pStyle w:val="Bibliography"/>
        <w:rPr>
          <w:rFonts w:cs="Times New Roman"/>
        </w:rPr>
      </w:pPr>
      <w:proofErr w:type="spellStart"/>
      <w:r w:rsidRPr="00ED2AAB">
        <w:rPr>
          <w:rFonts w:cs="Times New Roman"/>
        </w:rPr>
        <w:t>Pressey</w:t>
      </w:r>
      <w:proofErr w:type="spellEnd"/>
      <w:r w:rsidRPr="00ED2AAB">
        <w:rPr>
          <w:rFonts w:cs="Times New Roman"/>
        </w:rPr>
        <w:t xml:space="preserve">, R., Humphries, C., </w:t>
      </w:r>
      <w:proofErr w:type="spellStart"/>
      <w:r w:rsidRPr="00ED2AAB">
        <w:rPr>
          <w:rFonts w:cs="Times New Roman"/>
        </w:rPr>
        <w:t>Margules</w:t>
      </w:r>
      <w:proofErr w:type="spellEnd"/>
      <w:r w:rsidRPr="00ED2AAB">
        <w:rPr>
          <w:rFonts w:cs="Times New Roman"/>
        </w:rPr>
        <w:t xml:space="preserve">, C., Vane-Wright, R. &amp; Williams, P. (1993). Beyond opportunism: key principles for systematic reserve selection. </w:t>
      </w:r>
      <w:r w:rsidRPr="00ED2AAB">
        <w:rPr>
          <w:rFonts w:cs="Times New Roman"/>
          <w:i/>
          <w:iCs/>
        </w:rPr>
        <w:t>Trends in ecology &amp; evolution</w:t>
      </w:r>
      <w:r w:rsidRPr="00ED2AAB">
        <w:rPr>
          <w:rFonts w:cs="Times New Roman"/>
        </w:rPr>
        <w:t>, 8, 124–128.</w:t>
      </w:r>
    </w:p>
    <w:p w14:paraId="45D6BA11" w14:textId="77777777" w:rsidR="00ED2AAB" w:rsidRPr="00ED2AAB" w:rsidRDefault="00ED2AAB" w:rsidP="00ED2AAB">
      <w:pPr>
        <w:pStyle w:val="Bibliography"/>
        <w:rPr>
          <w:rFonts w:cs="Times New Roman"/>
        </w:rPr>
      </w:pPr>
      <w:proofErr w:type="spellStart"/>
      <w:r w:rsidRPr="00ED2AAB">
        <w:rPr>
          <w:rFonts w:cs="Times New Roman"/>
        </w:rPr>
        <w:t>Pressey</w:t>
      </w:r>
      <w:proofErr w:type="spellEnd"/>
      <w:r w:rsidRPr="00ED2AAB">
        <w:rPr>
          <w:rFonts w:cs="Times New Roman"/>
        </w:rPr>
        <w:t xml:space="preserve">, R.L. &amp; </w:t>
      </w:r>
      <w:proofErr w:type="spellStart"/>
      <w:r w:rsidRPr="00ED2AAB">
        <w:rPr>
          <w:rFonts w:cs="Times New Roman"/>
        </w:rPr>
        <w:t>Bottrill</w:t>
      </w:r>
      <w:proofErr w:type="spellEnd"/>
      <w:r w:rsidRPr="00ED2AAB">
        <w:rPr>
          <w:rFonts w:cs="Times New Roman"/>
        </w:rPr>
        <w:t xml:space="preserve">, M.C. (2008). Opportunism, Threats, and the Evolution of Systematic Conservation Planning. </w:t>
      </w:r>
      <w:r w:rsidRPr="00ED2AAB">
        <w:rPr>
          <w:rFonts w:cs="Times New Roman"/>
          <w:i/>
          <w:iCs/>
        </w:rPr>
        <w:t>Conservation Biology</w:t>
      </w:r>
      <w:r w:rsidRPr="00ED2AAB">
        <w:rPr>
          <w:rFonts w:cs="Times New Roman"/>
        </w:rPr>
        <w:t>, 22, 1340–1345.</w:t>
      </w:r>
    </w:p>
    <w:p w14:paraId="59ACED00" w14:textId="77777777" w:rsidR="00ED2AAB" w:rsidRPr="00ED2AAB" w:rsidRDefault="00ED2AAB" w:rsidP="00ED2AAB">
      <w:pPr>
        <w:pStyle w:val="Bibliography"/>
        <w:rPr>
          <w:rFonts w:cs="Times New Roman"/>
        </w:rPr>
      </w:pPr>
      <w:r w:rsidRPr="00ED2AAB">
        <w:rPr>
          <w:rFonts w:cs="Times New Roman"/>
        </w:rPr>
        <w:lastRenderedPageBreak/>
        <w:t xml:space="preserve">Rodrigues, A.S.L. &amp; Gaston, K.J. (2002). </w:t>
      </w:r>
      <w:proofErr w:type="spellStart"/>
      <w:r w:rsidRPr="00ED2AAB">
        <w:rPr>
          <w:rFonts w:cs="Times New Roman"/>
        </w:rPr>
        <w:t>Optimisation</w:t>
      </w:r>
      <w:proofErr w:type="spellEnd"/>
      <w:r w:rsidRPr="00ED2AAB">
        <w:rPr>
          <w:rFonts w:cs="Times New Roman"/>
        </w:rPr>
        <w:t xml:space="preserve"> in reserve selection procedures—why not? </w:t>
      </w:r>
      <w:r w:rsidRPr="00ED2AAB">
        <w:rPr>
          <w:rFonts w:cs="Times New Roman"/>
          <w:i/>
          <w:iCs/>
        </w:rPr>
        <w:t>Biological Conservation</w:t>
      </w:r>
      <w:r w:rsidRPr="00ED2AAB">
        <w:rPr>
          <w:rFonts w:cs="Times New Roman"/>
        </w:rPr>
        <w:t>, 107, 123–129.</w:t>
      </w:r>
    </w:p>
    <w:p w14:paraId="5A0CF622" w14:textId="77777777" w:rsidR="00ED2AAB" w:rsidRPr="00ED2AAB" w:rsidRDefault="00ED2AAB" w:rsidP="00ED2AAB">
      <w:pPr>
        <w:pStyle w:val="Bibliography"/>
        <w:rPr>
          <w:rFonts w:cs="Times New Roman"/>
          <w:lang w:val="de-AT"/>
        </w:rPr>
      </w:pPr>
      <w:r w:rsidRPr="00ED2AAB">
        <w:rPr>
          <w:rFonts w:cs="Times New Roman"/>
        </w:rPr>
        <w:t xml:space="preserve">Schuster, R., Martin, T.G. &amp; </w:t>
      </w:r>
      <w:proofErr w:type="spellStart"/>
      <w:r w:rsidRPr="00ED2AAB">
        <w:rPr>
          <w:rFonts w:cs="Times New Roman"/>
        </w:rPr>
        <w:t>Arcese</w:t>
      </w:r>
      <w:proofErr w:type="spellEnd"/>
      <w:r w:rsidRPr="00ED2AAB">
        <w:rPr>
          <w:rFonts w:cs="Times New Roman"/>
        </w:rPr>
        <w:t xml:space="preserve">, P. (2014). Bird Community Conservation and Carbon Offsets in Western North America. </w:t>
      </w:r>
      <w:r w:rsidRPr="00ED2AAB">
        <w:rPr>
          <w:rFonts w:cs="Times New Roman"/>
          <w:i/>
          <w:iCs/>
          <w:lang w:val="de-AT"/>
        </w:rPr>
        <w:t>Plos One</w:t>
      </w:r>
      <w:r w:rsidRPr="00ED2AAB">
        <w:rPr>
          <w:rFonts w:cs="Times New Roman"/>
          <w:lang w:val="de-AT"/>
        </w:rPr>
        <w:t>.</w:t>
      </w:r>
    </w:p>
    <w:p w14:paraId="3E4B6E16" w14:textId="77777777" w:rsidR="00ED2AAB" w:rsidRPr="00ED2AAB" w:rsidRDefault="00ED2AAB" w:rsidP="00ED2AAB">
      <w:pPr>
        <w:pStyle w:val="Bibliography"/>
        <w:rPr>
          <w:rFonts w:cs="Times New Roman"/>
        </w:rPr>
      </w:pPr>
      <w:r w:rsidRPr="00ED2AAB">
        <w:rPr>
          <w:rFonts w:cs="Times New Roman"/>
          <w:lang w:val="de-AT"/>
        </w:rPr>
        <w:t xml:space="preserve">Schuster, R., Wilson, S., Rodewald, A.D., Arcese, P., Fink, D., Auer, T. &amp; Bennett, J.R. (2019). </w:t>
      </w:r>
      <w:r w:rsidRPr="00ED2AAB">
        <w:rPr>
          <w:rFonts w:cs="Times New Roman"/>
        </w:rPr>
        <w:t xml:space="preserve">Optimizing the conservation of migratory species over their full annual cycle. </w:t>
      </w:r>
      <w:r w:rsidRPr="00ED2AAB">
        <w:rPr>
          <w:rFonts w:cs="Times New Roman"/>
          <w:i/>
          <w:iCs/>
        </w:rPr>
        <w:t>Nature Communications</w:t>
      </w:r>
      <w:r w:rsidRPr="00ED2AAB">
        <w:rPr>
          <w:rFonts w:cs="Times New Roman"/>
        </w:rPr>
        <w:t>, 10, 1754.</w:t>
      </w:r>
    </w:p>
    <w:p w14:paraId="6ECB25DE" w14:textId="77777777" w:rsidR="00ED2AAB" w:rsidRPr="00ED2AAB" w:rsidRDefault="00ED2AAB" w:rsidP="00ED2AAB">
      <w:pPr>
        <w:pStyle w:val="Bibliography"/>
        <w:rPr>
          <w:rFonts w:cs="Times New Roman"/>
        </w:rPr>
      </w:pPr>
      <w:r w:rsidRPr="00ED2AAB">
        <w:rPr>
          <w:rFonts w:cs="Times New Roman"/>
        </w:rPr>
        <w:t xml:space="preserve">Schwartz, M.W., Cook, C.N., </w:t>
      </w:r>
      <w:proofErr w:type="spellStart"/>
      <w:r w:rsidRPr="00ED2AAB">
        <w:rPr>
          <w:rFonts w:cs="Times New Roman"/>
        </w:rPr>
        <w:t>Pressey</w:t>
      </w:r>
      <w:proofErr w:type="spellEnd"/>
      <w:r w:rsidRPr="00ED2AAB">
        <w:rPr>
          <w:rFonts w:cs="Times New Roman"/>
        </w:rPr>
        <w:t xml:space="preserve">, R.L., Pullin, A.S., Runge, M.C., </w:t>
      </w:r>
      <w:proofErr w:type="spellStart"/>
      <w:r w:rsidRPr="00ED2AAB">
        <w:rPr>
          <w:rFonts w:cs="Times New Roman"/>
        </w:rPr>
        <w:t>Salafsky</w:t>
      </w:r>
      <w:proofErr w:type="spellEnd"/>
      <w:r w:rsidRPr="00ED2AAB">
        <w:rPr>
          <w:rFonts w:cs="Times New Roman"/>
        </w:rPr>
        <w:t xml:space="preserve">, N., Sutherland, W.J. &amp; Williamson, M.A. (2018). Decision Support Frameworks and Tools for Conservation. </w:t>
      </w:r>
      <w:r w:rsidRPr="00ED2AAB">
        <w:rPr>
          <w:rFonts w:cs="Times New Roman"/>
          <w:i/>
          <w:iCs/>
        </w:rPr>
        <w:t>Conservation Letters</w:t>
      </w:r>
      <w:r w:rsidRPr="00ED2AAB">
        <w:rPr>
          <w:rFonts w:cs="Times New Roman"/>
        </w:rPr>
        <w:t>, 11, e12385.</w:t>
      </w:r>
    </w:p>
    <w:p w14:paraId="0278BABA" w14:textId="77777777" w:rsidR="00ED2AAB" w:rsidRPr="00ED2AAB" w:rsidRDefault="00ED2AAB" w:rsidP="00ED2AAB">
      <w:pPr>
        <w:pStyle w:val="Bibliography"/>
        <w:rPr>
          <w:rFonts w:cs="Times New Roman"/>
        </w:rPr>
      </w:pPr>
      <w:r w:rsidRPr="00ED2AAB">
        <w:rPr>
          <w:rFonts w:cs="Times New Roman"/>
        </w:rPr>
        <w:t xml:space="preserve">Sullivan, B.L., Aycrigg, J.L., Barry, J.H., Bonney, R.E., Bruns, N., Cooper, C.B., </w:t>
      </w:r>
      <w:proofErr w:type="spellStart"/>
      <w:r w:rsidRPr="00ED2AAB">
        <w:rPr>
          <w:rFonts w:cs="Times New Roman"/>
        </w:rPr>
        <w:t>Damoulas</w:t>
      </w:r>
      <w:proofErr w:type="spellEnd"/>
      <w:r w:rsidRPr="00ED2AAB">
        <w:rPr>
          <w:rFonts w:cs="Times New Roman"/>
        </w:rPr>
        <w:t xml:space="preserve">, T., </w:t>
      </w:r>
      <w:proofErr w:type="spellStart"/>
      <w:r w:rsidRPr="00ED2AAB">
        <w:rPr>
          <w:rFonts w:cs="Times New Roman"/>
        </w:rPr>
        <w:t>Dhondt</w:t>
      </w:r>
      <w:proofErr w:type="spellEnd"/>
      <w:r w:rsidRPr="00ED2AAB">
        <w:rPr>
          <w:rFonts w:cs="Times New Roman"/>
        </w:rPr>
        <w:t xml:space="preserve">, A.A., </w:t>
      </w:r>
      <w:proofErr w:type="spellStart"/>
      <w:r w:rsidRPr="00ED2AAB">
        <w:rPr>
          <w:rFonts w:cs="Times New Roman"/>
        </w:rPr>
        <w:t>Dietterich</w:t>
      </w:r>
      <w:proofErr w:type="spellEnd"/>
      <w:r w:rsidRPr="00ED2AAB">
        <w:rPr>
          <w:rFonts w:cs="Times New Roman"/>
        </w:rPr>
        <w:t xml:space="preserve">, T., Farnsworth, A. &amp; others. (2014). The </w:t>
      </w:r>
      <w:proofErr w:type="spellStart"/>
      <w:r w:rsidRPr="00ED2AAB">
        <w:rPr>
          <w:rFonts w:cs="Times New Roman"/>
        </w:rPr>
        <w:t>eBird</w:t>
      </w:r>
      <w:proofErr w:type="spellEnd"/>
      <w:r w:rsidRPr="00ED2AAB">
        <w:rPr>
          <w:rFonts w:cs="Times New Roman"/>
        </w:rPr>
        <w:t xml:space="preserve"> enterprise: an integrated approach to development and application of citizen science. </w:t>
      </w:r>
      <w:r w:rsidRPr="00ED2AAB">
        <w:rPr>
          <w:rFonts w:cs="Times New Roman"/>
          <w:i/>
          <w:iCs/>
        </w:rPr>
        <w:t>Biological Conservation</w:t>
      </w:r>
      <w:r w:rsidRPr="00ED2AAB">
        <w:rPr>
          <w:rFonts w:cs="Times New Roman"/>
        </w:rPr>
        <w:t>, 169, 31–40.</w:t>
      </w:r>
    </w:p>
    <w:p w14:paraId="6CA01575" w14:textId="77777777" w:rsidR="00ED2AAB" w:rsidRPr="00ED2AAB" w:rsidRDefault="00ED2AAB" w:rsidP="00ED2AAB">
      <w:pPr>
        <w:pStyle w:val="Bibliography"/>
        <w:rPr>
          <w:rFonts w:cs="Times New Roman"/>
        </w:rPr>
      </w:pPr>
      <w:r w:rsidRPr="00ED2AAB">
        <w:rPr>
          <w:rFonts w:cs="Times New Roman"/>
        </w:rPr>
        <w:t xml:space="preserve">Ted Ralphs, Ashutosh Mahajan, Stefan </w:t>
      </w:r>
      <w:proofErr w:type="spellStart"/>
      <w:r w:rsidRPr="00ED2AAB">
        <w:rPr>
          <w:rFonts w:cs="Times New Roman"/>
        </w:rPr>
        <w:t>Vigerske</w:t>
      </w:r>
      <w:proofErr w:type="spellEnd"/>
      <w:r w:rsidRPr="00ED2AAB">
        <w:rPr>
          <w:rFonts w:cs="Times New Roman"/>
        </w:rPr>
        <w:t xml:space="preserve">, mgalati13, </w:t>
      </w:r>
      <w:proofErr w:type="spellStart"/>
      <w:r w:rsidRPr="00ED2AAB">
        <w:rPr>
          <w:rFonts w:cs="Times New Roman"/>
        </w:rPr>
        <w:t>LouHafer</w:t>
      </w:r>
      <w:proofErr w:type="spellEnd"/>
      <w:r w:rsidRPr="00ED2AAB">
        <w:rPr>
          <w:rFonts w:cs="Times New Roman"/>
        </w:rPr>
        <w:t xml:space="preserve">, </w:t>
      </w:r>
      <w:proofErr w:type="spellStart"/>
      <w:r w:rsidRPr="00ED2AAB">
        <w:rPr>
          <w:rFonts w:cs="Times New Roman"/>
        </w:rPr>
        <w:t>jpfasano</w:t>
      </w:r>
      <w:proofErr w:type="spellEnd"/>
      <w:r w:rsidRPr="00ED2AAB">
        <w:rPr>
          <w:rFonts w:cs="Times New Roman"/>
        </w:rPr>
        <w:t xml:space="preserve">, </w:t>
      </w:r>
      <w:proofErr w:type="spellStart"/>
      <w:r w:rsidRPr="00ED2AAB">
        <w:rPr>
          <w:rFonts w:cs="Times New Roman"/>
        </w:rPr>
        <w:t>Aykut</w:t>
      </w:r>
      <w:proofErr w:type="spellEnd"/>
      <w:r w:rsidRPr="00ED2AAB">
        <w:rPr>
          <w:rFonts w:cs="Times New Roman"/>
        </w:rPr>
        <w:t xml:space="preserve"> </w:t>
      </w:r>
      <w:proofErr w:type="spellStart"/>
      <w:r w:rsidRPr="00ED2AAB">
        <w:rPr>
          <w:rFonts w:cs="Times New Roman"/>
        </w:rPr>
        <w:t>Bulut</w:t>
      </w:r>
      <w:proofErr w:type="spellEnd"/>
      <w:r w:rsidRPr="00ED2AAB">
        <w:rPr>
          <w:rFonts w:cs="Times New Roman"/>
        </w:rPr>
        <w:t xml:space="preserve"> &amp; </w:t>
      </w:r>
      <w:proofErr w:type="spellStart"/>
      <w:r w:rsidRPr="00ED2AAB">
        <w:rPr>
          <w:rFonts w:cs="Times New Roman"/>
        </w:rPr>
        <w:t>anhhz</w:t>
      </w:r>
      <w:proofErr w:type="spellEnd"/>
      <w:r w:rsidRPr="00ED2AAB">
        <w:rPr>
          <w:rFonts w:cs="Times New Roman"/>
        </w:rPr>
        <w:t xml:space="preserve">. (2019). </w:t>
      </w:r>
      <w:r w:rsidRPr="00ED2AAB">
        <w:rPr>
          <w:rFonts w:cs="Times New Roman"/>
          <w:i/>
          <w:iCs/>
        </w:rPr>
        <w:t>coin-or/SYMPHONY: Version 5.6.17</w:t>
      </w:r>
      <w:r w:rsidRPr="00ED2AAB">
        <w:rPr>
          <w:rFonts w:cs="Times New Roman"/>
        </w:rPr>
        <w:t xml:space="preserve">. </w:t>
      </w:r>
      <w:proofErr w:type="spellStart"/>
      <w:r w:rsidRPr="00ED2AAB">
        <w:rPr>
          <w:rFonts w:cs="Times New Roman"/>
        </w:rPr>
        <w:t>Zenodo</w:t>
      </w:r>
      <w:proofErr w:type="spellEnd"/>
      <w:r w:rsidRPr="00ED2AAB">
        <w:rPr>
          <w:rFonts w:cs="Times New Roman"/>
        </w:rPr>
        <w:t>.</w:t>
      </w:r>
    </w:p>
    <w:p w14:paraId="546429EF" w14:textId="77777777" w:rsidR="00ED2AAB" w:rsidRPr="00ED2AAB" w:rsidRDefault="00ED2AAB" w:rsidP="00ED2AAB">
      <w:pPr>
        <w:pStyle w:val="Bibliography"/>
        <w:rPr>
          <w:rFonts w:cs="Times New Roman"/>
        </w:rPr>
      </w:pPr>
      <w:r w:rsidRPr="00ED2AAB">
        <w:rPr>
          <w:rFonts w:cs="Times New Roman"/>
        </w:rPr>
        <w:t xml:space="preserve">Underhill, L.G. (1994). Optimal and suboptimal reserve selection algorithms. </w:t>
      </w:r>
      <w:r w:rsidRPr="00ED2AAB">
        <w:rPr>
          <w:rFonts w:cs="Times New Roman"/>
          <w:i/>
          <w:iCs/>
        </w:rPr>
        <w:t>Biological Conservation</w:t>
      </w:r>
      <w:r w:rsidRPr="00ED2AAB">
        <w:rPr>
          <w:rFonts w:cs="Times New Roman"/>
        </w:rPr>
        <w:t>, 70, 85–87.</w:t>
      </w:r>
    </w:p>
    <w:p w14:paraId="21A98D1E" w14:textId="77777777" w:rsidR="00ED2AAB" w:rsidRPr="00ED2AAB" w:rsidRDefault="00ED2AAB" w:rsidP="00ED2AAB">
      <w:pPr>
        <w:pStyle w:val="Bibliography"/>
        <w:rPr>
          <w:rFonts w:cs="Times New Roman"/>
        </w:rPr>
      </w:pPr>
      <w:r w:rsidRPr="00ED2AAB">
        <w:rPr>
          <w:rFonts w:cs="Times New Roman"/>
        </w:rPr>
        <w:t xml:space="preserve">Valle, D., </w:t>
      </w:r>
      <w:proofErr w:type="spellStart"/>
      <w:r w:rsidRPr="00ED2AAB">
        <w:rPr>
          <w:rFonts w:cs="Times New Roman"/>
        </w:rPr>
        <w:t>Toh</w:t>
      </w:r>
      <w:proofErr w:type="spellEnd"/>
      <w:r w:rsidRPr="00ED2AAB">
        <w:rPr>
          <w:rFonts w:cs="Times New Roman"/>
        </w:rPr>
        <w:t xml:space="preserve">, K.B. &amp; Millar, J. (n.d.). Rapid prototyping of decision-support tools for conservation. </w:t>
      </w:r>
      <w:r w:rsidRPr="00ED2AAB">
        <w:rPr>
          <w:rFonts w:cs="Times New Roman"/>
          <w:i/>
          <w:iCs/>
        </w:rPr>
        <w:t>Conservation Biology</w:t>
      </w:r>
      <w:r w:rsidRPr="00ED2AAB">
        <w:rPr>
          <w:rFonts w:cs="Times New Roman"/>
        </w:rPr>
        <w:t>, 0.</w:t>
      </w:r>
    </w:p>
    <w:p w14:paraId="009782D5" w14:textId="77777777" w:rsidR="00ED2AAB" w:rsidRPr="00ED2AAB" w:rsidRDefault="00ED2AAB" w:rsidP="00ED2AAB">
      <w:pPr>
        <w:pStyle w:val="Bibliography"/>
        <w:rPr>
          <w:rFonts w:cs="Times New Roman"/>
        </w:rPr>
      </w:pPr>
      <w:r w:rsidRPr="00ED2AAB">
        <w:rPr>
          <w:rFonts w:cs="Times New Roman"/>
        </w:rPr>
        <w:t xml:space="preserve">Venter, O., Fuller, R.A., </w:t>
      </w:r>
      <w:proofErr w:type="spellStart"/>
      <w:r w:rsidRPr="00ED2AAB">
        <w:rPr>
          <w:rFonts w:cs="Times New Roman"/>
        </w:rPr>
        <w:t>Segan</w:t>
      </w:r>
      <w:proofErr w:type="spellEnd"/>
      <w:r w:rsidRPr="00ED2AAB">
        <w:rPr>
          <w:rFonts w:cs="Times New Roman"/>
        </w:rPr>
        <w:t xml:space="preserve">, D.B., </w:t>
      </w:r>
      <w:proofErr w:type="spellStart"/>
      <w:r w:rsidRPr="00ED2AAB">
        <w:rPr>
          <w:rFonts w:cs="Times New Roman"/>
        </w:rPr>
        <w:t>Carwardine</w:t>
      </w:r>
      <w:proofErr w:type="spellEnd"/>
      <w:r w:rsidRPr="00ED2AAB">
        <w:rPr>
          <w:rFonts w:cs="Times New Roman"/>
        </w:rPr>
        <w:t xml:space="preserve">, J., Brooks, T., Butchart, S.H.M., Marco, M.D., </w:t>
      </w:r>
      <w:proofErr w:type="spellStart"/>
      <w:r w:rsidRPr="00ED2AAB">
        <w:rPr>
          <w:rFonts w:cs="Times New Roman"/>
        </w:rPr>
        <w:t>Iwamura</w:t>
      </w:r>
      <w:proofErr w:type="spellEnd"/>
      <w:r w:rsidRPr="00ED2AAB">
        <w:rPr>
          <w:rFonts w:cs="Times New Roman"/>
        </w:rPr>
        <w:t xml:space="preserve">, T., Joseph, L., O’Grady, D., </w:t>
      </w:r>
      <w:proofErr w:type="spellStart"/>
      <w:r w:rsidRPr="00ED2AAB">
        <w:rPr>
          <w:rFonts w:cs="Times New Roman"/>
        </w:rPr>
        <w:t>Possingham</w:t>
      </w:r>
      <w:proofErr w:type="spellEnd"/>
      <w:r w:rsidRPr="00ED2AAB">
        <w:rPr>
          <w:rFonts w:cs="Times New Roman"/>
        </w:rPr>
        <w:t xml:space="preserve">, H.P., </w:t>
      </w:r>
      <w:proofErr w:type="spellStart"/>
      <w:r w:rsidRPr="00ED2AAB">
        <w:rPr>
          <w:rFonts w:cs="Times New Roman"/>
        </w:rPr>
        <w:t>Rondinini</w:t>
      </w:r>
      <w:proofErr w:type="spellEnd"/>
      <w:r w:rsidRPr="00ED2AAB">
        <w:rPr>
          <w:rFonts w:cs="Times New Roman"/>
        </w:rPr>
        <w:t xml:space="preserve">, C., Smith, </w:t>
      </w:r>
      <w:r w:rsidRPr="00ED2AAB">
        <w:rPr>
          <w:rFonts w:cs="Times New Roman"/>
        </w:rPr>
        <w:lastRenderedPageBreak/>
        <w:t xml:space="preserve">R.J., Venter, M. &amp; Watson, J.E.M. (2014). Targeting Global Protected Area Expansion for Imperiled Biodiversity. </w:t>
      </w:r>
      <w:r w:rsidRPr="00ED2AAB">
        <w:rPr>
          <w:rFonts w:cs="Times New Roman"/>
          <w:i/>
          <w:iCs/>
        </w:rPr>
        <w:t>PLOS Biology</w:t>
      </w:r>
      <w:r w:rsidRPr="00ED2AAB">
        <w:rPr>
          <w:rFonts w:cs="Times New Roman"/>
        </w:rPr>
        <w:t>, 12, e1001891.</w:t>
      </w:r>
    </w:p>
    <w:p w14:paraId="4386A299" w14:textId="67B53307" w:rsidR="00AD7987" w:rsidRDefault="00AD7987">
      <w:pPr>
        <w:spacing w:after="0" w:line="480" w:lineRule="auto"/>
        <w:rPr>
          <w:rFonts w:cs="Times New Roman"/>
          <w:b/>
          <w:lang w:val="en-CA"/>
        </w:rPr>
      </w:pPr>
      <w:r>
        <w:rPr>
          <w:rFonts w:cs="Times New Roman"/>
          <w:b/>
          <w:lang w:val="en-CA"/>
        </w:rPr>
        <w:fldChar w:fldCharType="end"/>
      </w:r>
    </w:p>
    <w:p w14:paraId="2CFEF331" w14:textId="77777777" w:rsidR="00AD7987" w:rsidRDefault="00AD7987">
      <w:pPr>
        <w:spacing w:after="0" w:line="240" w:lineRule="auto"/>
        <w:rPr>
          <w:rFonts w:cs="Times New Roman"/>
          <w:b/>
          <w:lang w:val="en-CA"/>
        </w:rPr>
      </w:pPr>
      <w:r>
        <w:rPr>
          <w:rFonts w:cs="Times New Roman"/>
          <w:b/>
          <w:lang w:val="en-CA"/>
        </w:rPr>
        <w:br w:type="page"/>
      </w:r>
    </w:p>
    <w:p w14:paraId="0A235408" w14:textId="6AA3E7C2" w:rsidR="0056142A" w:rsidRDefault="00581800">
      <w:pPr>
        <w:spacing w:after="0" w:line="480" w:lineRule="auto"/>
        <w:rPr>
          <w:rFonts w:cs="Times New Roman"/>
          <w:b/>
          <w:lang w:val="en-CA"/>
        </w:rPr>
      </w:pPr>
      <w:r>
        <w:rPr>
          <w:rFonts w:cs="Times New Roman"/>
          <w:b/>
          <w:lang w:val="en-CA"/>
        </w:rPr>
        <w:lastRenderedPageBreak/>
        <w:t>Table 1.</w:t>
      </w:r>
    </w:p>
    <w:tbl>
      <w:tblPr>
        <w:tblW w:w="9209" w:type="dxa"/>
        <w:tblBorders>
          <w:bottom w:val="single" w:sz="4" w:space="0" w:color="00000A"/>
          <w:insideH w:val="single" w:sz="4" w:space="0" w:color="00000A"/>
        </w:tblBorders>
        <w:tblLook w:val="04A0" w:firstRow="1" w:lastRow="0" w:firstColumn="1" w:lastColumn="0" w:noHBand="0" w:noVBand="1"/>
      </w:tblPr>
      <w:tblGrid>
        <w:gridCol w:w="2303"/>
        <w:gridCol w:w="3935"/>
        <w:gridCol w:w="567"/>
        <w:gridCol w:w="2404"/>
      </w:tblGrid>
      <w:tr w:rsidR="0056142A" w14:paraId="4C51CC0B" w14:textId="77777777">
        <w:trPr>
          <w:trHeight w:val="308"/>
        </w:trPr>
        <w:tc>
          <w:tcPr>
            <w:tcW w:w="2302" w:type="dxa"/>
            <w:tcBorders>
              <w:bottom w:val="single" w:sz="4" w:space="0" w:color="00000A"/>
            </w:tcBorders>
            <w:shd w:val="clear" w:color="auto" w:fill="auto"/>
            <w:vAlign w:val="bottom"/>
          </w:tcPr>
          <w:p w14:paraId="085B7434" w14:textId="77777777" w:rsidR="0056142A" w:rsidRDefault="00581800">
            <w:pPr>
              <w:spacing w:after="0" w:line="480" w:lineRule="auto"/>
              <w:rPr>
                <w:rFonts w:eastAsia="Times New Roman" w:cs="Times New Roman"/>
                <w:b/>
                <w:szCs w:val="24"/>
                <w:lang w:val="en-CA" w:eastAsia="en-CA"/>
              </w:rPr>
            </w:pPr>
            <w:proofErr w:type="spellStart"/>
            <w:r>
              <w:rPr>
                <w:rFonts w:eastAsia="Times New Roman" w:cs="Times New Roman"/>
                <w:b/>
                <w:szCs w:val="24"/>
                <w:lang w:val="en-CA" w:eastAsia="en-CA"/>
              </w:rPr>
              <w:t>Paremeter</w:t>
            </w:r>
            <w:proofErr w:type="spellEnd"/>
          </w:p>
        </w:tc>
        <w:tc>
          <w:tcPr>
            <w:tcW w:w="3935" w:type="dxa"/>
            <w:tcBorders>
              <w:bottom w:val="single" w:sz="4" w:space="0" w:color="00000A"/>
            </w:tcBorders>
            <w:shd w:val="clear" w:color="auto" w:fill="auto"/>
            <w:vAlign w:val="bottom"/>
          </w:tcPr>
          <w:p w14:paraId="37859255" w14:textId="77777777" w:rsidR="0056142A" w:rsidRDefault="00581800">
            <w:pPr>
              <w:spacing w:after="0" w:line="480" w:lineRule="auto"/>
              <w:rPr>
                <w:rFonts w:eastAsia="Times New Roman" w:cs="Times New Roman"/>
                <w:b/>
                <w:color w:val="000000"/>
                <w:szCs w:val="24"/>
                <w:lang w:val="en-CA" w:eastAsia="en-CA"/>
              </w:rPr>
            </w:pPr>
            <w:r>
              <w:rPr>
                <w:rFonts w:eastAsia="Times New Roman" w:cs="Times New Roman"/>
                <w:b/>
                <w:color w:val="000000"/>
                <w:szCs w:val="24"/>
                <w:lang w:val="en-CA" w:eastAsia="en-CA"/>
              </w:rPr>
              <w:t>Value range</w:t>
            </w:r>
          </w:p>
        </w:tc>
        <w:tc>
          <w:tcPr>
            <w:tcW w:w="567" w:type="dxa"/>
            <w:tcBorders>
              <w:bottom w:val="single" w:sz="4" w:space="0" w:color="00000A"/>
            </w:tcBorders>
            <w:shd w:val="clear" w:color="auto" w:fill="auto"/>
            <w:vAlign w:val="bottom"/>
          </w:tcPr>
          <w:p w14:paraId="1A4B9D80"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n</w:t>
            </w:r>
          </w:p>
        </w:tc>
        <w:tc>
          <w:tcPr>
            <w:tcW w:w="2404" w:type="dxa"/>
            <w:tcBorders>
              <w:bottom w:val="single" w:sz="4" w:space="0" w:color="00000A"/>
            </w:tcBorders>
            <w:shd w:val="clear" w:color="auto" w:fill="auto"/>
          </w:tcPr>
          <w:p w14:paraId="61E5EA13" w14:textId="77777777" w:rsidR="0056142A" w:rsidRDefault="00581800">
            <w:pPr>
              <w:spacing w:after="0" w:line="480" w:lineRule="auto"/>
              <w:jc w:val="center"/>
              <w:rPr>
                <w:rFonts w:eastAsia="Times New Roman" w:cs="Times New Roman"/>
                <w:b/>
                <w:color w:val="000000"/>
                <w:szCs w:val="24"/>
                <w:lang w:val="en-CA" w:eastAsia="en-CA"/>
              </w:rPr>
            </w:pPr>
            <w:r>
              <w:rPr>
                <w:rFonts w:eastAsia="Times New Roman" w:cs="Times New Roman"/>
                <w:b/>
                <w:color w:val="000000"/>
                <w:szCs w:val="24"/>
                <w:lang w:val="en-CA" w:eastAsia="en-CA"/>
              </w:rPr>
              <w:t>Scenarios</w:t>
            </w:r>
          </w:p>
        </w:tc>
      </w:tr>
      <w:tr w:rsidR="0056142A" w14:paraId="111B18CF" w14:textId="77777777">
        <w:trPr>
          <w:trHeight w:val="308"/>
        </w:trPr>
        <w:tc>
          <w:tcPr>
            <w:tcW w:w="2302" w:type="dxa"/>
            <w:tcBorders>
              <w:top w:val="single" w:sz="4" w:space="0" w:color="00000A"/>
            </w:tcBorders>
            <w:shd w:val="clear" w:color="auto" w:fill="auto"/>
            <w:vAlign w:val="bottom"/>
          </w:tcPr>
          <w:p w14:paraId="790DA679"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targets</w:t>
            </w:r>
          </w:p>
        </w:tc>
        <w:tc>
          <w:tcPr>
            <w:tcW w:w="3935" w:type="dxa"/>
            <w:tcBorders>
              <w:top w:val="single" w:sz="4" w:space="0" w:color="00000A"/>
            </w:tcBorders>
            <w:shd w:val="clear" w:color="auto" w:fill="auto"/>
            <w:vAlign w:val="bottom"/>
          </w:tcPr>
          <w:p w14:paraId="1BB8600D"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10 - 90%</w:t>
            </w:r>
          </w:p>
        </w:tc>
        <w:tc>
          <w:tcPr>
            <w:tcW w:w="567" w:type="dxa"/>
            <w:tcBorders>
              <w:top w:val="single" w:sz="4" w:space="0" w:color="00000A"/>
            </w:tcBorders>
            <w:shd w:val="clear" w:color="auto" w:fill="auto"/>
            <w:vAlign w:val="bottom"/>
          </w:tcPr>
          <w:p w14:paraId="0B49A260"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9</w:t>
            </w:r>
          </w:p>
        </w:tc>
        <w:tc>
          <w:tcPr>
            <w:tcW w:w="2404" w:type="dxa"/>
            <w:tcBorders>
              <w:top w:val="single" w:sz="4" w:space="0" w:color="00000A"/>
            </w:tcBorders>
            <w:shd w:val="clear" w:color="auto" w:fill="auto"/>
          </w:tcPr>
          <w:p w14:paraId="22E6F393"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7AE7E7AC" w14:textId="77777777">
        <w:trPr>
          <w:trHeight w:val="308"/>
        </w:trPr>
        <w:tc>
          <w:tcPr>
            <w:tcW w:w="2302" w:type="dxa"/>
            <w:shd w:val="clear" w:color="auto" w:fill="auto"/>
            <w:vAlign w:val="bottom"/>
          </w:tcPr>
          <w:p w14:paraId="57937ED6" w14:textId="20E3A31F"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features </w:t>
            </w:r>
          </w:p>
        </w:tc>
        <w:tc>
          <w:tcPr>
            <w:tcW w:w="3935" w:type="dxa"/>
            <w:shd w:val="clear" w:color="auto" w:fill="auto"/>
            <w:vAlign w:val="bottom"/>
          </w:tcPr>
          <w:p w14:paraId="5075B614"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10, 26, 41, 56, 72</w:t>
            </w:r>
          </w:p>
        </w:tc>
        <w:tc>
          <w:tcPr>
            <w:tcW w:w="567" w:type="dxa"/>
            <w:shd w:val="clear" w:color="auto" w:fill="auto"/>
            <w:vAlign w:val="bottom"/>
          </w:tcPr>
          <w:p w14:paraId="4ED6EB0A"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2603CD4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56C45747" w14:textId="77777777">
        <w:trPr>
          <w:trHeight w:val="308"/>
        </w:trPr>
        <w:tc>
          <w:tcPr>
            <w:tcW w:w="2302" w:type="dxa"/>
            <w:shd w:val="clear" w:color="auto" w:fill="auto"/>
            <w:vAlign w:val="bottom"/>
          </w:tcPr>
          <w:p w14:paraId="2DAFB67C" w14:textId="530F6BC8" w:rsidR="0056142A" w:rsidRDefault="00CD0F4A">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w:t>
            </w:r>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planning units</w:t>
            </w:r>
          </w:p>
        </w:tc>
        <w:tc>
          <w:tcPr>
            <w:tcW w:w="3935" w:type="dxa"/>
            <w:shd w:val="clear" w:color="auto" w:fill="auto"/>
            <w:vAlign w:val="bottom"/>
          </w:tcPr>
          <w:p w14:paraId="48F87668" w14:textId="3160AC95"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9</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282, 37</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128, 148</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510</w:t>
            </w:r>
          </w:p>
        </w:tc>
        <w:tc>
          <w:tcPr>
            <w:tcW w:w="567" w:type="dxa"/>
            <w:shd w:val="clear" w:color="auto" w:fill="auto"/>
            <w:vAlign w:val="bottom"/>
          </w:tcPr>
          <w:p w14:paraId="7EE358EE"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3</w:t>
            </w:r>
          </w:p>
        </w:tc>
        <w:tc>
          <w:tcPr>
            <w:tcW w:w="2404" w:type="dxa"/>
            <w:shd w:val="clear" w:color="auto" w:fill="auto"/>
          </w:tcPr>
          <w:p w14:paraId="72D7AAE7"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135 (ILP)</w:t>
            </w:r>
          </w:p>
        </w:tc>
      </w:tr>
      <w:tr w:rsidR="0056142A" w14:paraId="435295FC" w14:textId="77777777">
        <w:trPr>
          <w:trHeight w:val="308"/>
        </w:trPr>
        <w:tc>
          <w:tcPr>
            <w:tcW w:w="2302" w:type="dxa"/>
            <w:shd w:val="clear" w:color="auto" w:fill="auto"/>
            <w:vAlign w:val="bottom"/>
          </w:tcPr>
          <w:p w14:paraId="45552645" w14:textId="406BD36F"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iterations</w:t>
            </w:r>
          </w:p>
        </w:tc>
        <w:tc>
          <w:tcPr>
            <w:tcW w:w="3935" w:type="dxa"/>
            <w:shd w:val="clear" w:color="auto" w:fill="auto"/>
            <w:vAlign w:val="bottom"/>
          </w:tcPr>
          <w:p w14:paraId="6EA9F8FC" w14:textId="751743FF" w:rsidR="0056142A" w:rsidRDefault="007D41C6">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10</w:t>
            </w:r>
            <w:r w:rsidRPr="00E400C4">
              <w:rPr>
                <w:rFonts w:eastAsia="Times New Roman" w:cs="Times New Roman"/>
                <w:color w:val="000000"/>
                <w:szCs w:val="24"/>
                <w:vertAlign w:val="superscript"/>
                <w:lang w:val="en-CA" w:eastAsia="en-CA"/>
              </w:rPr>
              <w:t>4</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5</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6</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7</w:t>
            </w:r>
            <w:r>
              <w:rPr>
                <w:rFonts w:eastAsia="Times New Roman" w:cs="Times New Roman"/>
                <w:color w:val="000000"/>
                <w:szCs w:val="24"/>
                <w:lang w:val="en-CA" w:eastAsia="en-CA"/>
              </w:rPr>
              <w:t>, 10</w:t>
            </w:r>
            <w:r w:rsidRPr="00E400C4">
              <w:rPr>
                <w:rFonts w:eastAsia="Times New Roman" w:cs="Times New Roman"/>
                <w:color w:val="000000"/>
                <w:szCs w:val="24"/>
                <w:vertAlign w:val="superscript"/>
                <w:lang w:val="en-CA" w:eastAsia="en-CA"/>
              </w:rPr>
              <w:t>8</w:t>
            </w:r>
          </w:p>
        </w:tc>
        <w:tc>
          <w:tcPr>
            <w:tcW w:w="567" w:type="dxa"/>
            <w:shd w:val="clear" w:color="auto" w:fill="auto"/>
            <w:vAlign w:val="bottom"/>
          </w:tcPr>
          <w:p w14:paraId="09C1C62C"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5</w:t>
            </w:r>
          </w:p>
        </w:tc>
        <w:tc>
          <w:tcPr>
            <w:tcW w:w="2404" w:type="dxa"/>
            <w:shd w:val="clear" w:color="auto" w:fill="auto"/>
          </w:tcPr>
          <w:p w14:paraId="69DC4BBE" w14:textId="77777777" w:rsidR="0056142A" w:rsidRDefault="0056142A">
            <w:pPr>
              <w:spacing w:after="0" w:line="480" w:lineRule="auto"/>
              <w:jc w:val="center"/>
              <w:rPr>
                <w:rFonts w:eastAsia="Times New Roman" w:cs="Times New Roman"/>
                <w:color w:val="000000"/>
                <w:szCs w:val="24"/>
                <w:lang w:val="en-CA" w:eastAsia="en-CA"/>
              </w:rPr>
            </w:pPr>
          </w:p>
        </w:tc>
      </w:tr>
      <w:tr w:rsidR="0056142A" w14:paraId="231C8A67" w14:textId="77777777">
        <w:trPr>
          <w:trHeight w:val="308"/>
        </w:trPr>
        <w:tc>
          <w:tcPr>
            <w:tcW w:w="2302" w:type="dxa"/>
            <w:tcBorders>
              <w:bottom w:val="single" w:sz="4" w:space="0" w:color="00000A"/>
            </w:tcBorders>
            <w:shd w:val="clear" w:color="auto" w:fill="auto"/>
            <w:vAlign w:val="bottom"/>
          </w:tcPr>
          <w:p w14:paraId="5250B5D8" w14:textId="6D3428BB" w:rsidR="0056142A" w:rsidRDefault="00CD0F4A">
            <w:pPr>
              <w:spacing w:after="0" w:line="480" w:lineRule="auto"/>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w:t>
            </w:r>
            <w:r w:rsidR="00581800">
              <w:rPr>
                <w:rFonts w:eastAsia="Times New Roman" w:cs="Times New Roman"/>
                <w:color w:val="000000"/>
                <w:szCs w:val="24"/>
                <w:lang w:val="en-CA" w:eastAsia="en-CA"/>
              </w:rPr>
              <w:t>arxan</w:t>
            </w:r>
            <w:proofErr w:type="spellEnd"/>
            <w:r w:rsidR="00581800">
              <w:rPr>
                <w:rFonts w:eastAsia="Times New Roman" w:cs="Times New Roman"/>
                <w:color w:val="000000"/>
                <w:szCs w:val="24"/>
                <w:lang w:val="en-CA" w:eastAsia="en-CA"/>
              </w:rPr>
              <w:t xml:space="preserve"> </w:t>
            </w:r>
            <w:r>
              <w:rPr>
                <w:rFonts w:eastAsia="Times New Roman" w:cs="Times New Roman"/>
                <w:color w:val="000000"/>
                <w:szCs w:val="24"/>
                <w:lang w:val="en-CA" w:eastAsia="en-CA"/>
              </w:rPr>
              <w:t>SPF</w:t>
            </w:r>
          </w:p>
        </w:tc>
        <w:tc>
          <w:tcPr>
            <w:tcW w:w="3935" w:type="dxa"/>
            <w:tcBorders>
              <w:bottom w:val="single" w:sz="4" w:space="0" w:color="00000A"/>
            </w:tcBorders>
            <w:shd w:val="clear" w:color="auto" w:fill="auto"/>
            <w:vAlign w:val="bottom"/>
          </w:tcPr>
          <w:p w14:paraId="7D5CFC60" w14:textId="77777777" w:rsidR="0056142A" w:rsidRDefault="00581800">
            <w:pPr>
              <w:spacing w:after="0" w:line="480" w:lineRule="auto"/>
              <w:rPr>
                <w:rFonts w:eastAsia="Times New Roman" w:cs="Times New Roman"/>
                <w:color w:val="000000"/>
                <w:szCs w:val="24"/>
                <w:lang w:val="en-CA" w:eastAsia="en-CA"/>
              </w:rPr>
            </w:pPr>
            <w:r>
              <w:rPr>
                <w:rFonts w:eastAsia="Times New Roman" w:cs="Times New Roman"/>
                <w:color w:val="000000"/>
                <w:szCs w:val="24"/>
                <w:lang w:val="en-CA" w:eastAsia="en-CA"/>
              </w:rPr>
              <w:t>1, 5, 25, 125</w:t>
            </w:r>
          </w:p>
        </w:tc>
        <w:tc>
          <w:tcPr>
            <w:tcW w:w="567" w:type="dxa"/>
            <w:tcBorders>
              <w:bottom w:val="single" w:sz="4" w:space="0" w:color="00000A"/>
            </w:tcBorders>
            <w:shd w:val="clear" w:color="auto" w:fill="auto"/>
            <w:vAlign w:val="bottom"/>
          </w:tcPr>
          <w:p w14:paraId="734AF811" w14:textId="77777777"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4</w:t>
            </w:r>
          </w:p>
        </w:tc>
        <w:tc>
          <w:tcPr>
            <w:tcW w:w="2404" w:type="dxa"/>
            <w:tcBorders>
              <w:bottom w:val="single" w:sz="4" w:space="0" w:color="00000A"/>
            </w:tcBorders>
            <w:shd w:val="clear" w:color="auto" w:fill="auto"/>
          </w:tcPr>
          <w:p w14:paraId="1E1B947F" w14:textId="64C9A94B" w:rsidR="0056142A" w:rsidRDefault="00581800">
            <w:pPr>
              <w:spacing w:after="0" w:line="48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2</w:t>
            </w:r>
            <w:r w:rsidR="00AE30A1">
              <w:rPr>
                <w:rFonts w:eastAsia="Times New Roman" w:cs="Times New Roman"/>
                <w:color w:val="000000"/>
                <w:szCs w:val="24"/>
                <w:lang w:val="en-CA" w:eastAsia="en-CA"/>
              </w:rPr>
              <w:t>,</w:t>
            </w:r>
            <w:r>
              <w:rPr>
                <w:rFonts w:eastAsia="Times New Roman" w:cs="Times New Roman"/>
                <w:color w:val="000000"/>
                <w:szCs w:val="24"/>
                <w:lang w:val="en-CA" w:eastAsia="en-CA"/>
              </w:rPr>
              <w:t>700 (</w:t>
            </w:r>
            <w:proofErr w:type="spellStart"/>
            <w:r>
              <w:rPr>
                <w:rFonts w:eastAsia="Times New Roman" w:cs="Times New Roman"/>
                <w:color w:val="000000"/>
                <w:szCs w:val="24"/>
                <w:lang w:val="en-CA" w:eastAsia="en-CA"/>
              </w:rPr>
              <w:t>Marxan</w:t>
            </w:r>
            <w:proofErr w:type="spellEnd"/>
            <w:r>
              <w:rPr>
                <w:rFonts w:eastAsia="Times New Roman" w:cs="Times New Roman"/>
                <w:color w:val="000000"/>
                <w:szCs w:val="24"/>
                <w:lang w:val="en-CA" w:eastAsia="en-CA"/>
              </w:rPr>
              <w:t>)</w:t>
            </w:r>
          </w:p>
        </w:tc>
      </w:tr>
    </w:tbl>
    <w:p w14:paraId="18F66916" w14:textId="77777777" w:rsidR="0056142A" w:rsidRDefault="00581800">
      <w:pPr>
        <w:spacing w:after="0" w:line="480" w:lineRule="auto"/>
        <w:rPr>
          <w:rFonts w:cs="Times New Roman"/>
          <w:b/>
          <w:lang w:val="en-CA"/>
        </w:rPr>
      </w:pPr>
      <w:r>
        <w:br w:type="page"/>
      </w:r>
    </w:p>
    <w:p w14:paraId="402A3866" w14:textId="77777777" w:rsidR="0056142A" w:rsidRDefault="00581800">
      <w:pPr>
        <w:spacing w:after="0" w:line="480" w:lineRule="auto"/>
        <w:rPr>
          <w:rFonts w:cs="Times New Roman"/>
          <w:b/>
          <w:lang w:val="en-CA"/>
        </w:rPr>
      </w:pPr>
      <w:commentRangeStart w:id="43"/>
      <w:commentRangeStart w:id="44"/>
      <w:r>
        <w:rPr>
          <w:rFonts w:cs="Times New Roman"/>
          <w:b/>
          <w:lang w:val="en-CA"/>
        </w:rPr>
        <w:lastRenderedPageBreak/>
        <w:t>Figure 1.</w:t>
      </w:r>
      <w:commentRangeEnd w:id="43"/>
      <w:r w:rsidR="00A47DBE">
        <w:rPr>
          <w:rStyle w:val="CommentReference"/>
        </w:rPr>
        <w:commentReference w:id="43"/>
      </w:r>
      <w:commentRangeEnd w:id="44"/>
      <w:r w:rsidR="001E4EF9">
        <w:rPr>
          <w:rStyle w:val="CommentReference"/>
        </w:rPr>
        <w:commentReference w:id="44"/>
      </w:r>
    </w:p>
    <w:p w14:paraId="2EC27EDE" w14:textId="77777777" w:rsidR="0056142A" w:rsidRDefault="00581800">
      <w:pPr>
        <w:spacing w:after="0" w:line="480" w:lineRule="auto"/>
        <w:rPr>
          <w:rFonts w:cs="Times New Roman"/>
          <w:b/>
          <w:lang w:val="en-CA"/>
        </w:rPr>
      </w:pPr>
      <w:r>
        <w:rPr>
          <w:noProof/>
          <w:lang w:val="en-CA" w:eastAsia="en-CA"/>
        </w:rPr>
        <w:drawing>
          <wp:inline distT="0" distB="0" distL="0" distR="0" wp14:anchorId="2E5B4503" wp14:editId="7E735C47">
            <wp:extent cx="6781800" cy="421767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13"/>
                    <a:stretch>
                      <a:fillRect/>
                    </a:stretch>
                  </pic:blipFill>
                  <pic:spPr bwMode="auto">
                    <a:xfrm>
                      <a:off x="0" y="0"/>
                      <a:ext cx="6781800" cy="4217670"/>
                    </a:xfrm>
                    <a:prstGeom prst="rect">
                      <a:avLst/>
                    </a:prstGeom>
                  </pic:spPr>
                </pic:pic>
              </a:graphicData>
            </a:graphic>
          </wp:inline>
        </w:drawing>
      </w:r>
    </w:p>
    <w:p w14:paraId="7689CE02" w14:textId="77777777" w:rsidR="0056142A" w:rsidRDefault="00581800">
      <w:pPr>
        <w:spacing w:after="0" w:line="480" w:lineRule="auto"/>
        <w:rPr>
          <w:rFonts w:cs="Times New Roman"/>
          <w:b/>
          <w:lang w:val="en-CA"/>
        </w:rPr>
      </w:pPr>
      <w:r>
        <w:br w:type="page"/>
      </w:r>
    </w:p>
    <w:p w14:paraId="1FB107E2" w14:textId="77777777" w:rsidR="0056142A" w:rsidRDefault="00581800">
      <w:pPr>
        <w:widowControl w:val="0"/>
        <w:spacing w:after="0" w:line="480" w:lineRule="auto"/>
        <w:rPr>
          <w:rFonts w:cs="Times New Roman"/>
          <w:b/>
          <w:lang w:val="en-CA"/>
        </w:rPr>
      </w:pPr>
      <w:r>
        <w:rPr>
          <w:rFonts w:cs="Times New Roman"/>
          <w:b/>
          <w:lang w:val="en-CA"/>
        </w:rPr>
        <w:lastRenderedPageBreak/>
        <w:t>Figure 2.</w:t>
      </w:r>
    </w:p>
    <w:p w14:paraId="658824F8" w14:textId="77777777" w:rsidR="0056142A" w:rsidRDefault="00581800">
      <w:pPr>
        <w:spacing w:after="0" w:line="480" w:lineRule="auto"/>
        <w:rPr>
          <w:rFonts w:cs="Times New Roman"/>
          <w:b/>
          <w:lang w:val="en-CA"/>
        </w:rPr>
      </w:pPr>
      <w:r>
        <w:rPr>
          <w:noProof/>
          <w:lang w:val="en-CA" w:eastAsia="en-CA"/>
        </w:rPr>
        <w:drawing>
          <wp:inline distT="0" distB="0" distL="0" distR="0" wp14:anchorId="2AA807FB" wp14:editId="0B46E926">
            <wp:extent cx="680085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stretch>
                      <a:fillRect/>
                    </a:stretch>
                  </pic:blipFill>
                  <pic:spPr bwMode="auto">
                    <a:xfrm>
                      <a:off x="0" y="0"/>
                      <a:ext cx="6800850" cy="4229100"/>
                    </a:xfrm>
                    <a:prstGeom prst="rect">
                      <a:avLst/>
                    </a:prstGeom>
                  </pic:spPr>
                </pic:pic>
              </a:graphicData>
            </a:graphic>
          </wp:inline>
        </w:drawing>
      </w:r>
      <w:r>
        <w:br w:type="page"/>
      </w:r>
    </w:p>
    <w:p w14:paraId="32FF1CF4" w14:textId="77777777" w:rsidR="0056142A" w:rsidRDefault="0056142A">
      <w:pPr>
        <w:widowControl w:val="0"/>
        <w:spacing w:after="0" w:line="480" w:lineRule="auto"/>
        <w:rPr>
          <w:rFonts w:cs="Times New Roman"/>
          <w:b/>
          <w:lang w:val="en-CA"/>
        </w:rPr>
      </w:pPr>
    </w:p>
    <w:p w14:paraId="000694D6" w14:textId="77777777" w:rsidR="0056142A" w:rsidRDefault="00581800">
      <w:pPr>
        <w:widowControl w:val="0"/>
        <w:spacing w:after="0" w:line="480" w:lineRule="auto"/>
        <w:rPr>
          <w:rFonts w:cs="Times New Roman"/>
          <w:lang w:val="en-CA"/>
        </w:rPr>
      </w:pPr>
      <w:r>
        <w:rPr>
          <w:rFonts w:cs="Times New Roman"/>
          <w:b/>
          <w:lang w:val="en-CA"/>
        </w:rPr>
        <w:t xml:space="preserve">Supplementary Table 1. </w:t>
      </w:r>
    </w:p>
    <w:tbl>
      <w:tblPr>
        <w:tblStyle w:val="PlainTable1"/>
        <w:tblW w:w="7933" w:type="dxa"/>
        <w:tblLook w:val="04A0" w:firstRow="1" w:lastRow="0" w:firstColumn="1" w:lastColumn="0" w:noHBand="0" w:noVBand="1"/>
      </w:tblPr>
      <w:tblGrid>
        <w:gridCol w:w="1696"/>
        <w:gridCol w:w="3119"/>
        <w:gridCol w:w="3118"/>
      </w:tblGrid>
      <w:tr w:rsidR="0056142A" w14:paraId="515A047C" w14:textId="77777777" w:rsidTr="0056142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7888134" w14:textId="77777777" w:rsidR="0056142A" w:rsidRDefault="00581800">
            <w:pPr>
              <w:spacing w:after="0" w:line="240" w:lineRule="auto"/>
              <w:jc w:val="center"/>
              <w:rPr>
                <w:rFonts w:eastAsia="Times New Roman" w:cs="Times New Roman"/>
                <w:color w:val="000000"/>
                <w:szCs w:val="24"/>
                <w:lang w:val="en-CA" w:eastAsia="en-CA"/>
              </w:rPr>
            </w:pPr>
            <w:r>
              <w:rPr>
                <w:rFonts w:eastAsia="Times New Roman" w:cs="Times New Roman"/>
                <w:color w:val="000000"/>
                <w:szCs w:val="24"/>
                <w:lang w:val="en-CA" w:eastAsia="en-CA"/>
              </w:rPr>
              <w:t>Species Code</w:t>
            </w:r>
          </w:p>
        </w:tc>
        <w:tc>
          <w:tcPr>
            <w:tcW w:w="3119" w:type="dxa"/>
            <w:shd w:val="clear" w:color="auto" w:fill="auto"/>
            <w:tcMar>
              <w:left w:w="108" w:type="dxa"/>
            </w:tcMar>
            <w:vAlign w:val="center"/>
          </w:tcPr>
          <w:p w14:paraId="6AD168DA"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Name</w:t>
            </w:r>
          </w:p>
        </w:tc>
        <w:tc>
          <w:tcPr>
            <w:tcW w:w="3118" w:type="dxa"/>
            <w:shd w:val="clear" w:color="auto" w:fill="auto"/>
            <w:tcMar>
              <w:left w:w="108" w:type="dxa"/>
            </w:tcMar>
            <w:vAlign w:val="center"/>
          </w:tcPr>
          <w:p w14:paraId="7EB06D32" w14:textId="77777777" w:rsidR="0056142A" w:rsidRDefault="0058180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Scientific Name</w:t>
            </w:r>
          </w:p>
        </w:tc>
      </w:tr>
      <w:tr w:rsidR="0056142A" w14:paraId="320083B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56AE37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amegfi</w:t>
            </w:r>
            <w:proofErr w:type="spellEnd"/>
          </w:p>
        </w:tc>
        <w:tc>
          <w:tcPr>
            <w:tcW w:w="3119" w:type="dxa"/>
            <w:tcMar>
              <w:left w:w="108" w:type="dxa"/>
            </w:tcMar>
            <w:vAlign w:val="center"/>
          </w:tcPr>
          <w:p w14:paraId="70A5EF1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Goldfinch</w:t>
            </w:r>
          </w:p>
        </w:tc>
        <w:tc>
          <w:tcPr>
            <w:tcW w:w="3118" w:type="dxa"/>
            <w:tcMar>
              <w:left w:w="108" w:type="dxa"/>
            </w:tcMar>
            <w:vAlign w:val="center"/>
          </w:tcPr>
          <w:p w14:paraId="28D297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tristis</w:t>
            </w:r>
            <w:proofErr w:type="spellEnd"/>
          </w:p>
        </w:tc>
      </w:tr>
      <w:tr w:rsidR="0056142A" w14:paraId="735715C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CA79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amekes</w:t>
            </w:r>
            <w:proofErr w:type="spellEnd"/>
          </w:p>
        </w:tc>
        <w:tc>
          <w:tcPr>
            <w:tcW w:w="3119" w:type="dxa"/>
            <w:shd w:val="clear" w:color="auto" w:fill="auto"/>
            <w:tcMar>
              <w:left w:w="108" w:type="dxa"/>
            </w:tcMar>
            <w:vAlign w:val="center"/>
          </w:tcPr>
          <w:p w14:paraId="6AB1364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Kestrel</w:t>
            </w:r>
          </w:p>
        </w:tc>
        <w:tc>
          <w:tcPr>
            <w:tcW w:w="3118" w:type="dxa"/>
            <w:shd w:val="clear" w:color="auto" w:fill="auto"/>
            <w:tcMar>
              <w:left w:w="108" w:type="dxa"/>
            </w:tcMar>
            <w:vAlign w:val="center"/>
          </w:tcPr>
          <w:p w14:paraId="2B7CF1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Falco </w:t>
            </w:r>
            <w:proofErr w:type="spellStart"/>
            <w:r>
              <w:rPr>
                <w:rFonts w:eastAsia="Times New Roman" w:cs="Times New Roman"/>
                <w:color w:val="000000"/>
                <w:szCs w:val="24"/>
                <w:lang w:val="en-CA" w:eastAsia="en-CA"/>
              </w:rPr>
              <w:t>sparverius</w:t>
            </w:r>
            <w:proofErr w:type="spellEnd"/>
          </w:p>
        </w:tc>
      </w:tr>
      <w:tr w:rsidR="0056142A" w14:paraId="3BB8975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EB6E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amerob</w:t>
            </w:r>
            <w:proofErr w:type="spellEnd"/>
          </w:p>
        </w:tc>
        <w:tc>
          <w:tcPr>
            <w:tcW w:w="3119" w:type="dxa"/>
            <w:tcMar>
              <w:left w:w="108" w:type="dxa"/>
            </w:tcMar>
            <w:vAlign w:val="center"/>
          </w:tcPr>
          <w:p w14:paraId="58FA097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Robin</w:t>
            </w:r>
          </w:p>
        </w:tc>
        <w:tc>
          <w:tcPr>
            <w:tcW w:w="3118" w:type="dxa"/>
            <w:tcMar>
              <w:left w:w="108" w:type="dxa"/>
            </w:tcMar>
            <w:vAlign w:val="center"/>
          </w:tcPr>
          <w:p w14:paraId="0B4A47F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Turdus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migratorius</w:t>
            </w:r>
            <w:proofErr w:type="spellEnd"/>
          </w:p>
        </w:tc>
      </w:tr>
      <w:tr w:rsidR="0056142A" w14:paraId="55B0D8E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393B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annhum</w:t>
            </w:r>
            <w:proofErr w:type="spellEnd"/>
          </w:p>
        </w:tc>
        <w:tc>
          <w:tcPr>
            <w:tcW w:w="3119" w:type="dxa"/>
            <w:shd w:val="clear" w:color="auto" w:fill="auto"/>
            <w:tcMar>
              <w:left w:w="108" w:type="dxa"/>
            </w:tcMar>
            <w:vAlign w:val="center"/>
          </w:tcPr>
          <w:p w14:paraId="4601F3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Anna's Hummingbird</w:t>
            </w:r>
          </w:p>
        </w:tc>
        <w:tc>
          <w:tcPr>
            <w:tcW w:w="3118" w:type="dxa"/>
            <w:shd w:val="clear" w:color="auto" w:fill="auto"/>
            <w:tcMar>
              <w:left w:w="108" w:type="dxa"/>
            </w:tcMar>
            <w:vAlign w:val="center"/>
          </w:tcPr>
          <w:p w14:paraId="53D60CA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Calypte anna</w:t>
            </w:r>
          </w:p>
        </w:tc>
      </w:tr>
      <w:tr w:rsidR="0056142A" w14:paraId="0809C5E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C7D2AF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baleag</w:t>
            </w:r>
            <w:proofErr w:type="spellEnd"/>
          </w:p>
        </w:tc>
        <w:tc>
          <w:tcPr>
            <w:tcW w:w="3119" w:type="dxa"/>
            <w:tcMar>
              <w:left w:w="108" w:type="dxa"/>
            </w:tcMar>
            <w:vAlign w:val="center"/>
          </w:tcPr>
          <w:p w14:paraId="68E74AC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Bald Eagle</w:t>
            </w:r>
          </w:p>
        </w:tc>
        <w:tc>
          <w:tcPr>
            <w:tcW w:w="3118" w:type="dxa"/>
            <w:tcMar>
              <w:left w:w="108" w:type="dxa"/>
            </w:tcMar>
            <w:vAlign w:val="center"/>
          </w:tcPr>
          <w:p w14:paraId="0C2BD15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Haliaeetus </w:t>
            </w:r>
            <w:proofErr w:type="spellStart"/>
            <w:r>
              <w:rPr>
                <w:rFonts w:eastAsia="Times New Roman" w:cs="Times New Roman"/>
                <w:color w:val="000000"/>
                <w:szCs w:val="24"/>
                <w:lang w:val="en-CA" w:eastAsia="en-CA"/>
              </w:rPr>
              <w:t>leucocephalus</w:t>
            </w:r>
            <w:proofErr w:type="spellEnd"/>
          </w:p>
        </w:tc>
      </w:tr>
      <w:tr w:rsidR="0056142A" w14:paraId="6975E6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9FAE31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barswa</w:t>
            </w:r>
            <w:proofErr w:type="spellEnd"/>
          </w:p>
        </w:tc>
        <w:tc>
          <w:tcPr>
            <w:tcW w:w="3119" w:type="dxa"/>
            <w:shd w:val="clear" w:color="auto" w:fill="auto"/>
            <w:tcMar>
              <w:left w:w="108" w:type="dxa"/>
            </w:tcMar>
            <w:vAlign w:val="center"/>
          </w:tcPr>
          <w:p w14:paraId="28E713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Barn Swallow</w:t>
            </w:r>
          </w:p>
        </w:tc>
        <w:tc>
          <w:tcPr>
            <w:tcW w:w="3118" w:type="dxa"/>
            <w:shd w:val="clear" w:color="auto" w:fill="auto"/>
            <w:tcMar>
              <w:left w:w="108" w:type="dxa"/>
            </w:tcMar>
            <w:vAlign w:val="center"/>
          </w:tcPr>
          <w:p w14:paraId="43DBFC9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Hirundo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rustica</w:t>
            </w:r>
            <w:proofErr w:type="spellEnd"/>
          </w:p>
        </w:tc>
      </w:tr>
      <w:tr w:rsidR="0056142A" w14:paraId="5F951D3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B0F04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brdowl</w:t>
            </w:r>
            <w:proofErr w:type="spellEnd"/>
          </w:p>
        </w:tc>
        <w:tc>
          <w:tcPr>
            <w:tcW w:w="3119" w:type="dxa"/>
            <w:tcMar>
              <w:left w:w="108" w:type="dxa"/>
            </w:tcMar>
            <w:vAlign w:val="center"/>
          </w:tcPr>
          <w:p w14:paraId="3A261D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Barred Owl</w:t>
            </w:r>
          </w:p>
        </w:tc>
        <w:tc>
          <w:tcPr>
            <w:tcW w:w="3118" w:type="dxa"/>
            <w:tcMar>
              <w:left w:w="108" w:type="dxa"/>
            </w:tcMar>
            <w:vAlign w:val="center"/>
          </w:tcPr>
          <w:p w14:paraId="6358C5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Strix</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varia</w:t>
            </w:r>
            <w:proofErr w:type="spellEnd"/>
          </w:p>
        </w:tc>
      </w:tr>
      <w:tr w:rsidR="0056142A" w14:paraId="03AC7BEB"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8FB54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belkin1</w:t>
            </w:r>
          </w:p>
        </w:tc>
        <w:tc>
          <w:tcPr>
            <w:tcW w:w="3119" w:type="dxa"/>
            <w:shd w:val="clear" w:color="auto" w:fill="auto"/>
            <w:tcMar>
              <w:left w:w="108" w:type="dxa"/>
            </w:tcMar>
            <w:vAlign w:val="center"/>
          </w:tcPr>
          <w:p w14:paraId="022B4CC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Belted Kingfisher</w:t>
            </w:r>
          </w:p>
        </w:tc>
        <w:tc>
          <w:tcPr>
            <w:tcW w:w="3118" w:type="dxa"/>
            <w:shd w:val="clear" w:color="auto" w:fill="auto"/>
            <w:tcMar>
              <w:left w:w="108" w:type="dxa"/>
            </w:tcMar>
            <w:vAlign w:val="center"/>
          </w:tcPr>
          <w:p w14:paraId="522C2C4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Megaceryle</w:t>
            </w:r>
            <w:proofErr w:type="spellEnd"/>
            <w:r>
              <w:rPr>
                <w:rFonts w:eastAsia="Times New Roman" w:cs="Times New Roman"/>
                <w:color w:val="000000"/>
                <w:szCs w:val="24"/>
                <w:lang w:val="en-CA" w:eastAsia="en-CA"/>
              </w:rPr>
              <w:t xml:space="preserve"> alcyon</w:t>
            </w:r>
          </w:p>
        </w:tc>
      </w:tr>
      <w:tr w:rsidR="0056142A" w14:paraId="06BAE12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B1A86B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bewwre</w:t>
            </w:r>
            <w:proofErr w:type="spellEnd"/>
          </w:p>
        </w:tc>
        <w:tc>
          <w:tcPr>
            <w:tcW w:w="3119" w:type="dxa"/>
            <w:tcMar>
              <w:left w:w="108" w:type="dxa"/>
            </w:tcMar>
            <w:vAlign w:val="center"/>
          </w:tcPr>
          <w:p w14:paraId="13AFEC7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Bewick's</w:t>
            </w:r>
            <w:proofErr w:type="spellEnd"/>
            <w:r>
              <w:rPr>
                <w:rFonts w:eastAsia="Times New Roman" w:cs="Times New Roman"/>
                <w:color w:val="000000"/>
                <w:szCs w:val="24"/>
                <w:lang w:val="en-CA" w:eastAsia="en-CA"/>
              </w:rPr>
              <w:t xml:space="preserve"> Wren</w:t>
            </w:r>
          </w:p>
        </w:tc>
        <w:tc>
          <w:tcPr>
            <w:tcW w:w="3118" w:type="dxa"/>
            <w:tcMar>
              <w:left w:w="108" w:type="dxa"/>
            </w:tcMar>
            <w:vAlign w:val="center"/>
          </w:tcPr>
          <w:p w14:paraId="5F1013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Thryomanes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bewickii</w:t>
            </w:r>
            <w:proofErr w:type="spellEnd"/>
          </w:p>
        </w:tc>
      </w:tr>
      <w:tr w:rsidR="0056142A" w14:paraId="617B83D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5BB0C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bnhcow</w:t>
            </w:r>
            <w:proofErr w:type="spellEnd"/>
          </w:p>
        </w:tc>
        <w:tc>
          <w:tcPr>
            <w:tcW w:w="3119" w:type="dxa"/>
            <w:shd w:val="clear" w:color="auto" w:fill="auto"/>
            <w:tcMar>
              <w:left w:w="108" w:type="dxa"/>
            </w:tcMar>
            <w:vAlign w:val="center"/>
          </w:tcPr>
          <w:p w14:paraId="3A9919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Brown-headed Cowbird</w:t>
            </w:r>
          </w:p>
        </w:tc>
        <w:tc>
          <w:tcPr>
            <w:tcW w:w="3118" w:type="dxa"/>
            <w:shd w:val="clear" w:color="auto" w:fill="auto"/>
            <w:tcMar>
              <w:left w:w="108" w:type="dxa"/>
            </w:tcMar>
            <w:vAlign w:val="center"/>
          </w:tcPr>
          <w:p w14:paraId="1E7DF7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Molothrus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ater</w:t>
            </w:r>
            <w:proofErr w:type="spellEnd"/>
          </w:p>
        </w:tc>
      </w:tr>
      <w:tr w:rsidR="0056142A" w14:paraId="584EDAF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A7CB77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bkhgro</w:t>
            </w:r>
            <w:proofErr w:type="spellEnd"/>
          </w:p>
        </w:tc>
        <w:tc>
          <w:tcPr>
            <w:tcW w:w="3119" w:type="dxa"/>
            <w:tcMar>
              <w:left w:w="108" w:type="dxa"/>
            </w:tcMar>
            <w:vAlign w:val="center"/>
          </w:tcPr>
          <w:p w14:paraId="7D969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Black-headed Grosbeak</w:t>
            </w:r>
          </w:p>
        </w:tc>
        <w:tc>
          <w:tcPr>
            <w:tcW w:w="3118" w:type="dxa"/>
            <w:tcMar>
              <w:left w:w="108" w:type="dxa"/>
            </w:tcMar>
            <w:vAlign w:val="center"/>
          </w:tcPr>
          <w:p w14:paraId="1647B74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Pheucticus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melanocephalus</w:t>
            </w:r>
            <w:proofErr w:type="spellEnd"/>
          </w:p>
        </w:tc>
      </w:tr>
      <w:tr w:rsidR="0056142A" w14:paraId="534952D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432E3B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brebla</w:t>
            </w:r>
            <w:proofErr w:type="spellEnd"/>
          </w:p>
        </w:tc>
        <w:tc>
          <w:tcPr>
            <w:tcW w:w="3119" w:type="dxa"/>
            <w:shd w:val="clear" w:color="auto" w:fill="auto"/>
            <w:tcMar>
              <w:left w:w="108" w:type="dxa"/>
            </w:tcMar>
            <w:vAlign w:val="center"/>
          </w:tcPr>
          <w:p w14:paraId="0F57915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Brewer's Blackbird</w:t>
            </w:r>
          </w:p>
        </w:tc>
        <w:tc>
          <w:tcPr>
            <w:tcW w:w="3118" w:type="dxa"/>
            <w:shd w:val="clear" w:color="auto" w:fill="auto"/>
            <w:tcMar>
              <w:left w:w="108" w:type="dxa"/>
            </w:tcMar>
            <w:vAlign w:val="center"/>
          </w:tcPr>
          <w:p w14:paraId="2D70967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Euphagus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cyanocephalus</w:t>
            </w:r>
            <w:proofErr w:type="spellEnd"/>
          </w:p>
        </w:tc>
      </w:tr>
      <w:tr w:rsidR="0056142A" w14:paraId="781C5A5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EFB9C0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brncre</w:t>
            </w:r>
            <w:proofErr w:type="spellEnd"/>
          </w:p>
        </w:tc>
        <w:tc>
          <w:tcPr>
            <w:tcW w:w="3119" w:type="dxa"/>
            <w:tcMar>
              <w:left w:w="108" w:type="dxa"/>
            </w:tcMar>
            <w:vAlign w:val="center"/>
          </w:tcPr>
          <w:p w14:paraId="559DB2E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Brown Creeper</w:t>
            </w:r>
          </w:p>
        </w:tc>
        <w:tc>
          <w:tcPr>
            <w:tcW w:w="3118" w:type="dxa"/>
            <w:tcMar>
              <w:left w:w="108" w:type="dxa"/>
            </w:tcMar>
            <w:vAlign w:val="center"/>
          </w:tcPr>
          <w:p w14:paraId="1DE5132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Certhia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americana</w:t>
            </w:r>
            <w:proofErr w:type="spellEnd"/>
          </w:p>
        </w:tc>
      </w:tr>
      <w:tr w:rsidR="0056142A" w14:paraId="39CD6A81"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2C39F83"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batpig1</w:t>
            </w:r>
          </w:p>
        </w:tc>
        <w:tc>
          <w:tcPr>
            <w:tcW w:w="3119" w:type="dxa"/>
            <w:shd w:val="clear" w:color="auto" w:fill="auto"/>
            <w:tcMar>
              <w:left w:w="108" w:type="dxa"/>
            </w:tcMar>
            <w:vAlign w:val="center"/>
          </w:tcPr>
          <w:p w14:paraId="55CB5D0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Band-tailed Pigeon</w:t>
            </w:r>
          </w:p>
        </w:tc>
        <w:tc>
          <w:tcPr>
            <w:tcW w:w="3118" w:type="dxa"/>
            <w:shd w:val="clear" w:color="auto" w:fill="auto"/>
            <w:tcMar>
              <w:left w:w="108" w:type="dxa"/>
            </w:tcMar>
            <w:vAlign w:val="center"/>
          </w:tcPr>
          <w:p w14:paraId="75BB9E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Patagioenas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fasciata</w:t>
            </w:r>
            <w:proofErr w:type="spellEnd"/>
          </w:p>
        </w:tc>
      </w:tr>
      <w:tr w:rsidR="0056142A" w14:paraId="3E9CA35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7BA08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bushti</w:t>
            </w:r>
            <w:proofErr w:type="spellEnd"/>
          </w:p>
        </w:tc>
        <w:tc>
          <w:tcPr>
            <w:tcW w:w="3119" w:type="dxa"/>
            <w:tcMar>
              <w:left w:w="108" w:type="dxa"/>
            </w:tcMar>
            <w:vAlign w:val="center"/>
          </w:tcPr>
          <w:p w14:paraId="59C9D6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Bushtit</w:t>
            </w:r>
          </w:p>
        </w:tc>
        <w:tc>
          <w:tcPr>
            <w:tcW w:w="3118" w:type="dxa"/>
            <w:tcMar>
              <w:left w:w="108" w:type="dxa"/>
            </w:tcMar>
            <w:vAlign w:val="center"/>
          </w:tcPr>
          <w:p w14:paraId="2F49D5D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Psaltriparus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minimus</w:t>
            </w:r>
            <w:proofErr w:type="spellEnd"/>
          </w:p>
        </w:tc>
      </w:tr>
      <w:tr w:rsidR="0056142A" w14:paraId="606350C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A3245F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cangoo</w:t>
            </w:r>
            <w:proofErr w:type="spellEnd"/>
          </w:p>
        </w:tc>
        <w:tc>
          <w:tcPr>
            <w:tcW w:w="3119" w:type="dxa"/>
            <w:shd w:val="clear" w:color="auto" w:fill="auto"/>
            <w:tcMar>
              <w:left w:w="108" w:type="dxa"/>
            </w:tcMar>
            <w:vAlign w:val="center"/>
          </w:tcPr>
          <w:p w14:paraId="15B247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Canada Goose</w:t>
            </w:r>
          </w:p>
        </w:tc>
        <w:tc>
          <w:tcPr>
            <w:tcW w:w="3118" w:type="dxa"/>
            <w:shd w:val="clear" w:color="auto" w:fill="auto"/>
            <w:tcMar>
              <w:left w:w="108" w:type="dxa"/>
            </w:tcMar>
            <w:vAlign w:val="center"/>
          </w:tcPr>
          <w:p w14:paraId="737B687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Branta</w:t>
            </w:r>
            <w:proofErr w:type="spellEnd"/>
            <w:r>
              <w:rPr>
                <w:rFonts w:eastAsia="Times New Roman" w:cs="Times New Roman"/>
                <w:color w:val="000000"/>
                <w:szCs w:val="24"/>
                <w:lang w:val="en-CA" w:eastAsia="en-CA"/>
              </w:rPr>
              <w:t xml:space="preserve"> canadensis</w:t>
            </w:r>
          </w:p>
        </w:tc>
      </w:tr>
      <w:tr w:rsidR="0056142A" w14:paraId="36A2DCD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D1EE14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chbchi</w:t>
            </w:r>
            <w:proofErr w:type="spellEnd"/>
          </w:p>
        </w:tc>
        <w:tc>
          <w:tcPr>
            <w:tcW w:w="3119" w:type="dxa"/>
            <w:tcMar>
              <w:left w:w="108" w:type="dxa"/>
            </w:tcMar>
            <w:vAlign w:val="center"/>
          </w:tcPr>
          <w:p w14:paraId="04B5F5E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Chestnut-backed Chickadee</w:t>
            </w:r>
          </w:p>
        </w:tc>
        <w:tc>
          <w:tcPr>
            <w:tcW w:w="3118" w:type="dxa"/>
            <w:tcMar>
              <w:left w:w="108" w:type="dxa"/>
            </w:tcMar>
            <w:vAlign w:val="center"/>
          </w:tcPr>
          <w:p w14:paraId="53A6875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Poecile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rufescens</w:t>
            </w:r>
            <w:proofErr w:type="spellEnd"/>
          </w:p>
        </w:tc>
      </w:tr>
      <w:tr w:rsidR="0056142A" w14:paraId="6AE324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0FEDB7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cedwax</w:t>
            </w:r>
            <w:proofErr w:type="spellEnd"/>
          </w:p>
        </w:tc>
        <w:tc>
          <w:tcPr>
            <w:tcW w:w="3119" w:type="dxa"/>
            <w:shd w:val="clear" w:color="auto" w:fill="auto"/>
            <w:tcMar>
              <w:left w:w="108" w:type="dxa"/>
            </w:tcMar>
            <w:vAlign w:val="center"/>
          </w:tcPr>
          <w:p w14:paraId="6C36BA1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Cedar Waxwing</w:t>
            </w:r>
          </w:p>
        </w:tc>
        <w:tc>
          <w:tcPr>
            <w:tcW w:w="3118" w:type="dxa"/>
            <w:shd w:val="clear" w:color="auto" w:fill="auto"/>
            <w:tcMar>
              <w:left w:w="108" w:type="dxa"/>
            </w:tcMar>
            <w:vAlign w:val="center"/>
          </w:tcPr>
          <w:p w14:paraId="0A8D542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Bombycilla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cedrorum</w:t>
            </w:r>
            <w:proofErr w:type="spellEnd"/>
          </w:p>
        </w:tc>
      </w:tr>
      <w:tr w:rsidR="0056142A" w14:paraId="20AECF0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6EDE16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chispa</w:t>
            </w:r>
            <w:proofErr w:type="spellEnd"/>
          </w:p>
        </w:tc>
        <w:tc>
          <w:tcPr>
            <w:tcW w:w="3119" w:type="dxa"/>
            <w:tcMar>
              <w:left w:w="108" w:type="dxa"/>
            </w:tcMar>
            <w:vAlign w:val="center"/>
          </w:tcPr>
          <w:p w14:paraId="0EECF6F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Chipping Sparrow</w:t>
            </w:r>
          </w:p>
        </w:tc>
        <w:tc>
          <w:tcPr>
            <w:tcW w:w="3118" w:type="dxa"/>
            <w:tcMar>
              <w:left w:w="108" w:type="dxa"/>
            </w:tcMar>
            <w:vAlign w:val="center"/>
          </w:tcPr>
          <w:p w14:paraId="33CB7E0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Spizella </w:t>
            </w:r>
            <w:proofErr w:type="spellStart"/>
            <w:r>
              <w:rPr>
                <w:rFonts w:eastAsia="Times New Roman" w:cs="Times New Roman"/>
                <w:color w:val="000000"/>
                <w:szCs w:val="24"/>
                <w:lang w:val="en-CA" w:eastAsia="en-CA"/>
              </w:rPr>
              <w:t>passerina</w:t>
            </w:r>
            <w:proofErr w:type="spellEnd"/>
          </w:p>
        </w:tc>
      </w:tr>
      <w:tr w:rsidR="0056142A" w14:paraId="79D205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D48018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coohaw</w:t>
            </w:r>
            <w:proofErr w:type="spellEnd"/>
          </w:p>
        </w:tc>
        <w:tc>
          <w:tcPr>
            <w:tcW w:w="3119" w:type="dxa"/>
            <w:shd w:val="clear" w:color="auto" w:fill="auto"/>
            <w:tcMar>
              <w:left w:w="108" w:type="dxa"/>
            </w:tcMar>
            <w:vAlign w:val="center"/>
          </w:tcPr>
          <w:p w14:paraId="7E6F594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Cooper's Hawk</w:t>
            </w:r>
          </w:p>
        </w:tc>
        <w:tc>
          <w:tcPr>
            <w:tcW w:w="3118" w:type="dxa"/>
            <w:shd w:val="clear" w:color="auto" w:fill="auto"/>
            <w:tcMar>
              <w:left w:w="108" w:type="dxa"/>
            </w:tcMar>
            <w:vAlign w:val="center"/>
          </w:tcPr>
          <w:p w14:paraId="10C1E745"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Accipiter </w:t>
            </w:r>
            <w:proofErr w:type="spellStart"/>
            <w:r>
              <w:rPr>
                <w:rFonts w:eastAsia="Times New Roman" w:cs="Times New Roman"/>
                <w:color w:val="000000"/>
                <w:szCs w:val="24"/>
                <w:lang w:val="en-CA" w:eastAsia="en-CA"/>
              </w:rPr>
              <w:t>cooperii</w:t>
            </w:r>
            <w:proofErr w:type="spellEnd"/>
          </w:p>
        </w:tc>
      </w:tr>
      <w:tr w:rsidR="0056142A" w14:paraId="4CA482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91B8C4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comrav</w:t>
            </w:r>
            <w:proofErr w:type="spellEnd"/>
          </w:p>
        </w:tc>
        <w:tc>
          <w:tcPr>
            <w:tcW w:w="3119" w:type="dxa"/>
            <w:tcMar>
              <w:left w:w="108" w:type="dxa"/>
            </w:tcMar>
            <w:vAlign w:val="center"/>
          </w:tcPr>
          <w:p w14:paraId="00E0FF6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Common Raven</w:t>
            </w:r>
          </w:p>
        </w:tc>
        <w:tc>
          <w:tcPr>
            <w:tcW w:w="3118" w:type="dxa"/>
            <w:tcMar>
              <w:left w:w="108" w:type="dxa"/>
            </w:tcMar>
            <w:vAlign w:val="center"/>
          </w:tcPr>
          <w:p w14:paraId="52B3893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corax</w:t>
            </w:r>
            <w:proofErr w:type="spellEnd"/>
          </w:p>
        </w:tc>
      </w:tr>
      <w:tr w:rsidR="0056142A" w14:paraId="1ED69E2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E37631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amecro</w:t>
            </w:r>
            <w:proofErr w:type="spellEnd"/>
          </w:p>
        </w:tc>
        <w:tc>
          <w:tcPr>
            <w:tcW w:w="3119" w:type="dxa"/>
            <w:shd w:val="clear" w:color="auto" w:fill="auto"/>
            <w:tcMar>
              <w:left w:w="108" w:type="dxa"/>
            </w:tcMar>
            <w:vAlign w:val="center"/>
          </w:tcPr>
          <w:p w14:paraId="0DE18DE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American Crow</w:t>
            </w:r>
          </w:p>
        </w:tc>
        <w:tc>
          <w:tcPr>
            <w:tcW w:w="3118" w:type="dxa"/>
            <w:shd w:val="clear" w:color="auto" w:fill="auto"/>
            <w:tcMar>
              <w:left w:w="108" w:type="dxa"/>
            </w:tcMar>
            <w:vAlign w:val="center"/>
          </w:tcPr>
          <w:p w14:paraId="210D85E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Corvus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brachyrhynchos</w:t>
            </w:r>
            <w:proofErr w:type="spellEnd"/>
          </w:p>
        </w:tc>
      </w:tr>
      <w:tr w:rsidR="0056142A" w14:paraId="2635922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7CF5B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dowwoo</w:t>
            </w:r>
            <w:proofErr w:type="spellEnd"/>
          </w:p>
        </w:tc>
        <w:tc>
          <w:tcPr>
            <w:tcW w:w="3119" w:type="dxa"/>
            <w:tcMar>
              <w:left w:w="108" w:type="dxa"/>
            </w:tcMar>
            <w:vAlign w:val="center"/>
          </w:tcPr>
          <w:p w14:paraId="16EC0B6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Downy Woodpecker</w:t>
            </w:r>
          </w:p>
        </w:tc>
        <w:tc>
          <w:tcPr>
            <w:tcW w:w="3118" w:type="dxa"/>
            <w:tcMar>
              <w:left w:w="108" w:type="dxa"/>
            </w:tcMar>
            <w:vAlign w:val="center"/>
          </w:tcPr>
          <w:p w14:paraId="787E740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pubescens</w:t>
            </w:r>
            <w:proofErr w:type="spellEnd"/>
          </w:p>
        </w:tc>
      </w:tr>
      <w:tr w:rsidR="0056142A" w14:paraId="3618539E"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03392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eucdov</w:t>
            </w:r>
            <w:proofErr w:type="spellEnd"/>
          </w:p>
        </w:tc>
        <w:tc>
          <w:tcPr>
            <w:tcW w:w="3119" w:type="dxa"/>
            <w:shd w:val="clear" w:color="auto" w:fill="auto"/>
            <w:tcMar>
              <w:left w:w="108" w:type="dxa"/>
            </w:tcMar>
            <w:vAlign w:val="center"/>
          </w:tcPr>
          <w:p w14:paraId="059AEB0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Eurasian Collared-Dove</w:t>
            </w:r>
          </w:p>
        </w:tc>
        <w:tc>
          <w:tcPr>
            <w:tcW w:w="3118" w:type="dxa"/>
            <w:shd w:val="clear" w:color="auto" w:fill="auto"/>
            <w:tcMar>
              <w:left w:w="108" w:type="dxa"/>
            </w:tcMar>
            <w:vAlign w:val="center"/>
          </w:tcPr>
          <w:p w14:paraId="2337FE0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Streptopelia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decaocto</w:t>
            </w:r>
            <w:proofErr w:type="spellEnd"/>
          </w:p>
        </w:tc>
      </w:tr>
      <w:tr w:rsidR="0056142A" w14:paraId="715B223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E4C936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eursta</w:t>
            </w:r>
            <w:proofErr w:type="spellEnd"/>
          </w:p>
        </w:tc>
        <w:tc>
          <w:tcPr>
            <w:tcW w:w="3119" w:type="dxa"/>
            <w:tcMar>
              <w:left w:w="108" w:type="dxa"/>
            </w:tcMar>
            <w:vAlign w:val="center"/>
          </w:tcPr>
          <w:p w14:paraId="3AC01A2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European Starling</w:t>
            </w:r>
          </w:p>
        </w:tc>
        <w:tc>
          <w:tcPr>
            <w:tcW w:w="3118" w:type="dxa"/>
            <w:tcMar>
              <w:left w:w="108" w:type="dxa"/>
            </w:tcMar>
            <w:vAlign w:val="center"/>
          </w:tcPr>
          <w:p w14:paraId="76B74EE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Sturnus vulgaris</w:t>
            </w:r>
          </w:p>
        </w:tc>
      </w:tr>
      <w:tr w:rsidR="0056142A" w14:paraId="2072833D"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03BEB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evegro</w:t>
            </w:r>
            <w:proofErr w:type="spellEnd"/>
          </w:p>
        </w:tc>
        <w:tc>
          <w:tcPr>
            <w:tcW w:w="3119" w:type="dxa"/>
            <w:shd w:val="clear" w:color="auto" w:fill="auto"/>
            <w:tcMar>
              <w:left w:w="108" w:type="dxa"/>
            </w:tcMar>
            <w:vAlign w:val="center"/>
          </w:tcPr>
          <w:p w14:paraId="25C83EC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Evening Grosbeak</w:t>
            </w:r>
          </w:p>
        </w:tc>
        <w:tc>
          <w:tcPr>
            <w:tcW w:w="3118" w:type="dxa"/>
            <w:shd w:val="clear" w:color="auto" w:fill="auto"/>
            <w:tcMar>
              <w:left w:w="108" w:type="dxa"/>
            </w:tcMar>
            <w:vAlign w:val="center"/>
          </w:tcPr>
          <w:p w14:paraId="0E1D989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Coccothraustes </w:t>
            </w:r>
            <w:proofErr w:type="spellStart"/>
            <w:r>
              <w:rPr>
                <w:rFonts w:eastAsia="Times New Roman" w:cs="Times New Roman"/>
                <w:color w:val="000000"/>
                <w:szCs w:val="24"/>
                <w:lang w:val="en-CA" w:eastAsia="en-CA"/>
              </w:rPr>
              <w:t>vespertinus</w:t>
            </w:r>
            <w:proofErr w:type="spellEnd"/>
          </w:p>
        </w:tc>
      </w:tr>
      <w:tr w:rsidR="0056142A" w14:paraId="2E5F9B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421741B"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norfli</w:t>
            </w:r>
            <w:proofErr w:type="spellEnd"/>
          </w:p>
        </w:tc>
        <w:tc>
          <w:tcPr>
            <w:tcW w:w="3119" w:type="dxa"/>
            <w:tcMar>
              <w:left w:w="108" w:type="dxa"/>
            </w:tcMar>
            <w:vAlign w:val="center"/>
          </w:tcPr>
          <w:p w14:paraId="72700B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Northern Flicker</w:t>
            </w:r>
          </w:p>
        </w:tc>
        <w:tc>
          <w:tcPr>
            <w:tcW w:w="3118" w:type="dxa"/>
            <w:tcMar>
              <w:left w:w="108" w:type="dxa"/>
            </w:tcMar>
            <w:vAlign w:val="center"/>
          </w:tcPr>
          <w:p w14:paraId="4F73F3D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Colaptes</w:t>
            </w:r>
            <w:proofErr w:type="spellEnd"/>
            <w:r>
              <w:rPr>
                <w:rFonts w:eastAsia="Times New Roman" w:cs="Times New Roman"/>
                <w:color w:val="000000"/>
                <w:szCs w:val="24"/>
                <w:lang w:val="en-CA" w:eastAsia="en-CA"/>
              </w:rPr>
              <w:t xml:space="preserve"> auratus</w:t>
            </w:r>
          </w:p>
        </w:tc>
      </w:tr>
      <w:tr w:rsidR="0056142A" w14:paraId="430C8BE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4E6607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foxspa</w:t>
            </w:r>
            <w:proofErr w:type="spellEnd"/>
          </w:p>
        </w:tc>
        <w:tc>
          <w:tcPr>
            <w:tcW w:w="3119" w:type="dxa"/>
            <w:shd w:val="clear" w:color="auto" w:fill="auto"/>
            <w:tcMar>
              <w:left w:w="108" w:type="dxa"/>
            </w:tcMar>
            <w:vAlign w:val="center"/>
          </w:tcPr>
          <w:p w14:paraId="350EFDD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Fox Sparrow</w:t>
            </w:r>
          </w:p>
        </w:tc>
        <w:tc>
          <w:tcPr>
            <w:tcW w:w="3118" w:type="dxa"/>
            <w:shd w:val="clear" w:color="auto" w:fill="auto"/>
            <w:tcMar>
              <w:left w:w="108" w:type="dxa"/>
            </w:tcMar>
            <w:vAlign w:val="center"/>
          </w:tcPr>
          <w:p w14:paraId="1B2DB1D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Passerella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iliaca</w:t>
            </w:r>
            <w:proofErr w:type="spellEnd"/>
          </w:p>
        </w:tc>
      </w:tr>
      <w:tr w:rsidR="0056142A" w14:paraId="67D9F5A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35FEDF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gockin</w:t>
            </w:r>
            <w:proofErr w:type="spellEnd"/>
          </w:p>
        </w:tc>
        <w:tc>
          <w:tcPr>
            <w:tcW w:w="3119" w:type="dxa"/>
            <w:tcMar>
              <w:left w:w="108" w:type="dxa"/>
            </w:tcMar>
            <w:vAlign w:val="center"/>
          </w:tcPr>
          <w:p w14:paraId="2239F14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Golden-crowned Kinglet</w:t>
            </w:r>
          </w:p>
        </w:tc>
        <w:tc>
          <w:tcPr>
            <w:tcW w:w="3118" w:type="dxa"/>
            <w:tcMar>
              <w:left w:w="108" w:type="dxa"/>
            </w:tcMar>
            <w:vAlign w:val="center"/>
          </w:tcPr>
          <w:p w14:paraId="23EA1FF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Regulus </w:t>
            </w:r>
            <w:proofErr w:type="spellStart"/>
            <w:r>
              <w:rPr>
                <w:rFonts w:eastAsia="Times New Roman" w:cs="Times New Roman"/>
                <w:color w:val="000000"/>
                <w:szCs w:val="24"/>
                <w:lang w:val="en-CA" w:eastAsia="en-CA"/>
              </w:rPr>
              <w:t>satrapa</w:t>
            </w:r>
            <w:proofErr w:type="spellEnd"/>
          </w:p>
        </w:tc>
      </w:tr>
      <w:tr w:rsidR="0056142A" w14:paraId="72CB415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FB262E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haiwoo</w:t>
            </w:r>
            <w:proofErr w:type="spellEnd"/>
          </w:p>
        </w:tc>
        <w:tc>
          <w:tcPr>
            <w:tcW w:w="3119" w:type="dxa"/>
            <w:shd w:val="clear" w:color="auto" w:fill="auto"/>
            <w:tcMar>
              <w:left w:w="108" w:type="dxa"/>
            </w:tcMar>
            <w:vAlign w:val="center"/>
          </w:tcPr>
          <w:p w14:paraId="69894A8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Hairy Woodpecker</w:t>
            </w:r>
          </w:p>
        </w:tc>
        <w:tc>
          <w:tcPr>
            <w:tcW w:w="3118" w:type="dxa"/>
            <w:shd w:val="clear" w:color="auto" w:fill="auto"/>
            <w:tcMar>
              <w:left w:w="108" w:type="dxa"/>
            </w:tcMar>
            <w:vAlign w:val="center"/>
          </w:tcPr>
          <w:p w14:paraId="52FDE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Dryobates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villosus</w:t>
            </w:r>
            <w:proofErr w:type="spellEnd"/>
          </w:p>
        </w:tc>
      </w:tr>
      <w:tr w:rsidR="0056142A" w14:paraId="766E0CE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A959E1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houfin</w:t>
            </w:r>
            <w:proofErr w:type="spellEnd"/>
          </w:p>
        </w:tc>
        <w:tc>
          <w:tcPr>
            <w:tcW w:w="3119" w:type="dxa"/>
            <w:tcMar>
              <w:left w:w="108" w:type="dxa"/>
            </w:tcMar>
            <w:vAlign w:val="center"/>
          </w:tcPr>
          <w:p w14:paraId="58DE8DE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Finch</w:t>
            </w:r>
          </w:p>
        </w:tc>
        <w:tc>
          <w:tcPr>
            <w:tcW w:w="3118" w:type="dxa"/>
            <w:tcMar>
              <w:left w:w="108" w:type="dxa"/>
            </w:tcMar>
            <w:vAlign w:val="center"/>
          </w:tcPr>
          <w:p w14:paraId="6CF7B88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mexicanus</w:t>
            </w:r>
            <w:proofErr w:type="spellEnd"/>
          </w:p>
        </w:tc>
      </w:tr>
      <w:tr w:rsidR="0056142A" w14:paraId="4061F17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6F28E7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houspa</w:t>
            </w:r>
            <w:proofErr w:type="spellEnd"/>
          </w:p>
        </w:tc>
        <w:tc>
          <w:tcPr>
            <w:tcW w:w="3119" w:type="dxa"/>
            <w:shd w:val="clear" w:color="auto" w:fill="auto"/>
            <w:tcMar>
              <w:left w:w="108" w:type="dxa"/>
            </w:tcMar>
            <w:vAlign w:val="center"/>
          </w:tcPr>
          <w:p w14:paraId="5250C8F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Sparrow</w:t>
            </w:r>
          </w:p>
        </w:tc>
        <w:tc>
          <w:tcPr>
            <w:tcW w:w="3118" w:type="dxa"/>
            <w:shd w:val="clear" w:color="auto" w:fill="auto"/>
            <w:tcMar>
              <w:left w:w="108" w:type="dxa"/>
            </w:tcMar>
            <w:vAlign w:val="center"/>
          </w:tcPr>
          <w:p w14:paraId="0039B1A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Passer </w:t>
            </w:r>
            <w:proofErr w:type="spellStart"/>
            <w:r>
              <w:rPr>
                <w:rFonts w:eastAsia="Times New Roman" w:cs="Times New Roman"/>
                <w:color w:val="000000"/>
                <w:szCs w:val="24"/>
                <w:lang w:val="en-CA" w:eastAsia="en-CA"/>
              </w:rPr>
              <w:t>domesticus</w:t>
            </w:r>
            <w:proofErr w:type="spellEnd"/>
          </w:p>
        </w:tc>
      </w:tr>
      <w:tr w:rsidR="0056142A" w14:paraId="540124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087873B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houwre</w:t>
            </w:r>
            <w:proofErr w:type="spellEnd"/>
          </w:p>
        </w:tc>
        <w:tc>
          <w:tcPr>
            <w:tcW w:w="3119" w:type="dxa"/>
            <w:tcMar>
              <w:left w:w="108" w:type="dxa"/>
            </w:tcMar>
            <w:vAlign w:val="center"/>
          </w:tcPr>
          <w:p w14:paraId="0FFBF86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House Wren</w:t>
            </w:r>
          </w:p>
        </w:tc>
        <w:tc>
          <w:tcPr>
            <w:tcW w:w="3118" w:type="dxa"/>
            <w:tcMar>
              <w:left w:w="108" w:type="dxa"/>
            </w:tcMar>
            <w:vAlign w:val="center"/>
          </w:tcPr>
          <w:p w14:paraId="5075D88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aedon</w:t>
            </w:r>
            <w:proofErr w:type="spellEnd"/>
          </w:p>
        </w:tc>
      </w:tr>
      <w:tr w:rsidR="0056142A" w14:paraId="263F8A29"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EC25A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hutvir</w:t>
            </w:r>
            <w:proofErr w:type="spellEnd"/>
          </w:p>
        </w:tc>
        <w:tc>
          <w:tcPr>
            <w:tcW w:w="3119" w:type="dxa"/>
            <w:shd w:val="clear" w:color="auto" w:fill="auto"/>
            <w:tcMar>
              <w:left w:w="108" w:type="dxa"/>
            </w:tcMar>
            <w:vAlign w:val="center"/>
          </w:tcPr>
          <w:p w14:paraId="606C74B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Hutton's Vireo</w:t>
            </w:r>
          </w:p>
        </w:tc>
        <w:tc>
          <w:tcPr>
            <w:tcW w:w="3118" w:type="dxa"/>
            <w:shd w:val="clear" w:color="auto" w:fill="auto"/>
            <w:tcMar>
              <w:left w:w="108" w:type="dxa"/>
            </w:tcMar>
            <w:vAlign w:val="center"/>
          </w:tcPr>
          <w:p w14:paraId="3BC5970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huttoni</w:t>
            </w:r>
            <w:proofErr w:type="spellEnd"/>
          </w:p>
        </w:tc>
      </w:tr>
      <w:tr w:rsidR="0056142A" w14:paraId="796396C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EA41D96"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macwar</w:t>
            </w:r>
            <w:proofErr w:type="spellEnd"/>
          </w:p>
        </w:tc>
        <w:tc>
          <w:tcPr>
            <w:tcW w:w="3119" w:type="dxa"/>
            <w:tcMar>
              <w:left w:w="108" w:type="dxa"/>
            </w:tcMar>
            <w:vAlign w:val="center"/>
          </w:tcPr>
          <w:p w14:paraId="290FE36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MacGillivray's Warbler</w:t>
            </w:r>
          </w:p>
        </w:tc>
        <w:tc>
          <w:tcPr>
            <w:tcW w:w="3118" w:type="dxa"/>
            <w:tcMar>
              <w:left w:w="108" w:type="dxa"/>
            </w:tcMar>
            <w:vAlign w:val="center"/>
          </w:tcPr>
          <w:p w14:paraId="6193AD1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tolmiei</w:t>
            </w:r>
            <w:proofErr w:type="spellEnd"/>
          </w:p>
        </w:tc>
      </w:tr>
      <w:tr w:rsidR="0056142A" w14:paraId="2B37CBE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C9B56A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moudov</w:t>
            </w:r>
            <w:proofErr w:type="spellEnd"/>
          </w:p>
        </w:tc>
        <w:tc>
          <w:tcPr>
            <w:tcW w:w="3119" w:type="dxa"/>
            <w:shd w:val="clear" w:color="auto" w:fill="auto"/>
            <w:tcMar>
              <w:left w:w="108" w:type="dxa"/>
            </w:tcMar>
            <w:vAlign w:val="center"/>
          </w:tcPr>
          <w:p w14:paraId="6E59590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Mourning Dove</w:t>
            </w:r>
          </w:p>
        </w:tc>
        <w:tc>
          <w:tcPr>
            <w:tcW w:w="3118" w:type="dxa"/>
            <w:shd w:val="clear" w:color="auto" w:fill="auto"/>
            <w:tcMar>
              <w:left w:w="108" w:type="dxa"/>
            </w:tcMar>
            <w:vAlign w:val="center"/>
          </w:tcPr>
          <w:p w14:paraId="74BA540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Zenaida macroura</w:t>
            </w:r>
          </w:p>
        </w:tc>
      </w:tr>
      <w:tr w:rsidR="0056142A" w14:paraId="255C15D5"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95E131"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norhar1</w:t>
            </w:r>
          </w:p>
        </w:tc>
        <w:tc>
          <w:tcPr>
            <w:tcW w:w="3119" w:type="dxa"/>
            <w:tcMar>
              <w:left w:w="108" w:type="dxa"/>
            </w:tcMar>
            <w:vAlign w:val="center"/>
          </w:tcPr>
          <w:p w14:paraId="0EECD5D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Hen Harrier</w:t>
            </w:r>
          </w:p>
        </w:tc>
        <w:tc>
          <w:tcPr>
            <w:tcW w:w="3118" w:type="dxa"/>
            <w:tcMar>
              <w:left w:w="108" w:type="dxa"/>
            </w:tcMar>
            <w:vAlign w:val="center"/>
          </w:tcPr>
          <w:p w14:paraId="2ED4660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Circus </w:t>
            </w:r>
            <w:proofErr w:type="spellStart"/>
            <w:r>
              <w:rPr>
                <w:rFonts w:eastAsia="Times New Roman" w:cs="Times New Roman"/>
                <w:color w:val="000000"/>
                <w:szCs w:val="24"/>
                <w:lang w:val="en-CA" w:eastAsia="en-CA"/>
              </w:rPr>
              <w:t>cyaneus</w:t>
            </w:r>
            <w:proofErr w:type="spellEnd"/>
          </w:p>
        </w:tc>
      </w:tr>
      <w:tr w:rsidR="0056142A" w14:paraId="2A3B232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58BE51B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lastRenderedPageBreak/>
              <w:t>orcwar</w:t>
            </w:r>
            <w:proofErr w:type="spellEnd"/>
          </w:p>
        </w:tc>
        <w:tc>
          <w:tcPr>
            <w:tcW w:w="3119" w:type="dxa"/>
            <w:shd w:val="clear" w:color="auto" w:fill="auto"/>
            <w:tcMar>
              <w:left w:w="108" w:type="dxa"/>
            </w:tcMar>
            <w:vAlign w:val="center"/>
          </w:tcPr>
          <w:p w14:paraId="1850A77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Orange-crowned Warbler</w:t>
            </w:r>
          </w:p>
        </w:tc>
        <w:tc>
          <w:tcPr>
            <w:tcW w:w="3118" w:type="dxa"/>
            <w:shd w:val="clear" w:color="auto" w:fill="auto"/>
            <w:tcMar>
              <w:left w:w="108" w:type="dxa"/>
            </w:tcMar>
            <w:vAlign w:val="center"/>
          </w:tcPr>
          <w:p w14:paraId="6934D0C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Oreothlypis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celata</w:t>
            </w:r>
            <w:proofErr w:type="spellEnd"/>
          </w:p>
        </w:tc>
      </w:tr>
      <w:tr w:rsidR="0056142A" w14:paraId="2052C312"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39BFC75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olsfly</w:t>
            </w:r>
            <w:proofErr w:type="spellEnd"/>
          </w:p>
        </w:tc>
        <w:tc>
          <w:tcPr>
            <w:tcW w:w="3119" w:type="dxa"/>
            <w:tcMar>
              <w:left w:w="108" w:type="dxa"/>
            </w:tcMar>
            <w:vAlign w:val="center"/>
          </w:tcPr>
          <w:p w14:paraId="0D4E1A7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Olive-sided Flycatcher</w:t>
            </w:r>
          </w:p>
        </w:tc>
        <w:tc>
          <w:tcPr>
            <w:tcW w:w="3118" w:type="dxa"/>
            <w:tcMar>
              <w:left w:w="108" w:type="dxa"/>
            </w:tcMar>
            <w:vAlign w:val="center"/>
          </w:tcPr>
          <w:p w14:paraId="085AD9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Contopus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cooperi</w:t>
            </w:r>
            <w:proofErr w:type="spellEnd"/>
          </w:p>
        </w:tc>
      </w:tr>
      <w:tr w:rsidR="0056142A" w14:paraId="0BFCB884"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2212590A"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osprey</w:t>
            </w:r>
          </w:p>
        </w:tc>
        <w:tc>
          <w:tcPr>
            <w:tcW w:w="3119" w:type="dxa"/>
            <w:shd w:val="clear" w:color="auto" w:fill="auto"/>
            <w:tcMar>
              <w:left w:w="108" w:type="dxa"/>
            </w:tcMar>
            <w:vAlign w:val="center"/>
          </w:tcPr>
          <w:p w14:paraId="34EEA3C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Osprey</w:t>
            </w:r>
          </w:p>
        </w:tc>
        <w:tc>
          <w:tcPr>
            <w:tcW w:w="3118" w:type="dxa"/>
            <w:shd w:val="clear" w:color="auto" w:fill="auto"/>
            <w:tcMar>
              <w:left w:w="108" w:type="dxa"/>
            </w:tcMar>
            <w:vAlign w:val="center"/>
          </w:tcPr>
          <w:p w14:paraId="420D1C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Pandion </w:t>
            </w:r>
            <w:proofErr w:type="spellStart"/>
            <w:r>
              <w:rPr>
                <w:rFonts w:eastAsia="Times New Roman" w:cs="Times New Roman"/>
                <w:color w:val="000000"/>
                <w:szCs w:val="24"/>
                <w:lang w:val="en-CA" w:eastAsia="en-CA"/>
              </w:rPr>
              <w:t>haliaetus</w:t>
            </w:r>
            <w:proofErr w:type="spellEnd"/>
          </w:p>
        </w:tc>
      </w:tr>
      <w:tr w:rsidR="0056142A" w14:paraId="152A0BFA"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93F5EF7"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pacwre1</w:t>
            </w:r>
          </w:p>
        </w:tc>
        <w:tc>
          <w:tcPr>
            <w:tcW w:w="3119" w:type="dxa"/>
            <w:tcMar>
              <w:left w:w="108" w:type="dxa"/>
            </w:tcMar>
            <w:vAlign w:val="center"/>
          </w:tcPr>
          <w:p w14:paraId="0F2B20B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 Wren</w:t>
            </w:r>
          </w:p>
        </w:tc>
        <w:tc>
          <w:tcPr>
            <w:tcW w:w="3118" w:type="dxa"/>
            <w:tcMar>
              <w:left w:w="108" w:type="dxa"/>
            </w:tcMar>
            <w:vAlign w:val="center"/>
          </w:tcPr>
          <w:p w14:paraId="0492F76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Troglodytes </w:t>
            </w:r>
            <w:proofErr w:type="spellStart"/>
            <w:r>
              <w:rPr>
                <w:rFonts w:eastAsia="Times New Roman" w:cs="Times New Roman"/>
                <w:color w:val="000000"/>
                <w:szCs w:val="24"/>
                <w:lang w:val="en-CA" w:eastAsia="en-CA"/>
              </w:rPr>
              <w:t>pacificus</w:t>
            </w:r>
            <w:proofErr w:type="spellEnd"/>
          </w:p>
        </w:tc>
      </w:tr>
      <w:tr w:rsidR="0056142A" w14:paraId="534EFD9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091A3C55"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pinsis</w:t>
            </w:r>
            <w:proofErr w:type="spellEnd"/>
          </w:p>
        </w:tc>
        <w:tc>
          <w:tcPr>
            <w:tcW w:w="3119" w:type="dxa"/>
            <w:shd w:val="clear" w:color="auto" w:fill="auto"/>
            <w:tcMar>
              <w:left w:w="108" w:type="dxa"/>
            </w:tcMar>
            <w:vAlign w:val="center"/>
          </w:tcPr>
          <w:p w14:paraId="4E89396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Pine Siskin</w:t>
            </w:r>
          </w:p>
        </w:tc>
        <w:tc>
          <w:tcPr>
            <w:tcW w:w="3118" w:type="dxa"/>
            <w:shd w:val="clear" w:color="auto" w:fill="auto"/>
            <w:tcMar>
              <w:left w:w="108" w:type="dxa"/>
            </w:tcMar>
            <w:vAlign w:val="center"/>
          </w:tcPr>
          <w:p w14:paraId="016D25C7"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Spinus </w:t>
            </w:r>
            <w:proofErr w:type="spellStart"/>
            <w:r>
              <w:rPr>
                <w:rFonts w:eastAsia="Times New Roman" w:cs="Times New Roman"/>
                <w:color w:val="000000"/>
                <w:szCs w:val="24"/>
                <w:lang w:val="en-CA" w:eastAsia="en-CA"/>
              </w:rPr>
              <w:t>pinus</w:t>
            </w:r>
            <w:proofErr w:type="spellEnd"/>
          </w:p>
        </w:tc>
      </w:tr>
      <w:tr w:rsidR="0056142A" w14:paraId="5F76E06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863497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pilwoo</w:t>
            </w:r>
            <w:proofErr w:type="spellEnd"/>
          </w:p>
        </w:tc>
        <w:tc>
          <w:tcPr>
            <w:tcW w:w="3119" w:type="dxa"/>
            <w:tcMar>
              <w:left w:w="108" w:type="dxa"/>
            </w:tcMar>
            <w:vAlign w:val="center"/>
          </w:tcPr>
          <w:p w14:paraId="34066E1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Pileated Woodpecker</w:t>
            </w:r>
          </w:p>
        </w:tc>
        <w:tc>
          <w:tcPr>
            <w:tcW w:w="3118" w:type="dxa"/>
            <w:tcMar>
              <w:left w:w="108" w:type="dxa"/>
            </w:tcMar>
            <w:vAlign w:val="center"/>
          </w:tcPr>
          <w:p w14:paraId="75B9441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Dryocopus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pileatus</w:t>
            </w:r>
            <w:proofErr w:type="spellEnd"/>
          </w:p>
        </w:tc>
      </w:tr>
      <w:tr w:rsidR="0056142A" w14:paraId="5425C57F"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E8ACCF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pasfly</w:t>
            </w:r>
            <w:proofErr w:type="spellEnd"/>
          </w:p>
        </w:tc>
        <w:tc>
          <w:tcPr>
            <w:tcW w:w="3119" w:type="dxa"/>
            <w:shd w:val="clear" w:color="auto" w:fill="auto"/>
            <w:tcMar>
              <w:left w:w="108" w:type="dxa"/>
            </w:tcMar>
            <w:vAlign w:val="center"/>
          </w:tcPr>
          <w:p w14:paraId="5DE616D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Pacific-slope Flycatcher</w:t>
            </w:r>
          </w:p>
        </w:tc>
        <w:tc>
          <w:tcPr>
            <w:tcW w:w="3118" w:type="dxa"/>
            <w:shd w:val="clear" w:color="auto" w:fill="auto"/>
            <w:tcMar>
              <w:left w:w="108" w:type="dxa"/>
            </w:tcMar>
            <w:vAlign w:val="center"/>
          </w:tcPr>
          <w:p w14:paraId="5F08154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Empidonax </w:t>
            </w:r>
            <w:proofErr w:type="spellStart"/>
            <w:r>
              <w:rPr>
                <w:rFonts w:eastAsia="Times New Roman" w:cs="Times New Roman"/>
                <w:color w:val="000000"/>
                <w:szCs w:val="24"/>
                <w:lang w:val="en-CA" w:eastAsia="en-CA"/>
              </w:rPr>
              <w:t>difficilis</w:t>
            </w:r>
            <w:proofErr w:type="spellEnd"/>
          </w:p>
        </w:tc>
      </w:tr>
      <w:tr w:rsidR="0056142A" w14:paraId="406709B6"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8167E8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purfin</w:t>
            </w:r>
            <w:proofErr w:type="spellEnd"/>
          </w:p>
        </w:tc>
        <w:tc>
          <w:tcPr>
            <w:tcW w:w="3119" w:type="dxa"/>
            <w:tcMar>
              <w:left w:w="108" w:type="dxa"/>
            </w:tcMar>
            <w:vAlign w:val="center"/>
          </w:tcPr>
          <w:p w14:paraId="22005E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Finch</w:t>
            </w:r>
          </w:p>
        </w:tc>
        <w:tc>
          <w:tcPr>
            <w:tcW w:w="3118" w:type="dxa"/>
            <w:tcMar>
              <w:left w:w="108" w:type="dxa"/>
            </w:tcMar>
            <w:vAlign w:val="center"/>
          </w:tcPr>
          <w:p w14:paraId="033918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Haemorhous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purpureus</w:t>
            </w:r>
            <w:proofErr w:type="spellEnd"/>
          </w:p>
        </w:tc>
      </w:tr>
      <w:tr w:rsidR="0056142A" w14:paraId="1E21C482"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EC51A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purmar</w:t>
            </w:r>
            <w:proofErr w:type="spellEnd"/>
          </w:p>
        </w:tc>
        <w:tc>
          <w:tcPr>
            <w:tcW w:w="3119" w:type="dxa"/>
            <w:shd w:val="clear" w:color="auto" w:fill="auto"/>
            <w:tcMar>
              <w:left w:w="108" w:type="dxa"/>
            </w:tcMar>
            <w:vAlign w:val="center"/>
          </w:tcPr>
          <w:p w14:paraId="4404550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Purple Martin</w:t>
            </w:r>
          </w:p>
        </w:tc>
        <w:tc>
          <w:tcPr>
            <w:tcW w:w="3118" w:type="dxa"/>
            <w:shd w:val="clear" w:color="auto" w:fill="auto"/>
            <w:tcMar>
              <w:left w:w="108" w:type="dxa"/>
            </w:tcMar>
            <w:vAlign w:val="center"/>
          </w:tcPr>
          <w:p w14:paraId="753F72B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Progne</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subis</w:t>
            </w:r>
            <w:proofErr w:type="spellEnd"/>
          </w:p>
        </w:tc>
      </w:tr>
      <w:tr w:rsidR="0056142A" w14:paraId="365E89F7"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07C6ED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rebnut</w:t>
            </w:r>
            <w:proofErr w:type="spellEnd"/>
          </w:p>
        </w:tc>
        <w:tc>
          <w:tcPr>
            <w:tcW w:w="3119" w:type="dxa"/>
            <w:tcMar>
              <w:left w:w="108" w:type="dxa"/>
            </w:tcMar>
            <w:vAlign w:val="center"/>
          </w:tcPr>
          <w:p w14:paraId="10B5101D"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Nuthatch</w:t>
            </w:r>
          </w:p>
        </w:tc>
        <w:tc>
          <w:tcPr>
            <w:tcW w:w="3118" w:type="dxa"/>
            <w:tcMar>
              <w:left w:w="108" w:type="dxa"/>
            </w:tcMar>
            <w:vAlign w:val="center"/>
          </w:tcPr>
          <w:p w14:paraId="0D37F2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Sitta</w:t>
            </w:r>
            <w:proofErr w:type="spellEnd"/>
            <w:r>
              <w:rPr>
                <w:rFonts w:eastAsia="Times New Roman" w:cs="Times New Roman"/>
                <w:color w:val="000000"/>
                <w:szCs w:val="24"/>
                <w:lang w:val="en-CA" w:eastAsia="en-CA"/>
              </w:rPr>
              <w:t xml:space="preserve"> canadensis</w:t>
            </w:r>
          </w:p>
        </w:tc>
      </w:tr>
      <w:tr w:rsidR="0056142A" w14:paraId="44853FB7"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F996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rebsap</w:t>
            </w:r>
            <w:proofErr w:type="spellEnd"/>
          </w:p>
        </w:tc>
        <w:tc>
          <w:tcPr>
            <w:tcW w:w="3119" w:type="dxa"/>
            <w:shd w:val="clear" w:color="auto" w:fill="auto"/>
            <w:tcMar>
              <w:left w:w="108" w:type="dxa"/>
            </w:tcMar>
            <w:vAlign w:val="center"/>
          </w:tcPr>
          <w:p w14:paraId="140DDC7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Red-breasted Sapsucker</w:t>
            </w:r>
          </w:p>
        </w:tc>
        <w:tc>
          <w:tcPr>
            <w:tcW w:w="3118" w:type="dxa"/>
            <w:shd w:val="clear" w:color="auto" w:fill="auto"/>
            <w:tcMar>
              <w:left w:w="108" w:type="dxa"/>
            </w:tcMar>
            <w:vAlign w:val="center"/>
          </w:tcPr>
          <w:p w14:paraId="72D084D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Sphyrapicus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ruber</w:t>
            </w:r>
            <w:proofErr w:type="spellEnd"/>
          </w:p>
        </w:tc>
      </w:tr>
      <w:tr w:rsidR="0056142A" w14:paraId="7A93C92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46EA230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redcro</w:t>
            </w:r>
            <w:proofErr w:type="spellEnd"/>
          </w:p>
        </w:tc>
        <w:tc>
          <w:tcPr>
            <w:tcW w:w="3119" w:type="dxa"/>
            <w:tcMar>
              <w:left w:w="108" w:type="dxa"/>
            </w:tcMar>
            <w:vAlign w:val="center"/>
          </w:tcPr>
          <w:p w14:paraId="1F4E8B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 Crossbill</w:t>
            </w:r>
          </w:p>
        </w:tc>
        <w:tc>
          <w:tcPr>
            <w:tcW w:w="3118" w:type="dxa"/>
            <w:tcMar>
              <w:left w:w="108" w:type="dxa"/>
            </w:tcMar>
            <w:vAlign w:val="center"/>
          </w:tcPr>
          <w:p w14:paraId="2343C971"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Loxia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curvirostra</w:t>
            </w:r>
            <w:proofErr w:type="spellEnd"/>
          </w:p>
        </w:tc>
      </w:tr>
      <w:tr w:rsidR="0056142A" w14:paraId="06078B7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12995DA7"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rocpig</w:t>
            </w:r>
            <w:proofErr w:type="spellEnd"/>
          </w:p>
        </w:tc>
        <w:tc>
          <w:tcPr>
            <w:tcW w:w="3119" w:type="dxa"/>
            <w:shd w:val="clear" w:color="auto" w:fill="auto"/>
            <w:tcMar>
              <w:left w:w="108" w:type="dxa"/>
            </w:tcMar>
            <w:vAlign w:val="center"/>
          </w:tcPr>
          <w:p w14:paraId="20AA79D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Rock Pigeon</w:t>
            </w:r>
          </w:p>
        </w:tc>
        <w:tc>
          <w:tcPr>
            <w:tcW w:w="3118" w:type="dxa"/>
            <w:shd w:val="clear" w:color="auto" w:fill="auto"/>
            <w:tcMar>
              <w:left w:w="108" w:type="dxa"/>
            </w:tcMar>
            <w:vAlign w:val="center"/>
          </w:tcPr>
          <w:p w14:paraId="47118426"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Columba </w:t>
            </w:r>
            <w:proofErr w:type="spellStart"/>
            <w:r>
              <w:rPr>
                <w:rFonts w:eastAsia="Times New Roman" w:cs="Times New Roman"/>
                <w:color w:val="000000"/>
                <w:szCs w:val="24"/>
                <w:lang w:val="en-CA" w:eastAsia="en-CA"/>
              </w:rPr>
              <w:t>livia</w:t>
            </w:r>
            <w:proofErr w:type="spellEnd"/>
          </w:p>
        </w:tc>
      </w:tr>
      <w:tr w:rsidR="0056142A" w14:paraId="6733D3B4"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6A7EDA2D"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rethaw</w:t>
            </w:r>
          </w:p>
        </w:tc>
        <w:tc>
          <w:tcPr>
            <w:tcW w:w="3119" w:type="dxa"/>
            <w:tcMar>
              <w:left w:w="108" w:type="dxa"/>
            </w:tcMar>
            <w:vAlign w:val="center"/>
          </w:tcPr>
          <w:p w14:paraId="1F84F12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Red-tailed Hawk</w:t>
            </w:r>
          </w:p>
        </w:tc>
        <w:tc>
          <w:tcPr>
            <w:tcW w:w="3118" w:type="dxa"/>
            <w:tcMar>
              <w:left w:w="108" w:type="dxa"/>
            </w:tcMar>
            <w:vAlign w:val="center"/>
          </w:tcPr>
          <w:p w14:paraId="4A2421DC"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Buteo </w:t>
            </w:r>
            <w:proofErr w:type="spellStart"/>
            <w:r>
              <w:rPr>
                <w:rFonts w:eastAsia="Times New Roman" w:cs="Times New Roman"/>
                <w:color w:val="000000"/>
                <w:szCs w:val="24"/>
                <w:lang w:val="en-CA" w:eastAsia="en-CA"/>
              </w:rPr>
              <w:t>jamaicensis</w:t>
            </w:r>
            <w:proofErr w:type="spellEnd"/>
          </w:p>
        </w:tc>
      </w:tr>
      <w:tr w:rsidR="0056142A" w14:paraId="7128174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A4D97FA"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rufhum</w:t>
            </w:r>
            <w:proofErr w:type="spellEnd"/>
          </w:p>
        </w:tc>
        <w:tc>
          <w:tcPr>
            <w:tcW w:w="3119" w:type="dxa"/>
            <w:shd w:val="clear" w:color="auto" w:fill="auto"/>
            <w:tcMar>
              <w:left w:w="108" w:type="dxa"/>
            </w:tcMar>
            <w:vAlign w:val="center"/>
          </w:tcPr>
          <w:p w14:paraId="1DCC27C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Rufous Hummingbird</w:t>
            </w:r>
          </w:p>
        </w:tc>
        <w:tc>
          <w:tcPr>
            <w:tcW w:w="3118" w:type="dxa"/>
            <w:shd w:val="clear" w:color="auto" w:fill="auto"/>
            <w:tcMar>
              <w:left w:w="108" w:type="dxa"/>
            </w:tcMar>
            <w:vAlign w:val="center"/>
          </w:tcPr>
          <w:p w14:paraId="3C1E4ACB"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Selasphorus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rufus</w:t>
            </w:r>
            <w:proofErr w:type="spellEnd"/>
          </w:p>
        </w:tc>
      </w:tr>
      <w:tr w:rsidR="0056142A" w14:paraId="52D293B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10D35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rewbla</w:t>
            </w:r>
            <w:proofErr w:type="spellEnd"/>
          </w:p>
        </w:tc>
        <w:tc>
          <w:tcPr>
            <w:tcW w:w="3119" w:type="dxa"/>
            <w:tcMar>
              <w:left w:w="108" w:type="dxa"/>
            </w:tcMar>
            <w:vAlign w:val="center"/>
          </w:tcPr>
          <w:p w14:paraId="6289337B"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Red-winged Blackbird</w:t>
            </w:r>
          </w:p>
        </w:tc>
        <w:tc>
          <w:tcPr>
            <w:tcW w:w="3118" w:type="dxa"/>
            <w:tcMar>
              <w:left w:w="108" w:type="dxa"/>
            </w:tcMar>
            <w:vAlign w:val="center"/>
          </w:tcPr>
          <w:p w14:paraId="4488E55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Agelaius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phoeniceus</w:t>
            </w:r>
            <w:proofErr w:type="spellEnd"/>
          </w:p>
        </w:tc>
      </w:tr>
      <w:tr w:rsidR="0056142A" w14:paraId="27BF69B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379C94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savspa</w:t>
            </w:r>
            <w:proofErr w:type="spellEnd"/>
          </w:p>
        </w:tc>
        <w:tc>
          <w:tcPr>
            <w:tcW w:w="3119" w:type="dxa"/>
            <w:shd w:val="clear" w:color="auto" w:fill="auto"/>
            <w:tcMar>
              <w:left w:w="108" w:type="dxa"/>
            </w:tcMar>
            <w:vAlign w:val="center"/>
          </w:tcPr>
          <w:p w14:paraId="222B243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Savannah Sparrow</w:t>
            </w:r>
          </w:p>
        </w:tc>
        <w:tc>
          <w:tcPr>
            <w:tcW w:w="3118" w:type="dxa"/>
            <w:shd w:val="clear" w:color="auto" w:fill="auto"/>
            <w:tcMar>
              <w:left w:w="108" w:type="dxa"/>
            </w:tcMar>
            <w:vAlign w:val="center"/>
          </w:tcPr>
          <w:p w14:paraId="6C19758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Passerculus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sandwichensis</w:t>
            </w:r>
            <w:proofErr w:type="spellEnd"/>
          </w:p>
        </w:tc>
      </w:tr>
      <w:tr w:rsidR="0056142A" w14:paraId="57434A8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75470351"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sora</w:t>
            </w:r>
            <w:proofErr w:type="spellEnd"/>
          </w:p>
        </w:tc>
        <w:tc>
          <w:tcPr>
            <w:tcW w:w="3119" w:type="dxa"/>
            <w:tcMar>
              <w:left w:w="108" w:type="dxa"/>
            </w:tcMar>
            <w:vAlign w:val="center"/>
          </w:tcPr>
          <w:p w14:paraId="40572DF7"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Sora</w:t>
            </w:r>
          </w:p>
        </w:tc>
        <w:tc>
          <w:tcPr>
            <w:tcW w:w="3118" w:type="dxa"/>
            <w:tcMar>
              <w:left w:w="108" w:type="dxa"/>
            </w:tcMar>
            <w:vAlign w:val="center"/>
          </w:tcPr>
          <w:p w14:paraId="6B8B3A2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Porzana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carolina</w:t>
            </w:r>
            <w:proofErr w:type="spellEnd"/>
          </w:p>
        </w:tc>
      </w:tr>
      <w:tr w:rsidR="0056142A" w14:paraId="6C51DE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B8E0A6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sonspa</w:t>
            </w:r>
            <w:proofErr w:type="spellEnd"/>
          </w:p>
        </w:tc>
        <w:tc>
          <w:tcPr>
            <w:tcW w:w="3119" w:type="dxa"/>
            <w:shd w:val="clear" w:color="auto" w:fill="auto"/>
            <w:tcMar>
              <w:left w:w="108" w:type="dxa"/>
            </w:tcMar>
            <w:vAlign w:val="center"/>
          </w:tcPr>
          <w:p w14:paraId="233225E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Song Sparrow</w:t>
            </w:r>
          </w:p>
        </w:tc>
        <w:tc>
          <w:tcPr>
            <w:tcW w:w="3118" w:type="dxa"/>
            <w:shd w:val="clear" w:color="auto" w:fill="auto"/>
            <w:tcMar>
              <w:left w:w="108" w:type="dxa"/>
            </w:tcMar>
            <w:vAlign w:val="center"/>
          </w:tcPr>
          <w:p w14:paraId="55E5CF6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Melospiza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melodia</w:t>
            </w:r>
            <w:proofErr w:type="spellEnd"/>
          </w:p>
        </w:tc>
      </w:tr>
      <w:tr w:rsidR="0056142A" w14:paraId="5EE0C4AB"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BC1B2A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spotow</w:t>
            </w:r>
            <w:proofErr w:type="spellEnd"/>
          </w:p>
        </w:tc>
        <w:tc>
          <w:tcPr>
            <w:tcW w:w="3119" w:type="dxa"/>
            <w:tcMar>
              <w:left w:w="108" w:type="dxa"/>
            </w:tcMar>
            <w:vAlign w:val="center"/>
          </w:tcPr>
          <w:p w14:paraId="70EFA794"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Spotted Towhee</w:t>
            </w:r>
          </w:p>
        </w:tc>
        <w:tc>
          <w:tcPr>
            <w:tcW w:w="3118" w:type="dxa"/>
            <w:tcMar>
              <w:left w:w="108" w:type="dxa"/>
            </w:tcMar>
            <w:vAlign w:val="center"/>
          </w:tcPr>
          <w:p w14:paraId="34FCBCB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Pipilo maculatus</w:t>
            </w:r>
          </w:p>
        </w:tc>
      </w:tr>
      <w:tr w:rsidR="0056142A" w14:paraId="7A02F97A"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E5CE8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stejay</w:t>
            </w:r>
            <w:proofErr w:type="spellEnd"/>
          </w:p>
        </w:tc>
        <w:tc>
          <w:tcPr>
            <w:tcW w:w="3119" w:type="dxa"/>
            <w:shd w:val="clear" w:color="auto" w:fill="auto"/>
            <w:tcMar>
              <w:left w:w="108" w:type="dxa"/>
            </w:tcMar>
            <w:vAlign w:val="center"/>
          </w:tcPr>
          <w:p w14:paraId="5E31EFC8"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Steller's Jay</w:t>
            </w:r>
          </w:p>
        </w:tc>
        <w:tc>
          <w:tcPr>
            <w:tcW w:w="3118" w:type="dxa"/>
            <w:shd w:val="clear" w:color="auto" w:fill="auto"/>
            <w:tcMar>
              <w:left w:w="108" w:type="dxa"/>
            </w:tcMar>
            <w:vAlign w:val="center"/>
          </w:tcPr>
          <w:p w14:paraId="3CC8AF8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Cyanocitta </w:t>
            </w:r>
            <w:proofErr w:type="spellStart"/>
            <w:r>
              <w:rPr>
                <w:rFonts w:eastAsia="Times New Roman" w:cs="Times New Roman"/>
                <w:color w:val="000000"/>
                <w:szCs w:val="24"/>
                <w:lang w:val="en-CA" w:eastAsia="en-CA"/>
              </w:rPr>
              <w:t>stelleri</w:t>
            </w:r>
            <w:proofErr w:type="spellEnd"/>
          </w:p>
        </w:tc>
      </w:tr>
      <w:tr w:rsidR="0056142A" w14:paraId="0BC5DEF0"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F29ADF0"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swathr</w:t>
            </w:r>
            <w:proofErr w:type="spellEnd"/>
          </w:p>
        </w:tc>
        <w:tc>
          <w:tcPr>
            <w:tcW w:w="3119" w:type="dxa"/>
            <w:tcMar>
              <w:left w:w="108" w:type="dxa"/>
            </w:tcMar>
            <w:vAlign w:val="center"/>
          </w:tcPr>
          <w:p w14:paraId="5D02AA5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Swainson's</w:t>
            </w:r>
            <w:proofErr w:type="spellEnd"/>
            <w:r>
              <w:rPr>
                <w:rFonts w:eastAsia="Times New Roman" w:cs="Times New Roman"/>
                <w:color w:val="000000"/>
                <w:szCs w:val="24"/>
                <w:lang w:val="en-CA" w:eastAsia="en-CA"/>
              </w:rPr>
              <w:t xml:space="preserve"> Thrush</w:t>
            </w:r>
          </w:p>
        </w:tc>
        <w:tc>
          <w:tcPr>
            <w:tcW w:w="3118" w:type="dxa"/>
            <w:tcMar>
              <w:left w:w="108" w:type="dxa"/>
            </w:tcMar>
            <w:vAlign w:val="center"/>
          </w:tcPr>
          <w:p w14:paraId="4A4D1FB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Catharus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ustulatus</w:t>
            </w:r>
            <w:proofErr w:type="spellEnd"/>
          </w:p>
        </w:tc>
      </w:tr>
      <w:tr w:rsidR="0056142A" w14:paraId="4131538C"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106468C"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towwar</w:t>
            </w:r>
            <w:proofErr w:type="spellEnd"/>
          </w:p>
        </w:tc>
        <w:tc>
          <w:tcPr>
            <w:tcW w:w="3119" w:type="dxa"/>
            <w:shd w:val="clear" w:color="auto" w:fill="auto"/>
            <w:tcMar>
              <w:left w:w="108" w:type="dxa"/>
            </w:tcMar>
            <w:vAlign w:val="center"/>
          </w:tcPr>
          <w:p w14:paraId="28CD4CE4"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Townsend's Warbler</w:t>
            </w:r>
          </w:p>
        </w:tc>
        <w:tc>
          <w:tcPr>
            <w:tcW w:w="3118" w:type="dxa"/>
            <w:shd w:val="clear" w:color="auto" w:fill="auto"/>
            <w:tcMar>
              <w:left w:w="108" w:type="dxa"/>
            </w:tcMar>
            <w:vAlign w:val="center"/>
          </w:tcPr>
          <w:p w14:paraId="670B8D1C"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townsendi</w:t>
            </w:r>
            <w:proofErr w:type="spellEnd"/>
          </w:p>
        </w:tc>
      </w:tr>
      <w:tr w:rsidR="0056142A" w14:paraId="1C1510B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C5EFCAD"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treswa</w:t>
            </w:r>
            <w:proofErr w:type="spellEnd"/>
          </w:p>
        </w:tc>
        <w:tc>
          <w:tcPr>
            <w:tcW w:w="3119" w:type="dxa"/>
            <w:tcMar>
              <w:left w:w="108" w:type="dxa"/>
            </w:tcMar>
            <w:vAlign w:val="center"/>
          </w:tcPr>
          <w:p w14:paraId="0310320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Tree Swallow</w:t>
            </w:r>
          </w:p>
        </w:tc>
        <w:tc>
          <w:tcPr>
            <w:tcW w:w="3118" w:type="dxa"/>
            <w:tcMar>
              <w:left w:w="108" w:type="dxa"/>
            </w:tcMar>
            <w:vAlign w:val="center"/>
          </w:tcPr>
          <w:p w14:paraId="1F5BB3FF"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bicolor</w:t>
            </w:r>
          </w:p>
        </w:tc>
      </w:tr>
      <w:tr w:rsidR="0056142A" w14:paraId="463CC615"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F2FD7A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daejun</w:t>
            </w:r>
            <w:proofErr w:type="spellEnd"/>
          </w:p>
        </w:tc>
        <w:tc>
          <w:tcPr>
            <w:tcW w:w="3119" w:type="dxa"/>
            <w:shd w:val="clear" w:color="auto" w:fill="auto"/>
            <w:tcMar>
              <w:left w:w="108" w:type="dxa"/>
            </w:tcMar>
            <w:vAlign w:val="center"/>
          </w:tcPr>
          <w:p w14:paraId="19704BC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Dark-eyed Junco</w:t>
            </w:r>
          </w:p>
        </w:tc>
        <w:tc>
          <w:tcPr>
            <w:tcW w:w="3118" w:type="dxa"/>
            <w:shd w:val="clear" w:color="auto" w:fill="auto"/>
            <w:tcMar>
              <w:left w:w="108" w:type="dxa"/>
            </w:tcMar>
            <w:vAlign w:val="center"/>
          </w:tcPr>
          <w:p w14:paraId="0418CB5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Junco </w:t>
            </w:r>
            <w:proofErr w:type="spellStart"/>
            <w:r>
              <w:rPr>
                <w:rFonts w:eastAsia="Times New Roman" w:cs="Times New Roman"/>
                <w:color w:val="000000"/>
                <w:szCs w:val="24"/>
                <w:lang w:val="en-CA" w:eastAsia="en-CA"/>
              </w:rPr>
              <w:t>hyemalis</w:t>
            </w:r>
            <w:proofErr w:type="spellEnd"/>
          </w:p>
        </w:tc>
      </w:tr>
      <w:tr w:rsidR="0056142A" w14:paraId="5677938D"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487DD6F"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yerwar</w:t>
            </w:r>
            <w:proofErr w:type="spellEnd"/>
          </w:p>
        </w:tc>
        <w:tc>
          <w:tcPr>
            <w:tcW w:w="3119" w:type="dxa"/>
            <w:tcMar>
              <w:left w:w="108" w:type="dxa"/>
            </w:tcMar>
            <w:vAlign w:val="center"/>
          </w:tcPr>
          <w:p w14:paraId="0B46C1F2"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w:t>
            </w:r>
            <w:proofErr w:type="spellStart"/>
            <w:r>
              <w:rPr>
                <w:rFonts w:eastAsia="Times New Roman" w:cs="Times New Roman"/>
                <w:color w:val="000000"/>
                <w:szCs w:val="24"/>
                <w:lang w:val="en-CA" w:eastAsia="en-CA"/>
              </w:rPr>
              <w:t>rumped</w:t>
            </w:r>
            <w:proofErr w:type="spellEnd"/>
            <w:r>
              <w:rPr>
                <w:rFonts w:eastAsia="Times New Roman" w:cs="Times New Roman"/>
                <w:color w:val="000000"/>
                <w:szCs w:val="24"/>
                <w:lang w:val="en-CA" w:eastAsia="en-CA"/>
              </w:rPr>
              <w:t xml:space="preserve"> Warbler</w:t>
            </w:r>
          </w:p>
        </w:tc>
        <w:tc>
          <w:tcPr>
            <w:tcW w:w="3118" w:type="dxa"/>
            <w:tcMar>
              <w:left w:w="108" w:type="dxa"/>
            </w:tcMar>
            <w:vAlign w:val="center"/>
          </w:tcPr>
          <w:p w14:paraId="348B137E"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coronata</w:t>
            </w:r>
            <w:proofErr w:type="spellEnd"/>
          </w:p>
        </w:tc>
      </w:tr>
      <w:tr w:rsidR="0056142A" w14:paraId="004422B6"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4646CB4"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varthr</w:t>
            </w:r>
            <w:proofErr w:type="spellEnd"/>
          </w:p>
        </w:tc>
        <w:tc>
          <w:tcPr>
            <w:tcW w:w="3119" w:type="dxa"/>
            <w:shd w:val="clear" w:color="auto" w:fill="auto"/>
            <w:tcMar>
              <w:left w:w="108" w:type="dxa"/>
            </w:tcMar>
            <w:vAlign w:val="center"/>
          </w:tcPr>
          <w:p w14:paraId="5BAAFF1E"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Varied Thrush</w:t>
            </w:r>
          </w:p>
        </w:tc>
        <w:tc>
          <w:tcPr>
            <w:tcW w:w="3118" w:type="dxa"/>
            <w:shd w:val="clear" w:color="auto" w:fill="auto"/>
            <w:tcMar>
              <w:left w:w="108" w:type="dxa"/>
            </w:tcMar>
            <w:vAlign w:val="center"/>
          </w:tcPr>
          <w:p w14:paraId="4A0A17E9"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Ixoreus</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naevius</w:t>
            </w:r>
            <w:proofErr w:type="spellEnd"/>
          </w:p>
        </w:tc>
      </w:tr>
      <w:tr w:rsidR="0056142A" w14:paraId="2D48FAF8"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0F44428"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vigswa</w:t>
            </w:r>
            <w:proofErr w:type="spellEnd"/>
          </w:p>
        </w:tc>
        <w:tc>
          <w:tcPr>
            <w:tcW w:w="3119" w:type="dxa"/>
            <w:tcMar>
              <w:left w:w="108" w:type="dxa"/>
            </w:tcMar>
            <w:vAlign w:val="center"/>
          </w:tcPr>
          <w:p w14:paraId="45E79A88"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Violet-green Swallow</w:t>
            </w:r>
          </w:p>
        </w:tc>
        <w:tc>
          <w:tcPr>
            <w:tcW w:w="3118" w:type="dxa"/>
            <w:tcMar>
              <w:left w:w="108" w:type="dxa"/>
            </w:tcMar>
            <w:vAlign w:val="center"/>
          </w:tcPr>
          <w:p w14:paraId="61204020"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Tachycineta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thalassina</w:t>
            </w:r>
            <w:proofErr w:type="spellEnd"/>
          </w:p>
        </w:tc>
      </w:tr>
      <w:tr w:rsidR="0056142A" w14:paraId="6DDBF8C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63D0D2C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warvir</w:t>
            </w:r>
            <w:proofErr w:type="spellEnd"/>
          </w:p>
        </w:tc>
        <w:tc>
          <w:tcPr>
            <w:tcW w:w="3119" w:type="dxa"/>
            <w:shd w:val="clear" w:color="auto" w:fill="auto"/>
            <w:tcMar>
              <w:left w:w="108" w:type="dxa"/>
            </w:tcMar>
            <w:vAlign w:val="center"/>
          </w:tcPr>
          <w:p w14:paraId="5D3348E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Warbling Vireo</w:t>
            </w:r>
          </w:p>
        </w:tc>
        <w:tc>
          <w:tcPr>
            <w:tcW w:w="3118" w:type="dxa"/>
            <w:shd w:val="clear" w:color="auto" w:fill="auto"/>
            <w:tcMar>
              <w:left w:w="108" w:type="dxa"/>
            </w:tcMar>
            <w:vAlign w:val="center"/>
          </w:tcPr>
          <w:p w14:paraId="1381991F"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Vireo </w:t>
            </w:r>
            <w:proofErr w:type="spellStart"/>
            <w:r>
              <w:rPr>
                <w:rFonts w:eastAsia="Times New Roman" w:cs="Times New Roman"/>
                <w:color w:val="000000"/>
                <w:szCs w:val="24"/>
                <w:lang w:val="en-CA" w:eastAsia="en-CA"/>
              </w:rPr>
              <w:t>gilvus</w:t>
            </w:r>
            <w:proofErr w:type="spellEnd"/>
          </w:p>
        </w:tc>
      </w:tr>
      <w:tr w:rsidR="0056142A" w14:paraId="584A8621"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2AE2CA53"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whcspa</w:t>
            </w:r>
            <w:proofErr w:type="spellEnd"/>
          </w:p>
        </w:tc>
        <w:tc>
          <w:tcPr>
            <w:tcW w:w="3119" w:type="dxa"/>
            <w:tcMar>
              <w:left w:w="108" w:type="dxa"/>
            </w:tcMar>
            <w:vAlign w:val="center"/>
          </w:tcPr>
          <w:p w14:paraId="59788D4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White-crowned Sparrow</w:t>
            </w:r>
          </w:p>
        </w:tc>
        <w:tc>
          <w:tcPr>
            <w:tcW w:w="3118" w:type="dxa"/>
            <w:tcMar>
              <w:left w:w="108" w:type="dxa"/>
            </w:tcMar>
            <w:vAlign w:val="center"/>
          </w:tcPr>
          <w:p w14:paraId="00D075F9"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Zonotrichia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leucophrys</w:t>
            </w:r>
            <w:proofErr w:type="spellEnd"/>
          </w:p>
        </w:tc>
      </w:tr>
      <w:tr w:rsidR="0056142A" w14:paraId="0029BE00"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3E08946E"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westan</w:t>
            </w:r>
            <w:proofErr w:type="spellEnd"/>
          </w:p>
        </w:tc>
        <w:tc>
          <w:tcPr>
            <w:tcW w:w="3119" w:type="dxa"/>
            <w:shd w:val="clear" w:color="auto" w:fill="auto"/>
            <w:tcMar>
              <w:left w:w="108" w:type="dxa"/>
            </w:tcMar>
            <w:vAlign w:val="center"/>
          </w:tcPr>
          <w:p w14:paraId="6A33093D"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Western Tanager</w:t>
            </w:r>
          </w:p>
        </w:tc>
        <w:tc>
          <w:tcPr>
            <w:tcW w:w="3118" w:type="dxa"/>
            <w:shd w:val="clear" w:color="auto" w:fill="auto"/>
            <w:tcMar>
              <w:left w:w="108" w:type="dxa"/>
            </w:tcMar>
            <w:vAlign w:val="center"/>
          </w:tcPr>
          <w:p w14:paraId="42F65BBA"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Piranga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ludoviciana</w:t>
            </w:r>
            <w:proofErr w:type="spellEnd"/>
          </w:p>
        </w:tc>
      </w:tr>
      <w:tr w:rsidR="0056142A" w14:paraId="1486224E"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5C6AA7CB" w14:textId="77777777" w:rsidR="0056142A" w:rsidRDefault="00581800">
            <w:pPr>
              <w:spacing w:after="0" w:line="240" w:lineRule="auto"/>
              <w:jc w:val="center"/>
              <w:rPr>
                <w:rFonts w:eastAsia="Times New Roman" w:cs="Times New Roman"/>
                <w:b w:val="0"/>
                <w:color w:val="000000"/>
                <w:szCs w:val="24"/>
                <w:lang w:val="en-CA" w:eastAsia="en-CA"/>
              </w:rPr>
            </w:pPr>
            <w:r>
              <w:rPr>
                <w:rFonts w:eastAsia="Times New Roman" w:cs="Times New Roman"/>
                <w:b w:val="0"/>
                <w:color w:val="000000"/>
                <w:szCs w:val="24"/>
                <w:lang w:val="en-CA" w:eastAsia="en-CA"/>
              </w:rPr>
              <w:t>wilsni1</w:t>
            </w:r>
          </w:p>
        </w:tc>
        <w:tc>
          <w:tcPr>
            <w:tcW w:w="3119" w:type="dxa"/>
            <w:tcMar>
              <w:left w:w="108" w:type="dxa"/>
            </w:tcMar>
            <w:vAlign w:val="center"/>
          </w:tcPr>
          <w:p w14:paraId="02B3ED85"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Snipe</w:t>
            </w:r>
          </w:p>
        </w:tc>
        <w:tc>
          <w:tcPr>
            <w:tcW w:w="3118" w:type="dxa"/>
            <w:tcMar>
              <w:left w:w="108" w:type="dxa"/>
            </w:tcMar>
            <w:vAlign w:val="center"/>
          </w:tcPr>
          <w:p w14:paraId="4BABAFDA"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Gallinago</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delicata</w:t>
            </w:r>
            <w:proofErr w:type="spellEnd"/>
          </w:p>
        </w:tc>
      </w:tr>
      <w:tr w:rsidR="0056142A" w14:paraId="33B3DCB8"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78DEC83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wlswar</w:t>
            </w:r>
            <w:proofErr w:type="spellEnd"/>
          </w:p>
        </w:tc>
        <w:tc>
          <w:tcPr>
            <w:tcW w:w="3119" w:type="dxa"/>
            <w:shd w:val="clear" w:color="auto" w:fill="auto"/>
            <w:tcMar>
              <w:left w:w="108" w:type="dxa"/>
            </w:tcMar>
            <w:vAlign w:val="center"/>
          </w:tcPr>
          <w:p w14:paraId="15B43443"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Wilson's Warbler</w:t>
            </w:r>
          </w:p>
        </w:tc>
        <w:tc>
          <w:tcPr>
            <w:tcW w:w="3118" w:type="dxa"/>
            <w:shd w:val="clear" w:color="auto" w:fill="auto"/>
            <w:tcMar>
              <w:left w:w="108" w:type="dxa"/>
            </w:tcMar>
            <w:vAlign w:val="center"/>
          </w:tcPr>
          <w:p w14:paraId="3D45A410"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Cardellina</w:t>
            </w:r>
            <w:proofErr w:type="spellEnd"/>
            <w:r>
              <w:rPr>
                <w:rFonts w:eastAsia="Times New Roman" w:cs="Times New Roman"/>
                <w:color w:val="000000"/>
                <w:szCs w:val="24"/>
                <w:lang w:val="en-CA" w:eastAsia="en-CA"/>
              </w:rPr>
              <w:t xml:space="preserve"> </w:t>
            </w:r>
            <w:proofErr w:type="spellStart"/>
            <w:r>
              <w:rPr>
                <w:rFonts w:eastAsia="Times New Roman" w:cs="Times New Roman"/>
                <w:color w:val="000000"/>
                <w:szCs w:val="24"/>
                <w:lang w:val="en-CA" w:eastAsia="en-CA"/>
              </w:rPr>
              <w:t>pusilla</w:t>
            </w:r>
            <w:proofErr w:type="spellEnd"/>
          </w:p>
        </w:tc>
      </w:tr>
      <w:tr w:rsidR="0056142A" w14:paraId="42B216C3" w14:textId="77777777" w:rsidTr="005614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Mar>
              <w:left w:w="108" w:type="dxa"/>
            </w:tcMar>
            <w:vAlign w:val="center"/>
          </w:tcPr>
          <w:p w14:paraId="16274FB2"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wooduc</w:t>
            </w:r>
            <w:proofErr w:type="spellEnd"/>
          </w:p>
        </w:tc>
        <w:tc>
          <w:tcPr>
            <w:tcW w:w="3119" w:type="dxa"/>
            <w:tcMar>
              <w:left w:w="108" w:type="dxa"/>
            </w:tcMar>
            <w:vAlign w:val="center"/>
          </w:tcPr>
          <w:p w14:paraId="7D2912C3"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Wood Duck</w:t>
            </w:r>
          </w:p>
        </w:tc>
        <w:tc>
          <w:tcPr>
            <w:tcW w:w="3118" w:type="dxa"/>
            <w:tcMar>
              <w:left w:w="108" w:type="dxa"/>
            </w:tcMar>
            <w:vAlign w:val="center"/>
          </w:tcPr>
          <w:p w14:paraId="2BC1BE66" w14:textId="77777777" w:rsidR="0056142A" w:rsidRDefault="00581800">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 xml:space="preserve">Aix </w:t>
            </w:r>
            <w:proofErr w:type="spellStart"/>
            <w:r>
              <w:rPr>
                <w:rFonts w:eastAsia="Times New Roman" w:cs="Times New Roman"/>
                <w:color w:val="000000"/>
                <w:szCs w:val="24"/>
                <w:lang w:val="en-CA" w:eastAsia="en-CA"/>
              </w:rPr>
              <w:t>sponsa</w:t>
            </w:r>
            <w:proofErr w:type="spellEnd"/>
          </w:p>
        </w:tc>
      </w:tr>
      <w:tr w:rsidR="0056142A" w14:paraId="05503D83" w14:textId="77777777" w:rsidTr="0056142A">
        <w:trPr>
          <w:trHeight w:val="300"/>
        </w:trPr>
        <w:tc>
          <w:tcPr>
            <w:cnfStyle w:val="001000000000" w:firstRow="0" w:lastRow="0" w:firstColumn="1" w:lastColumn="0" w:oddVBand="0" w:evenVBand="0" w:oddHBand="0" w:evenHBand="0" w:firstRowFirstColumn="0" w:firstRowLastColumn="0" w:lastRowFirstColumn="0" w:lastRowLastColumn="0"/>
            <w:tcW w:w="1696" w:type="dxa"/>
            <w:shd w:val="clear" w:color="auto" w:fill="auto"/>
            <w:tcMar>
              <w:left w:w="108" w:type="dxa"/>
            </w:tcMar>
            <w:vAlign w:val="center"/>
          </w:tcPr>
          <w:p w14:paraId="45200A29" w14:textId="77777777" w:rsidR="0056142A" w:rsidRDefault="00581800">
            <w:pPr>
              <w:spacing w:after="0" w:line="240" w:lineRule="auto"/>
              <w:jc w:val="center"/>
              <w:rPr>
                <w:rFonts w:eastAsia="Times New Roman" w:cs="Times New Roman"/>
                <w:b w:val="0"/>
                <w:color w:val="000000"/>
                <w:szCs w:val="24"/>
                <w:lang w:val="en-CA" w:eastAsia="en-CA"/>
              </w:rPr>
            </w:pPr>
            <w:proofErr w:type="spellStart"/>
            <w:r>
              <w:rPr>
                <w:rFonts w:eastAsia="Times New Roman" w:cs="Times New Roman"/>
                <w:b w:val="0"/>
                <w:color w:val="000000"/>
                <w:szCs w:val="24"/>
                <w:lang w:val="en-CA" w:eastAsia="en-CA"/>
              </w:rPr>
              <w:t>yelwar</w:t>
            </w:r>
            <w:proofErr w:type="spellEnd"/>
          </w:p>
        </w:tc>
        <w:tc>
          <w:tcPr>
            <w:tcW w:w="3119" w:type="dxa"/>
            <w:shd w:val="clear" w:color="auto" w:fill="auto"/>
            <w:tcMar>
              <w:left w:w="108" w:type="dxa"/>
            </w:tcMar>
            <w:vAlign w:val="center"/>
          </w:tcPr>
          <w:p w14:paraId="7932A022"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r>
              <w:rPr>
                <w:rFonts w:eastAsia="Times New Roman" w:cs="Times New Roman"/>
                <w:color w:val="000000"/>
                <w:szCs w:val="24"/>
                <w:lang w:val="en-CA" w:eastAsia="en-CA"/>
              </w:rPr>
              <w:t>Yellow Warbler</w:t>
            </w:r>
          </w:p>
        </w:tc>
        <w:tc>
          <w:tcPr>
            <w:tcW w:w="3118" w:type="dxa"/>
            <w:shd w:val="clear" w:color="auto" w:fill="auto"/>
            <w:tcMar>
              <w:left w:w="108" w:type="dxa"/>
            </w:tcMar>
            <w:vAlign w:val="center"/>
          </w:tcPr>
          <w:p w14:paraId="26361F01" w14:textId="77777777" w:rsidR="0056142A" w:rsidRDefault="0058180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CA" w:eastAsia="en-CA"/>
              </w:rPr>
            </w:pPr>
            <w:proofErr w:type="spellStart"/>
            <w:r>
              <w:rPr>
                <w:rFonts w:eastAsia="Times New Roman" w:cs="Times New Roman"/>
                <w:color w:val="000000"/>
                <w:szCs w:val="24"/>
                <w:lang w:val="en-CA" w:eastAsia="en-CA"/>
              </w:rPr>
              <w:t>Setophaga</w:t>
            </w:r>
            <w:proofErr w:type="spellEnd"/>
            <w:r>
              <w:rPr>
                <w:rFonts w:eastAsia="Times New Roman" w:cs="Times New Roman"/>
                <w:color w:val="000000"/>
                <w:szCs w:val="24"/>
                <w:lang w:val="en-CA" w:eastAsia="en-CA"/>
              </w:rPr>
              <w:t xml:space="preserve"> petechia</w:t>
            </w:r>
          </w:p>
        </w:tc>
      </w:tr>
    </w:tbl>
    <w:p w14:paraId="72547D63" w14:textId="77777777" w:rsidR="0056142A" w:rsidRDefault="0056142A">
      <w:pPr>
        <w:widowControl w:val="0"/>
        <w:spacing w:after="0" w:line="480" w:lineRule="auto"/>
      </w:pPr>
    </w:p>
    <w:sectPr w:rsidR="0056142A">
      <w:footerReference w:type="default" r:id="rId15"/>
      <w:pgSz w:w="12240" w:h="15840"/>
      <w:pgMar w:top="1440" w:right="1440" w:bottom="1440" w:left="1440" w:header="0" w:footer="720" w:gutter="0"/>
      <w:lnNumType w:countBy="1" w:restart="continuous"/>
      <w:cols w:space="720"/>
      <w:formProt w:val="0"/>
      <w:docGrid w:linePitch="36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richard" w:date="2019-04-04T15:47:00Z" w:initials="r">
    <w:p w14:paraId="61216261" w14:textId="77777777" w:rsidR="0013533A" w:rsidRDefault="0013533A">
      <w:r>
        <w:rPr>
          <w:rFonts w:ascii="Liberation Serif" w:eastAsia="DejaVu Sans" w:hAnsi="Liberation Serif" w:cs="Times New Roman"/>
          <w:szCs w:val="24"/>
          <w:lang w:bidi="en-US"/>
        </w:rPr>
        <w:t>Avoiding ‘uninformed opportunism’ by understanding the value of biodiversity feature and cost data in conservation prioritization</w:t>
      </w:r>
    </w:p>
    <w:p w14:paraId="58C8204B" w14:textId="77777777" w:rsidR="0013533A" w:rsidRDefault="0013533A"/>
  </w:comment>
  <w:comment w:id="19" w:author="richard" w:date="2019-05-21T14:33:00Z" w:initials="r">
    <w:p w14:paraId="6FBB3EC8" w14:textId="7D9F343E" w:rsidR="00BA362E" w:rsidRDefault="00BA362E">
      <w:pPr>
        <w:pStyle w:val="CommentText"/>
      </w:pPr>
      <w:r>
        <w:t>Also:</w:t>
      </w:r>
      <w:bookmarkStart w:id="20" w:name="_GoBack"/>
      <w:bookmarkEnd w:id="20"/>
    </w:p>
    <w:p w14:paraId="16BA0B2D" w14:textId="22389510" w:rsidR="002639E3" w:rsidRDefault="002639E3">
      <w:pPr>
        <w:pStyle w:val="CommentText"/>
      </w:pPr>
      <w:r>
        <w:rPr>
          <w:rStyle w:val="CommentReference"/>
        </w:rPr>
        <w:annotationRef/>
      </w:r>
      <w:hyperlink r:id="rId1" w:history="1">
        <w:r>
          <w:rPr>
            <w:rStyle w:val="Hyperlink"/>
          </w:rPr>
          <w:t>http://plato.asu.edu/talks/informs2018.pdf</w:t>
        </w:r>
      </w:hyperlink>
    </w:p>
  </w:comment>
  <w:comment w:id="26" w:author="Unknown Author" w:date="2019-04-13T17:46:00Z" w:initials="">
    <w:p w14:paraId="3877C7CB" w14:textId="77777777" w:rsidR="0013533A" w:rsidRDefault="0013533A">
      <w:r>
        <w:rPr>
          <w:rFonts w:ascii="Calibri" w:hAnsi="Calibri"/>
          <w:sz w:val="20"/>
        </w:rPr>
        <w:t xml:space="preserve">I wonder if it’s worth expanding on this results section? E.g. are there any sized problems where </w:t>
      </w:r>
      <w:proofErr w:type="spellStart"/>
      <w:r>
        <w:rPr>
          <w:rFonts w:ascii="Calibri" w:hAnsi="Calibri"/>
          <w:sz w:val="20"/>
        </w:rPr>
        <w:t>Marxan</w:t>
      </w:r>
      <w:proofErr w:type="spellEnd"/>
      <w:r>
        <w:rPr>
          <w:rFonts w:ascii="Calibri" w:hAnsi="Calibri"/>
          <w:sz w:val="20"/>
        </w:rPr>
        <w:t xml:space="preserve"> can deliver near-optimal solutions (</w:t>
      </w:r>
      <w:proofErr w:type="spellStart"/>
      <w:r>
        <w:rPr>
          <w:rFonts w:ascii="Calibri" w:hAnsi="Calibri"/>
          <w:sz w:val="20"/>
        </w:rPr>
        <w:t>ie</w:t>
      </w:r>
      <w:proofErr w:type="spellEnd"/>
      <w:r>
        <w:rPr>
          <w:rFonts w:ascii="Calibri" w:hAnsi="Calibri"/>
          <w:sz w:val="20"/>
        </w:rPr>
        <w:t xml:space="preserve">. &lt;10% or &lt;5% from optimality)? At what sized problem did </w:t>
      </w:r>
      <w:proofErr w:type="spellStart"/>
      <w:r>
        <w:rPr>
          <w:rFonts w:ascii="Calibri" w:hAnsi="Calibri"/>
          <w:sz w:val="20"/>
        </w:rPr>
        <w:t>Marxan</w:t>
      </w:r>
      <w:proofErr w:type="spellEnd"/>
      <w:r>
        <w:rPr>
          <w:rFonts w:ascii="Calibri" w:hAnsi="Calibri"/>
          <w:sz w:val="20"/>
        </w:rPr>
        <w:t xml:space="preserve"> start performing really poorly?</w:t>
      </w:r>
    </w:p>
  </w:comment>
  <w:comment w:id="27" w:author="Joe Bennett" w:date="2019-04-25T10:47:00Z" w:initials="JB">
    <w:p w14:paraId="1449012E" w14:textId="14774B2D" w:rsidR="0013533A" w:rsidRDefault="0013533A">
      <w:pPr>
        <w:pStyle w:val="CommentText"/>
      </w:pPr>
      <w:r>
        <w:rPr>
          <w:rStyle w:val="CommentReference"/>
        </w:rPr>
        <w:annotationRef/>
      </w:r>
      <w:r>
        <w:t xml:space="preserve">Seems OK if there’s room. </w:t>
      </w:r>
    </w:p>
  </w:comment>
  <w:comment w:id="28" w:author="Unknown Author" w:date="2019-04-13T17:47:00Z" w:initials="">
    <w:p w14:paraId="663895FA" w14:textId="77777777" w:rsidR="0013533A" w:rsidRDefault="0013533A">
      <w:r>
        <w:rPr>
          <w:rFonts w:ascii="Calibri" w:hAnsi="Calibri"/>
          <w:sz w:val="20"/>
        </w:rPr>
        <w:t xml:space="preserve">It might also be worth including maximum run times too. It might also be worth reporting run times for </w:t>
      </w:r>
      <w:proofErr w:type="spellStart"/>
      <w:r>
        <w:rPr>
          <w:rFonts w:ascii="Calibri" w:hAnsi="Calibri"/>
          <w:sz w:val="20"/>
        </w:rPr>
        <w:t>Marxan</w:t>
      </w:r>
      <w:proofErr w:type="spellEnd"/>
      <w:r>
        <w:rPr>
          <w:rFonts w:ascii="Calibri" w:hAnsi="Calibri"/>
          <w:sz w:val="20"/>
        </w:rPr>
        <w:t xml:space="preserve"> with and without calibration if possible? This will help make the case for people who don’t both calibrating </w:t>
      </w:r>
      <w:proofErr w:type="spellStart"/>
      <w:r>
        <w:rPr>
          <w:rFonts w:ascii="Calibri" w:hAnsi="Calibri"/>
          <w:sz w:val="20"/>
        </w:rPr>
        <w:t>Marxan</w:t>
      </w:r>
      <w:proofErr w:type="spellEnd"/>
      <w:r>
        <w:rPr>
          <w:rFonts w:ascii="Calibri" w:hAnsi="Calibri"/>
          <w:sz w:val="20"/>
        </w:rPr>
        <w:t>?</w:t>
      </w:r>
    </w:p>
  </w:comment>
  <w:comment w:id="31" w:author="Matt Strimas-Mackey" w:date="2019-04-16T11:03:00Z" w:initials="MS">
    <w:p w14:paraId="7658EDF5" w14:textId="452F94A4" w:rsidR="0013533A" w:rsidRDefault="0013533A">
      <w:pPr>
        <w:pStyle w:val="CommentText"/>
      </w:pPr>
      <w:r>
        <w:rPr>
          <w:rStyle w:val="CommentReference"/>
        </w:rPr>
        <w:annotationRef/>
      </w:r>
      <w:r>
        <w:t>Hasn’t been defined previously</w:t>
      </w:r>
    </w:p>
  </w:comment>
  <w:comment w:id="32" w:author="Joe Bennett" w:date="2019-04-25T11:02:00Z" w:initials="JB">
    <w:p w14:paraId="0B355219" w14:textId="43388F1E" w:rsidR="0013533A" w:rsidRDefault="0013533A">
      <w:pPr>
        <w:pStyle w:val="CommentText"/>
      </w:pPr>
      <w:r>
        <w:rPr>
          <w:rStyle w:val="CommentReference"/>
        </w:rPr>
        <w:annotationRef/>
      </w:r>
      <w:r>
        <w:t>Agree. I was initially confused by this sentence and its fit with the paper. Do the edits help?</w:t>
      </w:r>
    </w:p>
    <w:p w14:paraId="6BD74BE3" w14:textId="1EDAB747" w:rsidR="0013533A" w:rsidRDefault="0013533A">
      <w:pPr>
        <w:pStyle w:val="CommentText"/>
      </w:pPr>
    </w:p>
    <w:p w14:paraId="47B5DF75" w14:textId="5E506FDE" w:rsidR="0013533A" w:rsidRDefault="0013533A">
      <w:pPr>
        <w:pStyle w:val="CommentText"/>
      </w:pPr>
      <w:r>
        <w:t xml:space="preserve">Also, see comment below re introducing these concepts more fully in methods where </w:t>
      </w:r>
      <w:proofErr w:type="spellStart"/>
      <w:r>
        <w:t>Marxan</w:t>
      </w:r>
      <w:proofErr w:type="spellEnd"/>
      <w:r>
        <w:t xml:space="preserve"> described. </w:t>
      </w:r>
    </w:p>
  </w:comment>
  <w:comment w:id="33" w:author="Joe Bennett" w:date="2019-04-25T11:04:00Z" w:initials="JB">
    <w:p w14:paraId="02873843" w14:textId="7C456ED2" w:rsidR="0013533A" w:rsidRDefault="0013533A">
      <w:pPr>
        <w:pStyle w:val="CommentText"/>
      </w:pPr>
      <w:r>
        <w:rPr>
          <w:rStyle w:val="CommentReference"/>
        </w:rPr>
        <w:annotationRef/>
      </w:r>
      <w:r>
        <w:t xml:space="preserve">May need to specify computer power here and in methods. </w:t>
      </w:r>
    </w:p>
  </w:comment>
  <w:comment w:id="35" w:author="richard" w:date="2019-05-07T13:21:00Z" w:initials="r">
    <w:p w14:paraId="599B2026" w14:textId="4F612091" w:rsidR="00431741" w:rsidRDefault="00431741">
      <w:pPr>
        <w:pStyle w:val="CommentText"/>
      </w:pPr>
      <w:r>
        <w:rPr>
          <w:rStyle w:val="CommentReference"/>
        </w:rPr>
        <w:annotationRef/>
      </w:r>
      <w:r>
        <w:t>Jeff, is your global study ready to be cited?</w:t>
      </w:r>
    </w:p>
  </w:comment>
  <w:comment w:id="37" w:author="richard" w:date="2019-04-04T09:15:00Z" w:initials="r">
    <w:p w14:paraId="21AB45BB" w14:textId="77777777" w:rsidR="0013533A" w:rsidRDefault="0013533A">
      <w:r>
        <w:rPr>
          <w:rFonts w:ascii="Liberation Serif" w:eastAsia="DejaVu Sans" w:hAnsi="Liberation Serif" w:cs="DejaVu Sans"/>
          <w:szCs w:val="24"/>
          <w:lang w:bidi="en-US"/>
        </w:rPr>
        <w:t>Is this too strong a statement that might alienate Hugh et al.?</w:t>
      </w:r>
    </w:p>
  </w:comment>
  <w:comment w:id="38" w:author="Joe Bennett" w:date="2019-04-25T11:15:00Z" w:initials="JB">
    <w:p w14:paraId="589305AD" w14:textId="294337A0" w:rsidR="0013533A" w:rsidRDefault="0013533A">
      <w:pPr>
        <w:pStyle w:val="CommentText"/>
      </w:pPr>
      <w:r>
        <w:rPr>
          <w:rStyle w:val="CommentReference"/>
        </w:rPr>
        <w:annotationRef/>
      </w:r>
      <w:r>
        <w:t xml:space="preserve">I really don’t think so (as edited) - especially if we point out benefit of sensitivity analysis. I think it could be a wake-up call. </w:t>
      </w:r>
    </w:p>
  </w:comment>
  <w:comment w:id="39" w:author="Unknown Author" w:date="2019-04-13T17:51:00Z" w:initials="">
    <w:p w14:paraId="429EC923" w14:textId="77777777" w:rsidR="0013533A" w:rsidRDefault="0013533A">
      <w:r>
        <w:rPr>
          <w:rFonts w:ascii="Calibri" w:hAnsi="Calibri"/>
          <w:sz w:val="20"/>
        </w:rPr>
        <w:t xml:space="preserve">I think this is perhaps too strong and untrue to some extent. To my knowledge, ILP can’t do BLM stuff fast unless you have </w:t>
      </w:r>
      <w:proofErr w:type="spellStart"/>
      <w:r>
        <w:rPr>
          <w:rFonts w:ascii="Calibri" w:hAnsi="Calibri"/>
          <w:sz w:val="20"/>
        </w:rPr>
        <w:t>Gurobi</w:t>
      </w:r>
      <w:proofErr w:type="spellEnd"/>
      <w:r>
        <w:rPr>
          <w:rFonts w:ascii="Calibri" w:hAnsi="Calibri"/>
          <w:sz w:val="20"/>
        </w:rPr>
        <w:t xml:space="preserve">/CPLEX. Also, we don’t yet have any working implementation for generating a portfolio of (useful) selection frequencies (regardless of how useful selection frequencies are) </w:t>
      </w:r>
    </w:p>
  </w:comment>
  <w:comment w:id="40" w:author="Joe Bennett" w:date="2019-04-25T11:16:00Z" w:initials="JB">
    <w:p w14:paraId="34E8F422" w14:textId="55DEDB9C" w:rsidR="0013533A" w:rsidRDefault="0013533A">
      <w:pPr>
        <w:pStyle w:val="CommentText"/>
      </w:pPr>
      <w:r>
        <w:rPr>
          <w:rStyle w:val="CommentReference"/>
        </w:rPr>
        <w:annotationRef/>
      </w:r>
      <w:r>
        <w:t xml:space="preserve">Can we note somewhere that selection frequencies can easily be generated in a sensitivity analysis (which would be way faster than </w:t>
      </w:r>
      <w:proofErr w:type="spellStart"/>
      <w:r>
        <w:t>Marxan</w:t>
      </w:r>
      <w:proofErr w:type="spellEnd"/>
      <w:r>
        <w:t xml:space="preserve"> anyway)? </w:t>
      </w:r>
    </w:p>
  </w:comment>
  <w:comment w:id="41" w:author="Unknown Author" w:date="2019-04-13T17:52:00Z" w:initials="">
    <w:p w14:paraId="60971203" w14:textId="77777777" w:rsidR="0013533A" w:rsidRDefault="0013533A">
      <w:r>
        <w:rPr>
          <w:rFonts w:ascii="Calibri" w:hAnsi="Calibri"/>
          <w:sz w:val="20"/>
          <w:lang w:val="en-CA"/>
        </w:rPr>
        <w:t>Joe, should we say that my contribution to this paper were supported by your grant?</w:t>
      </w:r>
    </w:p>
  </w:comment>
  <w:comment w:id="42" w:author="Joe Bennett" w:date="2019-04-25T11:17:00Z" w:initials="JB">
    <w:p w14:paraId="21CA8E87" w14:textId="249FA8AC" w:rsidR="0013533A" w:rsidRDefault="0013533A">
      <w:pPr>
        <w:pStyle w:val="CommentText"/>
      </w:pPr>
      <w:r>
        <w:rPr>
          <w:rStyle w:val="CommentReference"/>
        </w:rPr>
        <w:annotationRef/>
      </w:r>
      <w:r>
        <w:t>Sure, thanks!</w:t>
      </w:r>
    </w:p>
  </w:comment>
  <w:comment w:id="43" w:author="Matt Strimas-Mackey" w:date="2019-04-16T11:08:00Z" w:initials="MS">
    <w:p w14:paraId="5D545009" w14:textId="3F85DBE6" w:rsidR="0013533A" w:rsidRDefault="0013533A">
      <w:pPr>
        <w:pStyle w:val="CommentText"/>
      </w:pPr>
      <w:r>
        <w:rPr>
          <w:rStyle w:val="CommentReference"/>
        </w:rPr>
        <w:annotationRef/>
      </w:r>
      <w:r>
        <w:t>$ amounts a bit hard to read, could you use commas or maybe have an abbreviation for billions? Also, M for millions could be confusing since M often used for thousands, maybe define it somewhere or use something different</w:t>
      </w:r>
    </w:p>
  </w:comment>
  <w:comment w:id="44" w:author="Joe Bennett" w:date="2019-04-25T11:18:00Z" w:initials="JB">
    <w:p w14:paraId="77879BF4" w14:textId="2BE4B1F1" w:rsidR="0013533A" w:rsidRDefault="0013533A">
      <w:pPr>
        <w:pStyle w:val="CommentText"/>
      </w:pPr>
      <w:r>
        <w:rPr>
          <w:rStyle w:val="CommentReference"/>
        </w:rPr>
        <w:annotationRef/>
      </w:r>
      <w:r>
        <w:t>Yep, just needs a little clean-up. Perhaps not necessary to use grey background either, and maybe put box around it? Up to you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C8204B" w15:done="0"/>
  <w15:commentEx w15:paraId="16BA0B2D" w15:done="0"/>
  <w15:commentEx w15:paraId="3877C7CB" w15:done="0"/>
  <w15:commentEx w15:paraId="1449012E" w15:paraIdParent="3877C7CB" w15:done="0"/>
  <w15:commentEx w15:paraId="663895FA" w15:done="0"/>
  <w15:commentEx w15:paraId="7658EDF5" w15:done="0"/>
  <w15:commentEx w15:paraId="47B5DF75" w15:paraIdParent="7658EDF5" w15:done="0"/>
  <w15:commentEx w15:paraId="02873843" w15:done="0"/>
  <w15:commentEx w15:paraId="599B2026" w15:done="0"/>
  <w15:commentEx w15:paraId="21AB45BB" w15:done="0"/>
  <w15:commentEx w15:paraId="589305AD" w15:paraIdParent="21AB45BB" w15:done="0"/>
  <w15:commentEx w15:paraId="429EC923" w15:done="0"/>
  <w15:commentEx w15:paraId="34E8F422" w15:paraIdParent="429EC923" w15:done="0"/>
  <w15:commentEx w15:paraId="60971203" w15:done="0"/>
  <w15:commentEx w15:paraId="21CA8E87" w15:paraIdParent="60971203" w15:done="0"/>
  <w15:commentEx w15:paraId="5D545009" w15:done="0"/>
  <w15:commentEx w15:paraId="77879BF4" w15:paraIdParent="5D5450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C8204B" w16cid:durableId="20601951"/>
  <w16cid:commentId w16cid:paraId="16BA0B2D" w16cid:durableId="208E8AB3"/>
  <w16cid:commentId w16cid:paraId="3877C7CB" w16cid:durableId="20601956"/>
  <w16cid:commentId w16cid:paraId="1449012E" w16cid:durableId="207AB0C9"/>
  <w16cid:commentId w16cid:paraId="663895FA" w16cid:durableId="20601957"/>
  <w16cid:commentId w16cid:paraId="7658EDF5" w16cid:durableId="206034FC"/>
  <w16cid:commentId w16cid:paraId="47B5DF75" w16cid:durableId="207AB0D1"/>
  <w16cid:commentId w16cid:paraId="02873843" w16cid:durableId="207AB0D2"/>
  <w16cid:commentId w16cid:paraId="599B2026" w16cid:durableId="207C04ED"/>
  <w16cid:commentId w16cid:paraId="21AB45BB" w16cid:durableId="2060195B"/>
  <w16cid:commentId w16cid:paraId="589305AD" w16cid:durableId="207AB0DC"/>
  <w16cid:commentId w16cid:paraId="429EC923" w16cid:durableId="2060195C"/>
  <w16cid:commentId w16cid:paraId="34E8F422" w16cid:durableId="207AB0DE"/>
  <w16cid:commentId w16cid:paraId="60971203" w16cid:durableId="2060195D"/>
  <w16cid:commentId w16cid:paraId="21CA8E87" w16cid:durableId="207AB0E0"/>
  <w16cid:commentId w16cid:paraId="5D545009" w16cid:durableId="2060364A"/>
  <w16cid:commentId w16cid:paraId="77879BF4" w16cid:durableId="207AB0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18AA9" w14:textId="77777777" w:rsidR="00826463" w:rsidRDefault="00826463">
      <w:pPr>
        <w:spacing w:after="0" w:line="240" w:lineRule="auto"/>
      </w:pPr>
      <w:r>
        <w:separator/>
      </w:r>
    </w:p>
  </w:endnote>
  <w:endnote w:type="continuationSeparator" w:id="0">
    <w:p w14:paraId="457CB95C" w14:textId="77777777" w:rsidR="00826463" w:rsidRDefault="00826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Semi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0"/>
    <w:family w:val="roman"/>
    <w:pitch w:val="default"/>
  </w:font>
  <w:font w:name="FreeSans">
    <w:altName w:val="Cambria"/>
    <w:charset w:val="00"/>
    <w:family w:val="roman"/>
    <w:pitch w:val="default"/>
  </w:font>
  <w:font w:name="Arial Unicode MS">
    <w:altName w:val="Yu Gothic"/>
    <w:panose1 w:val="020B0604020202020204"/>
    <w:charset w:val="80"/>
    <w:family w:val="swiss"/>
    <w:pitch w:val="variable"/>
    <w:sig w:usb0="00000000" w:usb1="E9DFFFFF" w:usb2="0000003F" w:usb3="00000000" w:csb0="003F01FF" w:csb1="00000000"/>
  </w:font>
  <w:font w:name="Minion Pro">
    <w:altName w:val="Cambria"/>
    <w:panose1 w:val="00000000000000000000"/>
    <w:charset w:val="00"/>
    <w:family w:val="roman"/>
    <w:notTrueType/>
    <w:pitch w:val="variable"/>
    <w:sig w:usb0="60000287" w:usb1="00000001" w:usb2="00000000" w:usb3="00000000" w:csb0="0000019F" w:csb1="00000000"/>
  </w:font>
  <w:font w:name="Liberation Serif">
    <w:altName w:val="Times New Roman"/>
    <w:charset w:val="01"/>
    <w:family w:val="roman"/>
    <w:pitch w:val="variable"/>
  </w:font>
  <w:font w:name="DejaVu Sans">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8A922" w14:textId="77777777" w:rsidR="0013533A" w:rsidRDefault="0013533A">
    <w:pPr>
      <w:pStyle w:val="Footer"/>
      <w:jc w:val="right"/>
    </w:pPr>
  </w:p>
  <w:p w14:paraId="7E1D5803" w14:textId="77777777" w:rsidR="0013533A" w:rsidRDefault="00135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75D5A" w14:textId="77777777" w:rsidR="00826463" w:rsidRDefault="00826463">
      <w:pPr>
        <w:spacing w:after="0" w:line="240" w:lineRule="auto"/>
      </w:pPr>
      <w:r>
        <w:separator/>
      </w:r>
    </w:p>
  </w:footnote>
  <w:footnote w:type="continuationSeparator" w:id="0">
    <w:p w14:paraId="24D517D8" w14:textId="77777777" w:rsidR="00826463" w:rsidRDefault="00826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B50E1"/>
    <w:multiLevelType w:val="multilevel"/>
    <w:tmpl w:val="1A0A34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71A2847"/>
    <w:multiLevelType w:val="multilevel"/>
    <w:tmpl w:val="E2E2A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e Bennett">
    <w15:presenceInfo w15:providerId="AD" w15:userId="S-1-5-21-2116162364-2402217585-332461140-232548"/>
  </w15:person>
  <w15:person w15:author="Matt Strimas-Mackey">
    <w15:presenceInfo w15:providerId="AD" w15:userId="S::mes335@cornell.edu::3c930380-8cef-49ef-a522-de753c759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42A"/>
    <w:rsid w:val="00001FC7"/>
    <w:rsid w:val="000173AA"/>
    <w:rsid w:val="00041740"/>
    <w:rsid w:val="000449D7"/>
    <w:rsid w:val="000471B5"/>
    <w:rsid w:val="00077CC5"/>
    <w:rsid w:val="000E61B4"/>
    <w:rsid w:val="000F1B1D"/>
    <w:rsid w:val="00110512"/>
    <w:rsid w:val="0013533A"/>
    <w:rsid w:val="00140BFF"/>
    <w:rsid w:val="00145289"/>
    <w:rsid w:val="0014559C"/>
    <w:rsid w:val="00147569"/>
    <w:rsid w:val="00154707"/>
    <w:rsid w:val="001966A7"/>
    <w:rsid w:val="001B129F"/>
    <w:rsid w:val="001B64F8"/>
    <w:rsid w:val="001E4EF9"/>
    <w:rsid w:val="001F0CFE"/>
    <w:rsid w:val="0020384E"/>
    <w:rsid w:val="0021322A"/>
    <w:rsid w:val="00224607"/>
    <w:rsid w:val="00233156"/>
    <w:rsid w:val="00250222"/>
    <w:rsid w:val="00254C4C"/>
    <w:rsid w:val="00257F8A"/>
    <w:rsid w:val="002639E3"/>
    <w:rsid w:val="00270F5E"/>
    <w:rsid w:val="002A3303"/>
    <w:rsid w:val="002C7502"/>
    <w:rsid w:val="002D0EEE"/>
    <w:rsid w:val="002E47A9"/>
    <w:rsid w:val="002E5573"/>
    <w:rsid w:val="002F33F0"/>
    <w:rsid w:val="00303D4F"/>
    <w:rsid w:val="00305307"/>
    <w:rsid w:val="0034473C"/>
    <w:rsid w:val="00384DCA"/>
    <w:rsid w:val="00395CA0"/>
    <w:rsid w:val="00396E07"/>
    <w:rsid w:val="003A64C3"/>
    <w:rsid w:val="003B1976"/>
    <w:rsid w:val="003B30B2"/>
    <w:rsid w:val="003E19F5"/>
    <w:rsid w:val="003E5967"/>
    <w:rsid w:val="004014E3"/>
    <w:rsid w:val="0041029F"/>
    <w:rsid w:val="004238FD"/>
    <w:rsid w:val="00426C89"/>
    <w:rsid w:val="00431741"/>
    <w:rsid w:val="00441810"/>
    <w:rsid w:val="00457A4F"/>
    <w:rsid w:val="00464E32"/>
    <w:rsid w:val="00474D20"/>
    <w:rsid w:val="00480F4B"/>
    <w:rsid w:val="00487F6A"/>
    <w:rsid w:val="00497F03"/>
    <w:rsid w:val="004D0BA3"/>
    <w:rsid w:val="004D3C37"/>
    <w:rsid w:val="004E63A5"/>
    <w:rsid w:val="0052619A"/>
    <w:rsid w:val="00540E75"/>
    <w:rsid w:val="00544E6E"/>
    <w:rsid w:val="00546A00"/>
    <w:rsid w:val="0056142A"/>
    <w:rsid w:val="005621A1"/>
    <w:rsid w:val="00563E80"/>
    <w:rsid w:val="00565530"/>
    <w:rsid w:val="00572B7C"/>
    <w:rsid w:val="00581800"/>
    <w:rsid w:val="00582D25"/>
    <w:rsid w:val="00584315"/>
    <w:rsid w:val="005851B3"/>
    <w:rsid w:val="005D2B78"/>
    <w:rsid w:val="005D4DA4"/>
    <w:rsid w:val="005F316F"/>
    <w:rsid w:val="005F7629"/>
    <w:rsid w:val="006070FF"/>
    <w:rsid w:val="00610022"/>
    <w:rsid w:val="0061779F"/>
    <w:rsid w:val="00627E8F"/>
    <w:rsid w:val="00637F9E"/>
    <w:rsid w:val="006611AD"/>
    <w:rsid w:val="00663367"/>
    <w:rsid w:val="00664B00"/>
    <w:rsid w:val="00673156"/>
    <w:rsid w:val="00683182"/>
    <w:rsid w:val="00683B44"/>
    <w:rsid w:val="00694E89"/>
    <w:rsid w:val="006A353E"/>
    <w:rsid w:val="006B20D1"/>
    <w:rsid w:val="006C4B67"/>
    <w:rsid w:val="006C559B"/>
    <w:rsid w:val="006D1204"/>
    <w:rsid w:val="007036D9"/>
    <w:rsid w:val="007246C0"/>
    <w:rsid w:val="00744D35"/>
    <w:rsid w:val="007471B2"/>
    <w:rsid w:val="007609B2"/>
    <w:rsid w:val="00762FE3"/>
    <w:rsid w:val="0077195E"/>
    <w:rsid w:val="00797644"/>
    <w:rsid w:val="007A3717"/>
    <w:rsid w:val="007C112F"/>
    <w:rsid w:val="007D41C6"/>
    <w:rsid w:val="007D4871"/>
    <w:rsid w:val="007D4D26"/>
    <w:rsid w:val="007E4202"/>
    <w:rsid w:val="0080653E"/>
    <w:rsid w:val="008178E6"/>
    <w:rsid w:val="008241F9"/>
    <w:rsid w:val="00826463"/>
    <w:rsid w:val="0085240D"/>
    <w:rsid w:val="00857D51"/>
    <w:rsid w:val="00862637"/>
    <w:rsid w:val="00876D12"/>
    <w:rsid w:val="00884627"/>
    <w:rsid w:val="008A4B83"/>
    <w:rsid w:val="008B693B"/>
    <w:rsid w:val="008C5D4D"/>
    <w:rsid w:val="008D5CA2"/>
    <w:rsid w:val="008E6557"/>
    <w:rsid w:val="008E746B"/>
    <w:rsid w:val="008F7AC4"/>
    <w:rsid w:val="0091073B"/>
    <w:rsid w:val="00911EA4"/>
    <w:rsid w:val="00913A2B"/>
    <w:rsid w:val="00915BA4"/>
    <w:rsid w:val="0097010D"/>
    <w:rsid w:val="009916F4"/>
    <w:rsid w:val="009929C7"/>
    <w:rsid w:val="009C46BE"/>
    <w:rsid w:val="009C6D1A"/>
    <w:rsid w:val="009D03CF"/>
    <w:rsid w:val="009D59FC"/>
    <w:rsid w:val="00A07089"/>
    <w:rsid w:val="00A105CA"/>
    <w:rsid w:val="00A4221D"/>
    <w:rsid w:val="00A47BB2"/>
    <w:rsid w:val="00A47DBE"/>
    <w:rsid w:val="00A64045"/>
    <w:rsid w:val="00A7328A"/>
    <w:rsid w:val="00A804F9"/>
    <w:rsid w:val="00A84BF7"/>
    <w:rsid w:val="00A87F88"/>
    <w:rsid w:val="00A94D94"/>
    <w:rsid w:val="00AA2488"/>
    <w:rsid w:val="00AA7D8B"/>
    <w:rsid w:val="00AD7987"/>
    <w:rsid w:val="00AE30A1"/>
    <w:rsid w:val="00B033D0"/>
    <w:rsid w:val="00B231E3"/>
    <w:rsid w:val="00B6245A"/>
    <w:rsid w:val="00B71928"/>
    <w:rsid w:val="00B94ED1"/>
    <w:rsid w:val="00BA362E"/>
    <w:rsid w:val="00BB75DF"/>
    <w:rsid w:val="00BE00C5"/>
    <w:rsid w:val="00BF0AF0"/>
    <w:rsid w:val="00C94128"/>
    <w:rsid w:val="00C9460A"/>
    <w:rsid w:val="00CA04EF"/>
    <w:rsid w:val="00CA114C"/>
    <w:rsid w:val="00CA44BE"/>
    <w:rsid w:val="00CB2600"/>
    <w:rsid w:val="00CC3519"/>
    <w:rsid w:val="00CC476D"/>
    <w:rsid w:val="00CD0F4A"/>
    <w:rsid w:val="00CE0FCB"/>
    <w:rsid w:val="00CE3949"/>
    <w:rsid w:val="00D10D87"/>
    <w:rsid w:val="00D4175C"/>
    <w:rsid w:val="00D571D8"/>
    <w:rsid w:val="00D5799D"/>
    <w:rsid w:val="00D744E5"/>
    <w:rsid w:val="00D75B1B"/>
    <w:rsid w:val="00D870A1"/>
    <w:rsid w:val="00D97C44"/>
    <w:rsid w:val="00DA19DB"/>
    <w:rsid w:val="00DA484B"/>
    <w:rsid w:val="00DC23B3"/>
    <w:rsid w:val="00DC28ED"/>
    <w:rsid w:val="00DD442E"/>
    <w:rsid w:val="00DE4D34"/>
    <w:rsid w:val="00DF122B"/>
    <w:rsid w:val="00E13E1A"/>
    <w:rsid w:val="00E205BA"/>
    <w:rsid w:val="00E348E9"/>
    <w:rsid w:val="00E400C4"/>
    <w:rsid w:val="00E5103D"/>
    <w:rsid w:val="00E51938"/>
    <w:rsid w:val="00E678F4"/>
    <w:rsid w:val="00E72982"/>
    <w:rsid w:val="00E77B0A"/>
    <w:rsid w:val="00E80DEF"/>
    <w:rsid w:val="00E971B5"/>
    <w:rsid w:val="00EB2C1F"/>
    <w:rsid w:val="00EB71CA"/>
    <w:rsid w:val="00ED2AAB"/>
    <w:rsid w:val="00ED62FF"/>
    <w:rsid w:val="00ED7199"/>
    <w:rsid w:val="00EE55F3"/>
    <w:rsid w:val="00EE7A5A"/>
    <w:rsid w:val="00F3536B"/>
    <w:rsid w:val="00F4143F"/>
    <w:rsid w:val="00F62B7C"/>
    <w:rsid w:val="00F80A81"/>
    <w:rsid w:val="00F92AB4"/>
    <w:rsid w:val="00FB60D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72E5"/>
  <w15:docId w15:val="{84C4C3DE-3E67-AC4E-A420-5283CCDA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90"/>
    <w:pPr>
      <w:spacing w:after="160" w:line="259"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BE3040"/>
  </w:style>
  <w:style w:type="character" w:customStyle="1" w:styleId="InternetLink">
    <w:name w:val="Internet Link"/>
    <w:basedOn w:val="DefaultParagraphFont"/>
    <w:uiPriority w:val="99"/>
    <w:unhideWhenUsed/>
    <w:rsid w:val="007F09B7"/>
    <w:rPr>
      <w:color w:val="0563C1" w:themeColor="hyperlink"/>
      <w:u w:val="single"/>
    </w:rPr>
  </w:style>
  <w:style w:type="character" w:customStyle="1" w:styleId="fontstyle01">
    <w:name w:val="fontstyle01"/>
    <w:basedOn w:val="DefaultParagraphFont"/>
    <w:qFormat/>
    <w:rsid w:val="00CD643F"/>
    <w:rPr>
      <w:rFonts w:ascii="StoneSerif-Semibold" w:hAnsi="StoneSerif-Semibold"/>
      <w:b/>
      <w:bCs/>
      <w:i w:val="0"/>
      <w:iCs w:val="0"/>
      <w:color w:val="231F20"/>
      <w:sz w:val="20"/>
      <w:szCs w:val="20"/>
    </w:rPr>
  </w:style>
  <w:style w:type="character" w:styleId="CommentReference">
    <w:name w:val="annotation reference"/>
    <w:basedOn w:val="DefaultParagraphFont"/>
    <w:uiPriority w:val="99"/>
    <w:semiHidden/>
    <w:unhideWhenUsed/>
    <w:qFormat/>
    <w:rsid w:val="00452218"/>
    <w:rPr>
      <w:sz w:val="16"/>
      <w:szCs w:val="16"/>
    </w:rPr>
  </w:style>
  <w:style w:type="character" w:customStyle="1" w:styleId="CommentTextChar">
    <w:name w:val="Comment Text Char"/>
    <w:basedOn w:val="DefaultParagraphFont"/>
    <w:link w:val="CommentText"/>
    <w:uiPriority w:val="99"/>
    <w:qFormat/>
    <w:rsid w:val="00452218"/>
    <w:rPr>
      <w:sz w:val="20"/>
      <w:szCs w:val="20"/>
    </w:rPr>
  </w:style>
  <w:style w:type="character" w:customStyle="1" w:styleId="CommentSubjectChar">
    <w:name w:val="Comment Subject Char"/>
    <w:basedOn w:val="CommentTextChar"/>
    <w:link w:val="CommentSubject"/>
    <w:uiPriority w:val="99"/>
    <w:semiHidden/>
    <w:qFormat/>
    <w:rsid w:val="00452218"/>
    <w:rPr>
      <w:b/>
      <w:bCs/>
      <w:sz w:val="20"/>
      <w:szCs w:val="20"/>
    </w:rPr>
  </w:style>
  <w:style w:type="character" w:customStyle="1" w:styleId="BalloonTextChar">
    <w:name w:val="Balloon Text Char"/>
    <w:basedOn w:val="DefaultParagraphFont"/>
    <w:link w:val="BalloonText"/>
    <w:uiPriority w:val="99"/>
    <w:semiHidden/>
    <w:qFormat/>
    <w:rsid w:val="00452218"/>
    <w:rPr>
      <w:rFonts w:ascii="Tahoma" w:hAnsi="Tahoma" w:cs="Tahoma"/>
      <w:sz w:val="16"/>
      <w:szCs w:val="16"/>
    </w:rPr>
  </w:style>
  <w:style w:type="character" w:styleId="LineNumber">
    <w:name w:val="line number"/>
    <w:basedOn w:val="DefaultParagraphFont"/>
    <w:uiPriority w:val="99"/>
    <w:semiHidden/>
    <w:unhideWhenUsed/>
    <w:qFormat/>
    <w:rsid w:val="00D951A6"/>
  </w:style>
  <w:style w:type="character" w:customStyle="1" w:styleId="None">
    <w:name w:val="None"/>
    <w:qFormat/>
    <w:rsid w:val="00792FD2"/>
  </w:style>
  <w:style w:type="character" w:styleId="PlaceholderText">
    <w:name w:val="Placeholder Text"/>
    <w:basedOn w:val="DefaultParagraphFont"/>
    <w:uiPriority w:val="99"/>
    <w:semiHidden/>
    <w:qFormat/>
    <w:rsid w:val="00BD0183"/>
    <w:rPr>
      <w:color w:val="808080"/>
    </w:rPr>
  </w:style>
  <w:style w:type="character" w:customStyle="1" w:styleId="EndNoteBibliographyChar">
    <w:name w:val="EndNote Bibliography Char"/>
    <w:basedOn w:val="DefaultParagraphFont"/>
    <w:link w:val="EndNoteBibliography"/>
    <w:qFormat/>
    <w:rsid w:val="0042689D"/>
    <w:rPr>
      <w:rFonts w:ascii="Calibri" w:eastAsiaTheme="minorEastAsia" w:hAnsi="Calibri"/>
      <w:sz w:val="24"/>
      <w:szCs w:val="24"/>
    </w:rPr>
  </w:style>
  <w:style w:type="character" w:styleId="FollowedHyperlink">
    <w:name w:val="FollowedHyperlink"/>
    <w:basedOn w:val="DefaultParagraphFont"/>
    <w:uiPriority w:val="99"/>
    <w:semiHidden/>
    <w:unhideWhenUsed/>
    <w:qFormat/>
    <w:rsid w:val="007010AD"/>
    <w:rPr>
      <w:color w:val="954F72" w:themeColor="followedHyperlink"/>
      <w:u w:val="single"/>
    </w:rPr>
  </w:style>
  <w:style w:type="character" w:styleId="HTMLCite">
    <w:name w:val="HTML Cite"/>
    <w:basedOn w:val="DefaultParagraphFont"/>
    <w:uiPriority w:val="99"/>
    <w:semiHidden/>
    <w:unhideWhenUsed/>
    <w:qFormat/>
    <w:rsid w:val="0064728A"/>
    <w:rPr>
      <w:i/>
      <w:iCs/>
    </w:rPr>
  </w:style>
  <w:style w:type="character" w:customStyle="1" w:styleId="groupname">
    <w:name w:val="groupname"/>
    <w:basedOn w:val="DefaultParagraphFont"/>
    <w:qFormat/>
    <w:rsid w:val="00384DB0"/>
  </w:style>
  <w:style w:type="character" w:customStyle="1" w:styleId="pubyear">
    <w:name w:val="pubyear"/>
    <w:basedOn w:val="DefaultParagraphFont"/>
    <w:qFormat/>
    <w:rsid w:val="00384DB0"/>
  </w:style>
  <w:style w:type="character" w:customStyle="1" w:styleId="othertitle">
    <w:name w:val="othertitle"/>
    <w:basedOn w:val="DefaultParagraphFont"/>
    <w:qFormat/>
    <w:rsid w:val="00384DB0"/>
  </w:style>
  <w:style w:type="character" w:customStyle="1" w:styleId="UnresolvedMention1">
    <w:name w:val="Unresolved Mention1"/>
    <w:basedOn w:val="DefaultParagraphFont"/>
    <w:uiPriority w:val="99"/>
    <w:semiHidden/>
    <w:unhideWhenUsed/>
    <w:qFormat/>
    <w:rsid w:val="00CD5AEA"/>
    <w:rPr>
      <w:color w:val="808080"/>
      <w:shd w:val="clear" w:color="auto" w:fill="E6E6E6"/>
    </w:rPr>
  </w:style>
  <w:style w:type="character" w:customStyle="1" w:styleId="xbe">
    <w:name w:val="_xbe"/>
    <w:basedOn w:val="DefaultParagraphFont"/>
    <w:qFormat/>
    <w:rsid w:val="00227583"/>
  </w:style>
  <w:style w:type="character" w:customStyle="1" w:styleId="HeaderChar">
    <w:name w:val="Header Char"/>
    <w:basedOn w:val="DefaultParagraphFont"/>
    <w:link w:val="Header"/>
    <w:uiPriority w:val="99"/>
    <w:qFormat/>
    <w:rsid w:val="003D2D1B"/>
    <w:rPr>
      <w:rFonts w:ascii="Times New Roman" w:hAnsi="Times New Roman"/>
      <w:sz w:val="24"/>
    </w:rPr>
  </w:style>
  <w:style w:type="character" w:customStyle="1" w:styleId="FooterChar">
    <w:name w:val="Footer Char"/>
    <w:basedOn w:val="DefaultParagraphFont"/>
    <w:link w:val="Footer"/>
    <w:uiPriority w:val="99"/>
    <w:qFormat/>
    <w:rsid w:val="003D2D1B"/>
    <w:rPr>
      <w:rFonts w:ascii="Times New Roman" w:hAnsi="Times New Roman"/>
      <w:sz w:val="24"/>
    </w:rPr>
  </w:style>
  <w:style w:type="character" w:customStyle="1" w:styleId="UnresolvedMention2">
    <w:name w:val="Unresolved Mention2"/>
    <w:basedOn w:val="DefaultParagraphFont"/>
    <w:uiPriority w:val="99"/>
    <w:semiHidden/>
    <w:unhideWhenUsed/>
    <w:qFormat/>
    <w:rsid w:val="00B4164B"/>
    <w:rPr>
      <w:color w:val="605E5C"/>
      <w:shd w:val="clear" w:color="auto" w:fill="E1DFDD"/>
    </w:rPr>
  </w:style>
  <w:style w:type="character" w:customStyle="1" w:styleId="HTMLPreformattedChar">
    <w:name w:val="HTML Preformatted Char"/>
    <w:basedOn w:val="DefaultParagraphFont"/>
    <w:link w:val="HTMLPreformatted"/>
    <w:uiPriority w:val="99"/>
    <w:qFormat/>
    <w:rsid w:val="00422218"/>
    <w:rPr>
      <w:rFonts w:ascii="Courier New" w:eastAsia="Times New Roman" w:hAnsi="Courier New" w:cs="Courier New"/>
      <w:sz w:val="20"/>
      <w:szCs w:val="20"/>
      <w:lang w:val="en-CA" w:eastAsia="en-CA"/>
    </w:rPr>
  </w:style>
  <w:style w:type="character" w:customStyle="1" w:styleId="gnkrckgcgsb">
    <w:name w:val="gnkrckgcgsb"/>
    <w:basedOn w:val="DefaultParagraphFont"/>
    <w:qFormat/>
    <w:rsid w:val="00422218"/>
  </w:style>
  <w:style w:type="character" w:customStyle="1" w:styleId="FootnoteTextChar">
    <w:name w:val="Footnote Text Char"/>
    <w:basedOn w:val="DefaultParagraphFont"/>
    <w:link w:val="FootnoteText"/>
    <w:uiPriority w:val="99"/>
    <w:semiHidden/>
    <w:qFormat/>
    <w:rsid w:val="003E5BBD"/>
    <w:rPr>
      <w:rFonts w:ascii="Times New Roman" w:hAnsi="Times New Roman"/>
      <w:sz w:val="20"/>
      <w:szCs w:val="20"/>
    </w:rPr>
  </w:style>
  <w:style w:type="character" w:styleId="FootnoteReference">
    <w:name w:val="footnote reference"/>
    <w:basedOn w:val="DefaultParagraphFont"/>
    <w:uiPriority w:val="99"/>
    <w:semiHidden/>
    <w:unhideWhenUsed/>
    <w:qFormat/>
    <w:rsid w:val="003E5BBD"/>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D01C05"/>
    <w:pPr>
      <w:spacing w:after="200" w:line="240" w:lineRule="auto"/>
    </w:pPr>
    <w:rPr>
      <w:i/>
      <w:iCs/>
      <w:color w:val="44546A" w:themeColor="text2"/>
      <w:sz w:val="18"/>
      <w:szCs w:val="18"/>
    </w:rPr>
  </w:style>
  <w:style w:type="paragraph" w:customStyle="1" w:styleId="Index">
    <w:name w:val="Index"/>
    <w:basedOn w:val="Normal"/>
    <w:qFormat/>
    <w:pPr>
      <w:suppressLineNumbers/>
    </w:pPr>
    <w:rPr>
      <w:rFonts w:cs="FreeSans"/>
    </w:rPr>
  </w:style>
  <w:style w:type="paragraph" w:customStyle="1" w:styleId="xmsonormal">
    <w:name w:val="x_msonormal"/>
    <w:basedOn w:val="Normal"/>
    <w:qFormat/>
    <w:rsid w:val="00BE3040"/>
    <w:pPr>
      <w:spacing w:beforeAutospacing="1" w:afterAutospacing="1" w:line="240" w:lineRule="auto"/>
    </w:pPr>
    <w:rPr>
      <w:rFonts w:eastAsia="Times New Roman" w:cs="Times New Roman"/>
      <w:szCs w:val="24"/>
    </w:rPr>
  </w:style>
  <w:style w:type="paragraph" w:customStyle="1" w:styleId="xmsolistparagraph">
    <w:name w:val="x_msolistparagraph"/>
    <w:basedOn w:val="Normal"/>
    <w:qFormat/>
    <w:rsid w:val="00BE3040"/>
    <w:pPr>
      <w:spacing w:beforeAutospacing="1" w:afterAutospacing="1" w:line="240" w:lineRule="auto"/>
    </w:pPr>
    <w:rPr>
      <w:rFonts w:eastAsia="Times New Roman" w:cs="Times New Roman"/>
      <w:szCs w:val="24"/>
    </w:rPr>
  </w:style>
  <w:style w:type="paragraph" w:styleId="CommentText">
    <w:name w:val="annotation text"/>
    <w:basedOn w:val="Normal"/>
    <w:link w:val="CommentTextChar"/>
    <w:uiPriority w:val="99"/>
    <w:unhideWhenUsed/>
    <w:qFormat/>
    <w:rsid w:val="0045221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452218"/>
    <w:rPr>
      <w:b/>
      <w:bCs/>
    </w:rPr>
  </w:style>
  <w:style w:type="paragraph" w:styleId="BalloonText">
    <w:name w:val="Balloon Text"/>
    <w:basedOn w:val="Normal"/>
    <w:link w:val="BalloonTextChar"/>
    <w:uiPriority w:val="99"/>
    <w:semiHidden/>
    <w:unhideWhenUsed/>
    <w:qFormat/>
    <w:rsid w:val="00452218"/>
    <w:pPr>
      <w:spacing w:after="0" w:line="240" w:lineRule="auto"/>
    </w:pPr>
    <w:rPr>
      <w:rFonts w:ascii="Tahoma" w:hAnsi="Tahoma" w:cs="Tahoma"/>
      <w:sz w:val="16"/>
      <w:szCs w:val="16"/>
    </w:rPr>
  </w:style>
  <w:style w:type="paragraph" w:customStyle="1" w:styleId="Body">
    <w:name w:val="Body"/>
    <w:qFormat/>
    <w:rsid w:val="00D951A6"/>
    <w:pPr>
      <w:spacing w:after="200"/>
    </w:pPr>
    <w:rPr>
      <w:rFonts w:ascii="Times New Roman" w:eastAsia="Arial Unicode MS" w:hAnsi="Times New Roman" w:cs="Arial Unicode MS"/>
      <w:color w:val="000000"/>
      <w:sz w:val="24"/>
      <w:szCs w:val="24"/>
      <w:u w:color="000000"/>
      <w:lang w:eastAsia="en-CA"/>
    </w:rPr>
  </w:style>
  <w:style w:type="paragraph" w:customStyle="1" w:styleId="Default">
    <w:name w:val="Default"/>
    <w:qFormat/>
    <w:rsid w:val="00B972E4"/>
    <w:rPr>
      <w:rFonts w:ascii="Minion Pro" w:eastAsia="Calibri" w:hAnsi="Minion Pro" w:cs="Minion Pro"/>
      <w:color w:val="000000"/>
      <w:sz w:val="24"/>
      <w:szCs w:val="24"/>
      <w:lang w:val="en-CA"/>
    </w:rPr>
  </w:style>
  <w:style w:type="paragraph" w:styleId="Revision">
    <w:name w:val="Revision"/>
    <w:uiPriority w:val="99"/>
    <w:semiHidden/>
    <w:qFormat/>
    <w:rsid w:val="000C1E4F"/>
    <w:rPr>
      <w:rFonts w:ascii="Times New Roman" w:hAnsi="Times New Roman"/>
      <w:sz w:val="24"/>
    </w:rPr>
  </w:style>
  <w:style w:type="paragraph" w:customStyle="1" w:styleId="EndNoteBibliography">
    <w:name w:val="EndNote Bibliography"/>
    <w:basedOn w:val="Normal"/>
    <w:link w:val="EndNoteBibliographyChar"/>
    <w:qFormat/>
    <w:rsid w:val="0042689D"/>
    <w:pPr>
      <w:spacing w:after="0" w:line="240" w:lineRule="auto"/>
    </w:pPr>
    <w:rPr>
      <w:rFonts w:ascii="Calibri" w:eastAsiaTheme="minorEastAsia" w:hAnsi="Calibri"/>
      <w:szCs w:val="24"/>
    </w:rPr>
  </w:style>
  <w:style w:type="paragraph" w:styleId="ListParagraph">
    <w:name w:val="List Paragraph"/>
    <w:basedOn w:val="Normal"/>
    <w:uiPriority w:val="34"/>
    <w:qFormat/>
    <w:rsid w:val="006325F0"/>
    <w:pPr>
      <w:spacing w:after="200" w:line="276" w:lineRule="auto"/>
      <w:ind w:left="720"/>
      <w:contextualSpacing/>
    </w:pPr>
    <w:rPr>
      <w:rFonts w:asciiTheme="minorHAnsi" w:hAnsiTheme="minorHAnsi"/>
      <w:sz w:val="22"/>
    </w:rPr>
  </w:style>
  <w:style w:type="paragraph" w:styleId="Bibliography">
    <w:name w:val="Bibliography"/>
    <w:basedOn w:val="Normal"/>
    <w:next w:val="Normal"/>
    <w:uiPriority w:val="37"/>
    <w:unhideWhenUsed/>
    <w:qFormat/>
    <w:rsid w:val="00720261"/>
    <w:pPr>
      <w:spacing w:after="0" w:line="480" w:lineRule="auto"/>
      <w:ind w:left="720" w:hanging="720"/>
    </w:pPr>
  </w:style>
  <w:style w:type="paragraph" w:styleId="Header">
    <w:name w:val="header"/>
    <w:basedOn w:val="Normal"/>
    <w:link w:val="HeaderChar"/>
    <w:uiPriority w:val="99"/>
    <w:unhideWhenUsed/>
    <w:rsid w:val="003D2D1B"/>
    <w:pPr>
      <w:suppressLineNumbers/>
      <w:tabs>
        <w:tab w:val="center" w:pos="4680"/>
        <w:tab w:val="right" w:pos="9360"/>
      </w:tabs>
      <w:spacing w:after="0" w:line="240" w:lineRule="auto"/>
    </w:pPr>
  </w:style>
  <w:style w:type="paragraph" w:styleId="Footer">
    <w:name w:val="footer"/>
    <w:basedOn w:val="Normal"/>
    <w:link w:val="FooterChar"/>
    <w:uiPriority w:val="99"/>
    <w:unhideWhenUsed/>
    <w:rsid w:val="003D2D1B"/>
    <w:pPr>
      <w:suppressLineNumbers/>
      <w:tabs>
        <w:tab w:val="center" w:pos="4680"/>
        <w:tab w:val="right" w:pos="9360"/>
      </w:tabs>
      <w:spacing w:after="0" w:line="240" w:lineRule="auto"/>
    </w:pPr>
  </w:style>
  <w:style w:type="paragraph" w:styleId="HTMLPreformatted">
    <w:name w:val="HTML Preformatted"/>
    <w:basedOn w:val="Normal"/>
    <w:link w:val="HTMLPreformattedChar"/>
    <w:uiPriority w:val="99"/>
    <w:unhideWhenUsed/>
    <w:qFormat/>
    <w:rsid w:val="00422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paragraph" w:styleId="FootnoteText">
    <w:name w:val="footnote text"/>
    <w:basedOn w:val="Normal"/>
    <w:link w:val="FootnoteTextChar"/>
    <w:uiPriority w:val="99"/>
    <w:semiHidden/>
    <w:unhideWhenUsed/>
    <w:qFormat/>
    <w:rsid w:val="003E5BBD"/>
    <w:pPr>
      <w:spacing w:after="0" w:line="240" w:lineRule="auto"/>
    </w:pPr>
    <w:rPr>
      <w:sz w:val="20"/>
      <w:szCs w:val="20"/>
    </w:rPr>
  </w:style>
  <w:style w:type="table" w:styleId="TableGrid">
    <w:name w:val="Table Grid"/>
    <w:basedOn w:val="TableNormal"/>
    <w:uiPriority w:val="59"/>
    <w:rsid w:val="00E3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EF379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7E21E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A5A5A5" w:themeColor="accent3"/>
          <w:insideH w:val="nil"/>
          <w:insideV w:val="nil"/>
        </w:tcBorders>
        <w:shd w:val="clear" w:color="auto" w:fill="FFFFFF" w:themeFill="background1"/>
      </w:tcPr>
    </w:tblStylePr>
    <w:tblStylePr w:type="lastRow">
      <w:rPr>
        <w:b/>
        <w:bCs/>
      </w:rPr>
      <w:tblPr/>
      <w:tcPr>
        <w:tcBorders>
          <w:top w:val="double" w:sz="2" w:space="0" w:color="A5A5A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1Light-Accent31">
    <w:name w:val="Grid Table 1 Light - Accent 31"/>
    <w:basedOn w:val="TableNormal"/>
    <w:uiPriority w:val="46"/>
    <w:rsid w:val="007E21E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8A4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11">
    <w:name w:val="Grid Table 211"/>
    <w:basedOn w:val="TableNormal"/>
    <w:uiPriority w:val="47"/>
    <w:rsid w:val="0022758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2">
    <w:name w:val="Grid Table 22"/>
    <w:basedOn w:val="TableNormal"/>
    <w:uiPriority w:val="47"/>
    <w:rsid w:val="00C91A9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D715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77C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0219">
      <w:bodyDiv w:val="1"/>
      <w:marLeft w:val="0"/>
      <w:marRight w:val="0"/>
      <w:marTop w:val="0"/>
      <w:marBottom w:val="0"/>
      <w:divBdr>
        <w:top w:val="none" w:sz="0" w:space="0" w:color="auto"/>
        <w:left w:val="none" w:sz="0" w:space="0" w:color="auto"/>
        <w:bottom w:val="none" w:sz="0" w:space="0" w:color="auto"/>
        <w:right w:val="none" w:sz="0" w:space="0" w:color="auto"/>
      </w:divBdr>
    </w:div>
    <w:div w:id="17106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plato.asu.edu/talks/informs2018.pd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ebird.org/ebird/data/download"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pts.washington.edu/wagis/projects/parce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F5C0D-37CD-414A-998B-9C1634C9B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20</Pages>
  <Words>11778</Words>
  <Characters>67140</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78761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arcese</dc:creator>
  <dc:description/>
  <cp:lastModifiedBy>richard</cp:lastModifiedBy>
  <cp:revision>74</cp:revision>
  <cp:lastPrinted>2018-11-07T17:00:00Z</cp:lastPrinted>
  <dcterms:created xsi:type="dcterms:W3CDTF">2019-05-06T20:14:00Z</dcterms:created>
  <dcterms:modified xsi:type="dcterms:W3CDTF">2019-05-21T21:33:00Z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Environment Canada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http://www.zotero.org/styles/nature</vt:lpwstr>
  </property>
  <property fmtid="{D5CDD505-2E9C-101B-9397-08002B2CF9AE}" pid="8" name="Mendeley Document_1">
    <vt:lpwstr>True</vt:lpwstr>
  </property>
  <property fmtid="{D5CDD505-2E9C-101B-9397-08002B2CF9AE}" pid="9" name="Mendeley Recent Style Id 0_1">
    <vt:lpwstr>http://www.zotero.org/styles/american-political-science-association</vt:lpwstr>
  </property>
  <property fmtid="{D5CDD505-2E9C-101B-9397-08002B2CF9AE}" pid="10" name="Mendeley Recent Style Id 1_1">
    <vt:lpwstr>http://www.zotero.org/styles/apa</vt:lpwstr>
  </property>
  <property fmtid="{D5CDD505-2E9C-101B-9397-08002B2CF9AE}" pid="11" name="Mendeley Recent Style Id 2_1">
    <vt:lpwstr>http://www.zotero.org/styles/american-sociological-association</vt:lpwstr>
  </property>
  <property fmtid="{D5CDD505-2E9C-101B-9397-08002B2CF9AE}" pid="12" name="Mendeley Recent Style Id 3_1">
    <vt:lpwstr>http://www.zotero.org/styles/chicago-author-date</vt:lpwstr>
  </property>
  <property fmtid="{D5CDD505-2E9C-101B-9397-08002B2CF9AE}" pid="13" name="Mendeley Recent Style Id 4_1">
    <vt:lpwstr>http://www.zotero.org/styles/harvard-cite-them-right</vt:lpwstr>
  </property>
  <property fmtid="{D5CDD505-2E9C-101B-9397-08002B2CF9AE}" pid="14" name="Mendeley Recent Style Id 5_1">
    <vt:lpwstr>http://www.zotero.org/styles/conservation-letters</vt:lpwstr>
  </property>
  <property fmtid="{D5CDD505-2E9C-101B-9397-08002B2CF9AE}" pid="15" name="Mendeley Recent Style Id 6_1">
    <vt:lpwstr>http://www.zotero.org/styles/ieee</vt:lpwstr>
  </property>
  <property fmtid="{D5CDD505-2E9C-101B-9397-08002B2CF9AE}" pid="16" name="Mendeley Recent Style Id 7_1">
    <vt:lpwstr>http://www.zotero.org/styles/modern-humanities-research-association</vt:lpwstr>
  </property>
  <property fmtid="{D5CDD505-2E9C-101B-9397-08002B2CF9AE}" pid="17" name="Mendeley Recent Style Id 8_1">
    <vt:lpwstr>http://www.zotero.org/styles/modern-language-association</vt:lpwstr>
  </property>
  <property fmtid="{D5CDD505-2E9C-101B-9397-08002B2CF9AE}" pid="18" name="Mendeley Recent Style Id 9_1">
    <vt:lpwstr>http://www.zotero.org/styles/nature</vt:lpwstr>
  </property>
  <property fmtid="{D5CDD505-2E9C-101B-9397-08002B2CF9AE}" pid="19" name="Mendeley Recent Style Name 0_1">
    <vt:lpwstr>American Political Science Association</vt:lpwstr>
  </property>
  <property fmtid="{D5CDD505-2E9C-101B-9397-08002B2CF9AE}" pid="20" name="Mendeley Recent Style Name 1_1">
    <vt:lpwstr>American Psychological Association 6th edition</vt:lpwstr>
  </property>
  <property fmtid="{D5CDD505-2E9C-101B-9397-08002B2CF9AE}" pid="21" name="Mendeley Recent Style Name 2_1">
    <vt:lpwstr>American Sociological Association</vt:lpwstr>
  </property>
  <property fmtid="{D5CDD505-2E9C-101B-9397-08002B2CF9AE}" pid="22" name="Mendeley Recent Style Name 3_1">
    <vt:lpwstr>Chicago Manual of Style 16th edition (author-date)</vt:lpwstr>
  </property>
  <property fmtid="{D5CDD505-2E9C-101B-9397-08002B2CF9AE}" pid="23" name="Mendeley Recent Style Name 4_1">
    <vt:lpwstr>Cite Them Right 10th edition - Harvard</vt:lpwstr>
  </property>
  <property fmtid="{D5CDD505-2E9C-101B-9397-08002B2CF9AE}" pid="24" name="Mendeley Recent Style Name 5_1">
    <vt:lpwstr>Conservation Letters</vt:lpwstr>
  </property>
  <property fmtid="{D5CDD505-2E9C-101B-9397-08002B2CF9AE}" pid="25" name="Mendeley Recent Style Name 6_1">
    <vt:lpwstr>IEEE</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Name 8_1">
    <vt:lpwstr>Modern Language Association 7th edition</vt:lpwstr>
  </property>
  <property fmtid="{D5CDD505-2E9C-101B-9397-08002B2CF9AE}" pid="28" name="Mendeley Recent Style Name 9_1">
    <vt:lpwstr>Nature</vt:lpwstr>
  </property>
  <property fmtid="{D5CDD505-2E9C-101B-9397-08002B2CF9AE}" pid="29" name="Mendeley Unique User Id_1">
    <vt:lpwstr>f0625f78-c439-3070-8766-ec16061aee53</vt:lpwstr>
  </property>
  <property fmtid="{D5CDD505-2E9C-101B-9397-08002B2CF9AE}" pid="30" name="ScaleCrop">
    <vt:bool>false</vt:bool>
  </property>
  <property fmtid="{D5CDD505-2E9C-101B-9397-08002B2CF9AE}" pid="31" name="ShareDoc">
    <vt:bool>false</vt:bool>
  </property>
  <property fmtid="{D5CDD505-2E9C-101B-9397-08002B2CF9AE}" pid="32" name="ZOTERO_PREF_1">
    <vt:lpwstr>&lt;data data-version="3" zotero-version="5.0.66"&gt;&lt;session id="lN1NBbCZ"/&gt;&lt;style id="http://www.zotero.org/styles/conservation-letters" hasBibliography="1" bibliographyStyleHasBeenSet="1"/&gt;&lt;prefs&gt;&lt;pref name="fieldType" value="Field"/&gt;&lt;/prefs&gt;&lt;/data&gt;</vt:lpwstr>
  </property>
</Properties>
</file>