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pPr>
        <w:pStyle w:val="Normal"/>
        <w:spacing w:lineRule="auto" w:line="480" w:before="0" w:after="0"/>
        <w:rPr>
          <w:rFonts w:cs="Times New Roman"/>
          <w:b/>
          <w:b/>
          <w:szCs w:val="24"/>
        </w:rPr>
      </w:pPr>
      <w:r>
        <w:rPr>
          <w:rFonts w:cs="Times New Roman"/>
          <w:b/>
          <w:szCs w:val="24"/>
        </w:rPr>
      </w:r>
    </w:p>
    <w:p>
      <w:pPr>
        <w:pStyle w:val="Body"/>
        <w:spacing w:lineRule="auto" w:line="480" w:before="0" w:after="0"/>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pPr>
        <w:pStyle w:val="Body"/>
        <w:spacing w:lineRule="auto" w:line="480" w:before="0" w:after="0"/>
        <w:rPr>
          <w:rFonts w:cs="Times New Roman"/>
        </w:rPr>
      </w:pPr>
      <w:r>
        <w:rPr>
          <w:rFonts w:cs="Times New Roman"/>
        </w:rPr>
      </w:r>
    </w:p>
    <w:p>
      <w:pPr>
        <w:pStyle w:val="Body"/>
        <w:spacing w:lineRule="auto" w:line="480" w:before="0" w:after="0"/>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pPr>
        <w:pStyle w:val="Body"/>
        <w:spacing w:lineRule="auto" w:line="480" w:before="0" w:after="0"/>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pPr>
        <w:pStyle w:val="Normal"/>
        <w:spacing w:lineRule="auto" w:line="480" w:before="0" w:after="0"/>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pPr>
        <w:pStyle w:val="Normal"/>
        <w:spacing w:lineRule="auto" w:line="480" w:before="0" w:after="0"/>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pPr>
        <w:pStyle w:val="Body"/>
        <w:spacing w:lineRule="auto" w:line="480" w:before="0" w:after="0"/>
        <w:ind w:left="360" w:hanging="360"/>
        <w:rPr>
          <w:rFonts w:cs="Times New Roman"/>
          <w:vertAlign w:val="superscript"/>
          <w:lang w:val="en-CA"/>
        </w:rPr>
      </w:pPr>
      <w:r>
        <w:rPr>
          <w:rFonts w:cs="Times New Roman"/>
          <w:vertAlign w:val="superscript"/>
          <w:lang w:val="en-CA"/>
        </w:rPr>
      </w:r>
    </w:p>
    <w:p>
      <w:pPr>
        <w:pStyle w:val="Body"/>
        <w:spacing w:lineRule="auto" w:line="480" w:before="0" w:after="0"/>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By Drive, Carleton University, Ottawa ON, K1S 5B6 Canada. 250-635-2321. </w:t>
      </w:r>
      <w:r>
        <w:rPr>
          <w:rFonts w:cs="Times New Roman"/>
          <w:bCs/>
          <w:lang w:val="en-CA"/>
        </w:rPr>
        <w:t>richard.schuster@glel.carleton.ca</w:t>
      </w:r>
      <w:r>
        <w:rPr>
          <w:rStyle w:val="None"/>
          <w:rFonts w:cs="Times New Roman"/>
          <w:bCs/>
          <w:lang w:val="en-CA"/>
        </w:rPr>
        <w:t xml:space="preserve"> </w:t>
      </w:r>
    </w:p>
    <w:p>
      <w:pPr>
        <w:pStyle w:val="Body"/>
        <w:spacing w:lineRule="auto" w:line="480" w:before="0" w:after="0"/>
        <w:ind w:left="360" w:hanging="360"/>
        <w:rPr>
          <w:rStyle w:val="None"/>
          <w:rFonts w:cs="Times New Roman"/>
          <w:bCs/>
          <w:lang w:val="en-CA"/>
        </w:rPr>
      </w:pPr>
      <w:r>
        <w:rPr>
          <w:rFonts w:cs="Times New Roman"/>
          <w:bCs/>
          <w:lang w:val="en-CA"/>
        </w:rPr>
      </w:r>
    </w:p>
    <w:p>
      <w:pPr>
        <w:pStyle w:val="Body"/>
        <w:spacing w:lineRule="auto" w:line="480" w:before="0" w:after="0"/>
        <w:ind w:left="360" w:hanging="360"/>
        <w:rPr>
          <w:rFonts w:eastAsia="Times New Roman" w:cs="Times New Roman"/>
        </w:rPr>
      </w:pPr>
      <w:r>
        <w:rPr>
          <w:rFonts w:cs="Times New Roman"/>
          <w:b/>
          <w:lang w:val="en-CA"/>
        </w:rPr>
        <w:t>Keywords</w:t>
      </w:r>
      <w:r>
        <w:rPr>
          <w:rFonts w:cs="Times New Roman"/>
          <w:lang w:val="en-CA"/>
        </w:rPr>
        <w:t>: Marxan, Integer Linear Programming, Optimization, Prioritization, Conservation Planning, prioritizr</w:t>
      </w:r>
      <w:r>
        <w:br w:type="page"/>
      </w:r>
    </w:p>
    <w:p>
      <w:pPr>
        <w:pStyle w:val="Normal"/>
        <w:spacing w:lineRule="auto" w:line="480" w:before="0" w:after="0"/>
        <w:rPr/>
      </w:pPr>
      <w:commentRangeStart w:id="0"/>
      <w:r>
        <w:rPr>
          <w:rFonts w:eastAsia="Times New Roman" w:cs="Times New Roman"/>
          <w:b/>
          <w:szCs w:val="24"/>
        </w:rPr>
        <w:t>Abstract</w:t>
      </w:r>
      <w:r>
        <w:rPr>
          <w:rFonts w:eastAsia="Times New Roman" w:cs="Times New Roman"/>
          <w:b/>
          <w:szCs w:val="24"/>
        </w:rPr>
      </w:r>
      <w:commentRangeEnd w:id="0"/>
      <w:r>
        <w:commentReference w:id="0"/>
      </w:r>
      <w:r>
        <w:rPr>
          <w:rFonts w:eastAsia="Times New Roman" w:cs="Times New Roman"/>
          <w:b/>
          <w:szCs w:val="24"/>
        </w:rPr>
        <w:t xml:space="preserve"> (max 150 words)</w:t>
      </w:r>
    </w:p>
    <w:p>
      <w:pPr>
        <w:pStyle w:val="Normal"/>
        <w:spacing w:lineRule="auto" w:line="480" w:before="0" w:after="0"/>
        <w:rPr/>
      </w:pPr>
      <w:r>
        <w:rPr>
          <w:rFonts w:eastAsia="Times New Roman" w:cs="Times New Roman"/>
          <w:szCs w:val="24"/>
        </w:rPr>
        <w:t xml:space="preserve">The resources available for conserving biodiversity are limited, and so protected areas need to be established in places that will achieve objectives for minimal cost. Two of the main </w:t>
      </w:r>
      <w:ins w:id="0" w:author="Unknown Author" w:date="2019-05-31T14:56:00Z">
        <w:r>
          <w:rPr>
            <w:rFonts w:eastAsia="Times New Roman" w:cs="Times New Roman"/>
            <w:szCs w:val="24"/>
          </w:rPr>
          <w:t xml:space="preserve">algorithms </w:t>
        </w:r>
      </w:ins>
      <w:ins w:id="1" w:author="Unknown Author" w:date="2019-05-31T14:56:00Z">
        <w:r>
          <w:rPr>
            <w:rFonts w:eastAsia="Times New Roman" w:cs="Times New Roman"/>
            <w:szCs w:val="24"/>
          </w:rPr>
          <w:t xml:space="preserve">[I would use “algorithms” OR “approaches” consistently throughout </w:t>
        </w:r>
      </w:ins>
      <w:ins w:id="2" w:author="Unknown Author" w:date="2019-05-31T15:40:00Z">
        <w:r>
          <w:rPr>
            <w:rFonts w:eastAsia="Times New Roman" w:cs="Times New Roman"/>
            <w:szCs w:val="24"/>
          </w:rPr>
          <w:t>–</w:t>
        </w:r>
      </w:ins>
      <w:ins w:id="3" w:author="Unknown Author" w:date="2019-05-31T14:56:00Z">
        <w:r>
          <w:rPr>
            <w:rFonts w:eastAsia="Times New Roman" w:cs="Times New Roman"/>
            <w:szCs w:val="24"/>
          </w:rPr>
          <w:t xml:space="preserve"> not both]</w:t>
        </w:r>
      </w:ins>
      <w:ins w:id="4" w:author="Unknown Author" w:date="2019-05-31T14:56:00Z">
        <w:r>
          <w:rPr>
            <w:rFonts w:eastAsia="Times New Roman" w:cs="Times New Roman"/>
            <w:szCs w:val="24"/>
          </w:rPr>
          <w:t xml:space="preserve"> </w:t>
        </w:r>
      </w:ins>
      <w:del w:id="5" w:author="Unknown Author" w:date="2019-05-31T14:56:00Z">
        <w:r>
          <w:rPr>
            <w:rFonts w:eastAsia="Times New Roman" w:cs="Times New Roman"/>
            <w:szCs w:val="24"/>
          </w:rPr>
          <w:delText>approaches</w:delText>
        </w:r>
      </w:del>
      <w:r>
        <w:rPr>
          <w:rFonts w:eastAsia="Times New Roman" w:cs="Times New Roman"/>
          <w:szCs w:val="24"/>
        </w:rPr>
        <w:t xml:space="preserve"> </w:t>
      </w:r>
      <w:ins w:id="6" w:author="Unknown Author" w:date="2019-05-31T14:55:00Z">
        <w:r>
          <w:rPr>
            <w:rFonts w:eastAsia="Times New Roman" w:cs="Times New Roman"/>
            <w:szCs w:val="24"/>
          </w:rPr>
          <w:t xml:space="preserve">for </w:t>
        </w:r>
      </w:ins>
      <w:del w:id="7" w:author="Unknown Author" w:date="2019-05-31T14:55:00Z">
        <w:r>
          <w:rPr>
            <w:rFonts w:eastAsia="Times New Roman" w:cs="Times New Roman"/>
            <w:szCs w:val="24"/>
          </w:rPr>
          <w:delText>to</w:delText>
        </w:r>
      </w:del>
      <w:r>
        <w:rPr>
          <w:rFonts w:eastAsia="Times New Roman" w:cs="Times New Roman"/>
          <w:szCs w:val="24"/>
        </w:rPr>
        <w:t xml:space="preserve"> solving systematic conservation planning problems are Simulated Annealing (SA) and Integer linear programming (ILP). Using a case study </w:t>
      </w:r>
      <w:r>
        <w:rPr>
          <w:rFonts w:eastAsia="Times New Roman" w:cs="Times New Roman"/>
          <w:szCs w:val="24"/>
        </w:rPr>
        <w:commentReference w:id="1"/>
      </w:r>
      <w:del w:id="8" w:author="Unknown Author" w:date="2019-05-31T14:56:00Z">
        <w:r>
          <w:rPr>
            <w:rFonts w:eastAsia="Times New Roman" w:cs="Times New Roman"/>
            <w:szCs w:val="24"/>
          </w:rPr>
          <w:delText xml:space="preserve">of conservation planning </w:delText>
        </w:r>
      </w:del>
      <w:r>
        <w:rPr>
          <w:rFonts w:eastAsia="Times New Roman" w:cs="Times New Roman"/>
          <w:szCs w:val="24"/>
        </w:rPr>
        <w:t xml:space="preserve">in British Columbia, Canada, we compare the cost-effectiveness and processing times of both approaches. </w:t>
      </w:r>
      <w:del w:id="9" w:author="Unknown Author" w:date="2019-05-31T14:56:00Z">
        <w:r>
          <w:rPr>
            <w:rFonts w:eastAsia="Times New Roman" w:cs="Times New Roman"/>
            <w:szCs w:val="24"/>
          </w:rPr>
          <w:delText xml:space="preserve">Using </w:delText>
        </w:r>
      </w:del>
      <w:ins w:id="10" w:author="Unknown Author" w:date="2019-05-31T14:58:00Z">
        <w:r>
          <w:rPr>
            <w:rFonts w:eastAsia="Times New Roman" w:cs="Times New Roman"/>
            <w:szCs w:val="24"/>
          </w:rPr>
          <w:t xml:space="preserve">Plans for expanding protected area systems based on </w:t>
        </w:r>
      </w:ins>
      <w:r>
        <w:rPr/>
        <w:t xml:space="preserve">ILP algorithms </w:t>
      </w:r>
      <w:ins w:id="11" w:author="Unknown Author" w:date="2019-05-31T14:58:00Z">
        <w:r>
          <w:rPr/>
          <w:t xml:space="preserve">were </w:t>
        </w:r>
      </w:ins>
      <w:del w:id="12" w:author="Unknown Author" w:date="2019-05-31T14:58:00Z">
        <w:r>
          <w:rPr/>
          <w:delText xml:space="preserve">resulted in cost savings ranging from </w:delText>
        </w:r>
      </w:del>
      <w:r>
        <w:rPr/>
        <w:t xml:space="preserve">12 to 30% </w:t>
      </w:r>
      <w:ins w:id="13" w:author="Unknown Author" w:date="2019-05-31T14:58:00Z">
        <w:r>
          <w:rPr/>
          <w:t xml:space="preserve">cheaper than plans </w:t>
        </w:r>
      </w:ins>
      <w:del w:id="14" w:author="Unknown Author" w:date="2019-05-31T14:58:00Z">
        <w:r>
          <w:rPr/>
          <w:delText xml:space="preserve">compared to </w:delText>
        </w:r>
      </w:del>
      <w:ins w:id="15" w:author="Unknown Author" w:date="2019-05-31T14:58:00Z">
        <w:r>
          <w:rPr/>
          <w:t xml:space="preserve">by </w:t>
        </w:r>
      </w:ins>
      <w:r>
        <w:rPr/>
        <w:t xml:space="preserve">SA. The best ILP solver we </w:t>
      </w:r>
      <w:del w:id="16" w:author="Unknown Author" w:date="2019-05-31T14:59:00Z">
        <w:r>
          <w:rPr/>
          <w:delText>used</w:delText>
        </w:r>
      </w:del>
      <w:ins w:id="17" w:author="Unknown Author" w:date="2019-05-31T14:59:00Z">
        <w:r>
          <w:rPr/>
          <w:t>examined</w:t>
        </w:r>
      </w:ins>
      <w:r>
        <w:rPr/>
        <w:t xml:space="preserve"> was</w:t>
      </w:r>
      <w:ins w:id="18" w:author="Unknown Author" w:date="2019-05-31T14:59:00Z">
        <w:r>
          <w:rPr/>
          <w:t>,</w:t>
        </w:r>
      </w:ins>
      <w:r>
        <w:rPr/>
        <w:t xml:space="preserve"> on average</w:t>
      </w:r>
      <w:ins w:id="19" w:author="Unknown Author" w:date="2019-05-31T14:59:00Z">
        <w:r>
          <w:rPr/>
          <w:t>,</w:t>
        </w:r>
      </w:ins>
      <w:r>
        <w:rPr/>
        <w:t xml:space="preserve"> 1071 times faster than the SA algorithm tested. One practical advantage of using ILP over SA is that the analysis does not require calibration, saving even more time. Given the performance of ILP solvers, they can be used to generate conservation plans in real-time during stakeholder meetings and can facilitate rapid sensitivity analysis, making the conservation planning process more interactive. </w:t>
      </w:r>
    </w:p>
    <w:p>
      <w:pPr>
        <w:pStyle w:val="Normal"/>
        <w:spacing w:lineRule="auto" w:line="480" w:before="0" w:after="0"/>
        <w:rPr/>
      </w:pPr>
      <w:r>
        <w:rPr/>
      </w:r>
    </w:p>
    <w:p>
      <w:pPr>
        <w:pStyle w:val="Normal"/>
        <w:spacing w:lineRule="auto" w:line="480" w:before="0" w:after="0"/>
        <w:rPr/>
      </w:pPr>
      <w:commentRangeStart w:id="2"/>
      <w:r>
        <w:rPr>
          <w:rFonts w:eastAsia="Times New Roman" w:cs="Times New Roman"/>
          <w:b/>
          <w:szCs w:val="24"/>
        </w:rPr>
        <w:t>Introduction</w:t>
      </w:r>
      <w:ins w:id="20" w:author="Unknown Author" w:date="2019-05-31T15:40:00Z">
        <w:commentRangeEnd w:id="2"/>
        <w:r>
          <w:commentReference w:id="2"/>
        </w:r>
        <w:r>
          <w:rPr>
            <w:rFonts w:eastAsia="Times New Roman" w:cs="Times New Roman"/>
            <w:b/>
            <w:szCs w:val="24"/>
          </w:rPr>
        </w:r>
      </w:ins>
    </w:p>
    <w:p>
      <w:pPr>
        <w:pStyle w:val="Normal"/>
        <w:spacing w:lineRule="auto" w:line="480" w:before="0" w:after="0"/>
        <w:ind w:firstLine="720"/>
        <w:rPr/>
      </w:pPr>
      <w:r>
        <w:rPr>
          <w:rFonts w:eastAsia="Times New Roman" w:cs="Times New Roman"/>
          <w:szCs w:val="24"/>
        </w:rPr>
        <w:t xml:space="preserve">Area-based systematic conservation planning aims to provide a rigorous, repeatable, and structured approach for designing new protected areas that efficiently meet conservation objectives </w:t>
      </w:r>
      <w:r>
        <w:fldChar w:fldCharType="begin"/>
      </w:r>
      <w:r>
        <w:instrText>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0" w:name="__Fieldmark__64_61700078"/>
      <w:r>
        <w:rPr>
          <w:rFonts w:eastAsia="Times New Roman" w:cs="Times New Roman"/>
          <w:szCs w:val="24"/>
        </w:rPr>
        <w:t>(</w:t>
      </w:r>
      <w:bookmarkStart w:id="1" w:name="__Fieldmark__65_677536695"/>
      <w:r>
        <w:rPr>
          <w:rFonts w:eastAsia="Times New Roman" w:cs="Times New Roman"/>
          <w:szCs w:val="24"/>
        </w:rPr>
        <w:t>M</w:t>
      </w:r>
      <w:bookmarkStart w:id="2" w:name="__Fieldmark__99_924499877"/>
      <w:r>
        <w:rPr>
          <w:rFonts w:eastAsia="Times New Roman" w:cs="Times New Roman"/>
          <w:szCs w:val="24"/>
        </w:rPr>
        <w:t>argules &amp; Pressey 2000)</w:t>
      </w:r>
      <w:r>
        <w:rPr>
          <w:rFonts w:eastAsia="Times New Roman" w:cs="Times New Roman"/>
          <w:szCs w:val="24"/>
        </w:rPr>
      </w:r>
      <w:r>
        <w:fldChar w:fldCharType="end"/>
      </w:r>
      <w:bookmarkEnd w:id="0"/>
      <w:bookmarkEnd w:id="1"/>
      <w:bookmarkEnd w:id="2"/>
      <w:r>
        <w:rPr>
          <w:rFonts w:eastAsia="Times New Roman" w:cs="Times New Roman"/>
          <w:szCs w:val="24"/>
        </w:rPr>
        <w:t xml:space="preserve">. Historically, spatial conservation decision-making often evaluated parcels opportunistically as they became available for purchase, donation, or under threat </w:t>
      </w:r>
      <w:r>
        <w:fldChar w:fldCharType="begin"/>
      </w:r>
      <w:r>
        <w:instrText>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w:instrText>
      </w:r>
      <w:r>
        <w:fldChar w:fldCharType="separate"/>
      </w:r>
      <w:bookmarkStart w:id="3" w:name="__Fieldmark__75_61700078"/>
      <w:r>
        <w:rPr>
          <w:rFonts w:eastAsia="Times New Roman" w:cs="Times New Roman"/>
          <w:szCs w:val="24"/>
        </w:rPr>
        <w:t>(</w:t>
      </w:r>
      <w:bookmarkStart w:id="4" w:name="__Fieldmark__72_677536695"/>
      <w:r>
        <w:rPr>
          <w:rFonts w:eastAsia="Times New Roman" w:cs="Times New Roman"/>
          <w:szCs w:val="24"/>
        </w:rPr>
        <w:t>P</w:t>
      </w:r>
      <w:bookmarkStart w:id="5" w:name="__Fieldmark__115_924499877"/>
      <w:r>
        <w:rPr>
          <w:rFonts w:eastAsia="Times New Roman" w:cs="Times New Roman"/>
          <w:szCs w:val="24"/>
        </w:rPr>
        <w:t>ressey et al. 1993; Pressey &amp; Bottrill 2008)</w:t>
      </w:r>
      <w:r>
        <w:rPr>
          <w:rFonts w:eastAsia="Times New Roman" w:cs="Times New Roman"/>
          <w:szCs w:val="24"/>
        </w:rPr>
      </w:r>
      <w:r>
        <w:fldChar w:fldCharType="end"/>
      </w:r>
      <w:bookmarkEnd w:id="3"/>
      <w:bookmarkEnd w:id="4"/>
      <w:bookmarkEnd w:id="5"/>
      <w:r>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fldChar w:fldCharType="begin"/>
      </w:r>
      <w:r>
        <w:instrText>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w:instrText>
      </w:r>
      <w:r>
        <w:fldChar w:fldCharType="separate"/>
      </w:r>
      <w:bookmarkStart w:id="6" w:name="__Fieldmark__86_61700078"/>
      <w:r>
        <w:rPr>
          <w:rFonts w:eastAsia="Times New Roman" w:cs="Times New Roman"/>
          <w:szCs w:val="24"/>
        </w:rPr>
        <w:t>(</w:t>
      </w:r>
      <w:bookmarkStart w:id="7" w:name="__Fieldmark__79_677536695"/>
      <w:r>
        <w:rPr>
          <w:rFonts w:eastAsia="Times New Roman" w:cs="Times New Roman"/>
          <w:szCs w:val="24"/>
        </w:rPr>
        <w:t>J</w:t>
      </w:r>
      <w:bookmarkStart w:id="8" w:name="__Fieldmark__126_924499877"/>
      <w:r>
        <w:rPr>
          <w:rFonts w:eastAsia="Times New Roman" w:cs="Times New Roman"/>
          <w:szCs w:val="24"/>
        </w:rPr>
        <w:t>oppa &amp; Pfaff 2009; Venter et al. 2014)</w:t>
      </w:r>
      <w:r>
        <w:rPr>
          <w:rFonts w:eastAsia="Times New Roman" w:cs="Times New Roman"/>
          <w:szCs w:val="24"/>
        </w:rPr>
      </w:r>
      <w:r>
        <w:fldChar w:fldCharType="end"/>
      </w:r>
      <w:bookmarkEnd w:id="6"/>
      <w:bookmarkEnd w:id="7"/>
      <w:bookmarkEnd w:id="8"/>
      <w:r>
        <w:rPr>
          <w:rFonts w:eastAsia="Times New Roman" w:cs="Times New Roman"/>
          <w:szCs w:val="24"/>
        </w:rPr>
        <w:t xml:space="preserve">. Systematic conservation planning, on the other hand, involves framing conservation planning problems as optimization problems, with clearly defined objectives (e.g. minimize acquisition cost) and constraints. These optimization problems are then solved to obtain candidate reserve designs (termed solutions), which are used to guide protected area acquisitions and land policy  </w:t>
      </w:r>
      <w:r>
        <w:fldChar w:fldCharType="begin"/>
      </w:r>
      <w:r>
        <w:instrText>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w:instrText>
      </w:r>
      <w:r>
        <w:fldChar w:fldCharType="separate"/>
      </w:r>
      <w:bookmarkStart w:id="9" w:name="__Fieldmark__97_61700078"/>
      <w:r>
        <w:rPr>
          <w:rFonts w:eastAsia="Times New Roman" w:cs="Times New Roman"/>
          <w:szCs w:val="24"/>
        </w:rPr>
        <w:t>(</w:t>
      </w:r>
      <w:bookmarkStart w:id="10" w:name="__Fieldmark__93_677536695"/>
      <w:r>
        <w:rPr>
          <w:rFonts w:eastAsia="Times New Roman" w:cs="Times New Roman"/>
          <w:szCs w:val="24"/>
        </w:rPr>
        <w:t>S</w:t>
      </w:r>
      <w:bookmarkStart w:id="11" w:name="__Fieldmark__134_924499877"/>
      <w:r>
        <w:rPr>
          <w:rFonts w:eastAsia="Times New Roman" w:cs="Times New Roman"/>
          <w:szCs w:val="24"/>
        </w:rPr>
        <w:t>chwartz et al. 2018)</w:t>
      </w:r>
      <w:r>
        <w:rPr>
          <w:rFonts w:eastAsia="Times New Roman" w:cs="Times New Roman"/>
          <w:szCs w:val="24"/>
        </w:rPr>
      </w:r>
      <w:r>
        <w:fldChar w:fldCharType="end"/>
      </w:r>
      <w:bookmarkEnd w:id="9"/>
      <w:bookmarkEnd w:id="10"/>
      <w:bookmarkEnd w:id="11"/>
      <w:r>
        <w:rPr>
          <w:rFonts w:eastAsia="Times New Roman" w:cs="Times New Roman"/>
          <w:szCs w:val="24"/>
        </w:rPr>
        <w:t xml:space="preserve">. Due to the systematic, evidence-based nature of these tools, they can help contribute to a transparent, inclusive, and more defensible decision-making process </w:t>
      </w:r>
      <w:r>
        <w:fldChar w:fldCharType="begin"/>
      </w:r>
      <w:r>
        <w:instrText>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12" w:name="__Fieldmark__108_61700078"/>
      <w:r>
        <w:rPr>
          <w:rFonts w:eastAsia="Times New Roman" w:cs="Times New Roman"/>
          <w:szCs w:val="24"/>
        </w:rPr>
        <w:t>(</w:t>
      </w:r>
      <w:bookmarkStart w:id="13" w:name="__Fieldmark__101_677536695"/>
      <w:r>
        <w:rPr>
          <w:rFonts w:eastAsia="Times New Roman" w:cs="Times New Roman"/>
          <w:szCs w:val="24"/>
        </w:rPr>
        <w:t>Margules &amp; Pressey 2000)</w:t>
      </w:r>
      <w:r>
        <w:rPr>
          <w:rFonts w:eastAsia="Times New Roman" w:cs="Times New Roman"/>
          <w:szCs w:val="24"/>
        </w:rPr>
      </w:r>
      <w:r>
        <w:fldChar w:fldCharType="end"/>
      </w:r>
      <w:bookmarkEnd w:id="12"/>
      <w:bookmarkEnd w:id="13"/>
      <w:r>
        <w:rPr>
          <w:rFonts w:eastAsia="Times New Roman" w:cs="Times New Roman"/>
          <w:szCs w:val="24"/>
        </w:rPr>
        <w:t>.</w:t>
      </w:r>
    </w:p>
    <w:p>
      <w:pPr>
        <w:pStyle w:val="Normal"/>
        <w:spacing w:lineRule="auto" w:line="480" w:before="0" w:after="0"/>
        <w:ind w:firstLine="720"/>
        <w:rPr/>
      </w:pPr>
      <w:r>
        <w:rPr>
          <w:rFonts w:eastAsia="Times New Roman" w:cs="Times New Roman"/>
          <w:szCs w:val="24"/>
        </w:rPr>
        <w:t xml:space="preserve">Today, Marxan is the most widely used systematic conservation planning software, having been used in 184 countries to design marine and terrestrial reserve systems </w:t>
      </w:r>
      <w:r>
        <w:fldChar w:fldCharType="begin"/>
      </w:r>
      <w:r>
        <w:instrText>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14" w:name="__Fieldmark__117_61700078"/>
      <w:r>
        <w:rPr>
          <w:rFonts w:eastAsia="Times New Roman" w:cs="Times New Roman"/>
          <w:szCs w:val="24"/>
        </w:rPr>
        <w:t>(</w:t>
      </w:r>
      <w:bookmarkStart w:id="15" w:name="__Fieldmark__116_677536695"/>
      <w:r>
        <w:rPr>
          <w:rFonts w:eastAsia="Times New Roman" w:cs="Times New Roman"/>
          <w:szCs w:val="24"/>
        </w:rPr>
        <w:t>B</w:t>
      </w:r>
      <w:bookmarkStart w:id="16" w:name="__Fieldmark__2268_924499877"/>
      <w:r>
        <w:rPr>
          <w:rFonts w:eastAsia="Times New Roman" w:cs="Times New Roman"/>
          <w:szCs w:val="24"/>
        </w:rPr>
        <w:t>all et al. 2009)</w:t>
      </w:r>
      <w:r>
        <w:rPr>
          <w:rFonts w:eastAsia="Times New Roman" w:cs="Times New Roman"/>
          <w:szCs w:val="24"/>
        </w:rPr>
      </w:r>
      <w:r>
        <w:fldChar w:fldCharType="end"/>
      </w:r>
      <w:bookmarkEnd w:id="14"/>
      <w:bookmarkEnd w:id="15"/>
      <w:bookmarkEnd w:id="16"/>
      <w:r>
        <w:rPr>
          <w:rFonts w:eastAsia="Times New Roman" w:cs="Times New Roman"/>
          <w:szCs w:val="24"/>
        </w:rPr>
        <w:t>. Although Marxan supports several algorithms for solving conservation planning problems, most conservation planning exercises use its implementation of the simulated annealing (SA), an iterative, stochastic metaheuristic for approximating global optima of complex functions with many local optima. By conducting thousands of individual runs, each with millions of iterations, Marxan aims to generate solutions that are near-optimal. However, this approach provides no guarantee on solution quality. In particular, solutions may be highly suboptimal and conservation scientists and practitioners have no way of knowing how far from optimality generated solutions are.</w:t>
      </w:r>
    </w:p>
    <w:p>
      <w:pPr>
        <w:pStyle w:val="Normal"/>
        <w:spacing w:lineRule="auto" w:line="480" w:before="0" w:after="0"/>
        <w:ind w:firstLine="720"/>
        <w:rPr/>
      </w:pPr>
      <w:r>
        <w:fldChar w:fldCharType="begin"/>
      </w:r>
      <w:r/>
      <w:r>
        <w:fldChar w:fldCharType="separate"/>
      </w:r>
      <w:bookmarkStart w:id="17" w:name="__Fieldmark__129_61700078"/>
      <w:r>
        <w:rPr/>
      </w:r>
      <w:r>
        <w:rPr>
          <w:rFonts w:eastAsia="Times New Roman" w:cs="Times New Roman"/>
          <w:szCs w:val="24"/>
        </w:rPr>
        <w:t>e</w:t>
      </w:r>
      <w:bookmarkStart w:id="18" w:name="__Fieldmark__2290_924499877"/>
      <w:bookmarkStart w:id="19" w:name="__Fieldmark__148_677536695"/>
      <w:r>
        <w:rPr/>
      </w:r>
      <w:r>
        <w:fldChar w:fldCharType="end"/>
      </w:r>
      <w:bookmarkEnd w:id="17"/>
      <w:bookmarkEnd w:id="18"/>
      <w:bookmarkEnd w:id="19"/>
      <w:r>
        <w:rPr>
          <w:rFonts w:eastAsia="Times New Roman" w:cs="Times New Roman"/>
          <w:szCs w:val="24"/>
        </w:rPr>
        <w:t xml:space="preserve">In a recent simulation study, </w:t>
      </w:r>
      <w:r>
        <w:fldChar w:fldCharType="begin"/>
      </w:r>
      <w:r>
        <w:instrText>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20" w:name="__Fieldmark__138_61700078"/>
      <w:r>
        <w:rPr>
          <w:rFonts w:eastAsia="Times New Roman" w:cs="Times New Roman"/>
          <w:szCs w:val="24"/>
        </w:rPr>
        <w:t>B</w:t>
      </w:r>
      <w:bookmarkStart w:id="21" w:name="__Fieldmark__155_677536695"/>
      <w:r>
        <w:rPr>
          <w:rFonts w:eastAsia="Times New Roman" w:cs="Times New Roman"/>
          <w:szCs w:val="24"/>
        </w:rPr>
        <w:t>eyer et al. (2016)</w:t>
      </w:r>
      <w:r>
        <w:rPr>
          <w:rFonts w:eastAsia="Times New Roman" w:cs="Times New Roman"/>
          <w:szCs w:val="24"/>
        </w:rPr>
      </w:r>
      <w:r>
        <w:fldChar w:fldCharType="end"/>
      </w:r>
      <w:bookmarkEnd w:id="20"/>
      <w:bookmarkEnd w:id="21"/>
      <w:r>
        <w:rPr>
          <w:rFonts w:eastAsia="Times New Roman" w:cs="Times New Roman"/>
          <w:szCs w:val="24"/>
        </w:rPr>
        <w:t xml:space="preserve"> found that Marxan with simulated annealing can deliver solutions that are orders of magnitude below optimality. They compared Marxan to integer linear programming (ILP) </w:t>
      </w:r>
      <w:r>
        <w:fldChar w:fldCharType="begin"/>
      </w:r>
      <w:r>
        <w:instrText>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w:instrText>
      </w:r>
      <w:r>
        <w:fldChar w:fldCharType="separate"/>
      </w:r>
      <w:bookmarkStart w:id="22" w:name="__Fieldmark__145_61700078"/>
      <w:r>
        <w:rPr>
          <w:rFonts w:eastAsia="Times New Roman" w:cs="Times New Roman"/>
          <w:szCs w:val="24"/>
        </w:rPr>
        <w:t>(</w:t>
      </w:r>
      <w:bookmarkStart w:id="23" w:name="__Fieldmark__175_677536695"/>
      <w:r>
        <w:rPr>
          <w:rFonts w:eastAsia="Times New Roman" w:cs="Times New Roman"/>
          <w:szCs w:val="24"/>
        </w:rPr>
        <w:t>D</w:t>
      </w:r>
      <w:bookmarkStart w:id="24" w:name="__Fieldmark__163_924499877"/>
      <w:r>
        <w:rPr>
          <w:rFonts w:eastAsia="Times New Roman" w:cs="Times New Roman"/>
          <w:szCs w:val="24"/>
        </w:rPr>
        <w:t>antzig 2016)</w:t>
      </w:r>
      <w:r>
        <w:rPr>
          <w:rFonts w:eastAsia="Times New Roman" w:cs="Times New Roman"/>
          <w:szCs w:val="24"/>
        </w:rPr>
      </w:r>
      <w:r>
        <w:fldChar w:fldCharType="end"/>
      </w:r>
      <w:bookmarkEnd w:id="22"/>
      <w:bookmarkEnd w:id="23"/>
      <w:bookmarkEnd w:id="24"/>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instrText>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25" w:name="__Fieldmark__156_61700078"/>
      <w:r>
        <w:rPr>
          <w:rFonts w:eastAsia="Times New Roman" w:cs="Times New Roman"/>
          <w:szCs w:val="24"/>
        </w:rPr>
        <w:t>(</w:t>
      </w:r>
      <w:bookmarkStart w:id="26" w:name="__Fieldmark__182_677536695"/>
      <w:r>
        <w:rPr>
          <w:rFonts w:eastAsia="Times New Roman" w:cs="Times New Roman"/>
          <w:szCs w:val="24"/>
        </w:rPr>
        <w:t>B</w:t>
      </w:r>
      <w:bookmarkStart w:id="27" w:name="__Fieldmark__182_924499877"/>
      <w:r>
        <w:rPr>
          <w:rFonts w:eastAsia="Times New Roman" w:cs="Times New Roman"/>
          <w:szCs w:val="24"/>
        </w:rPr>
        <w:t>eyer et al. 2016)</w:t>
      </w:r>
      <w:r>
        <w:rPr>
          <w:rFonts w:eastAsia="Times New Roman" w:cs="Times New Roman"/>
          <w:szCs w:val="24"/>
        </w:rPr>
      </w:r>
      <w:r>
        <w:fldChar w:fldCharType="end"/>
      </w:r>
      <w:bookmarkEnd w:id="25"/>
      <w:bookmarkEnd w:id="26"/>
      <w:bookmarkEnd w:id="27"/>
      <w:r>
        <w:rPr>
          <w:rFonts w:eastAsia="Times New Roman" w:cs="Times New Roman"/>
          <w:szCs w:val="24"/>
        </w:rPr>
        <w:t>.</w:t>
      </w:r>
      <w:r>
        <w:fldChar w:fldCharType="begin"/>
      </w:r>
      <w:r/>
      <w:r>
        <w:fldChar w:fldCharType="separate"/>
      </w:r>
      <w:bookmarkStart w:id="28" w:name="__Fieldmark__167_61700078"/>
      <w:r>
        <w:rPr>
          <w:rFonts w:eastAsia="Times New Roman" w:cs="Times New Roman"/>
          <w:szCs w:val="24"/>
        </w:rPr>
      </w:r>
      <w:r>
        <w:rPr>
          <w:rFonts w:eastAsia="Times New Roman" w:cs="Times New Roman"/>
          <w:szCs w:val="24"/>
        </w:rPr>
      </w:r>
      <w:r>
        <w:fldChar w:fldCharType="end"/>
      </w:r>
      <w:bookmarkStart w:id="29" w:name="__Fieldmark__190_677536695"/>
      <w:bookmarkStart w:id="30" w:name="__Fieldmark__2383_924499877"/>
      <w:bookmarkEnd w:id="28"/>
      <w:bookmarkEnd w:id="29"/>
      <w:bookmarkEnd w:id="30"/>
      <w:r>
        <w:rPr>
          <w:rFonts w:eastAsia="Times New Roman" w:cs="Times New Roman"/>
          <w:szCs w:val="24"/>
        </w:rPr>
        <w:t xml:space="preserve"> Unlike heuristic methods such as SA, prioritization using ILP will find the exact optimal solution or can be instructed to return solutions within a defined distance from optimality. Some have argued that ILP approaches are well-suited for solving conservation planning problems </w:t>
      </w:r>
      <w:r>
        <w:fldChar w:fldCharType="begin"/>
      </w:r>
      <w:r>
        <w:instrText>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31" w:name="__Fieldmark__176_61700078"/>
      <w:r>
        <w:rPr>
          <w:rFonts w:eastAsia="Times New Roman" w:cs="Times New Roman"/>
          <w:szCs w:val="24"/>
        </w:rPr>
        <w:t>(</w:t>
      </w:r>
      <w:bookmarkStart w:id="32" w:name="__Fieldmark__207_677536695"/>
      <w:r>
        <w:rPr>
          <w:rFonts w:eastAsia="Times New Roman" w:cs="Times New Roman"/>
          <w:szCs w:val="24"/>
        </w:rPr>
        <w:t>C</w:t>
      </w:r>
      <w:bookmarkStart w:id="33" w:name="__Fieldmark__223_924499877"/>
      <w:r>
        <w:rPr>
          <w:rFonts w:eastAsia="Times New Roman" w:cs="Times New Roman"/>
          <w:szCs w:val="24"/>
        </w:rPr>
        <w:t>ocks &amp; Baird 1989; Underhill 1994; Rodrigues &amp; Gaston 2002)</w:t>
      </w:r>
      <w:r>
        <w:rPr>
          <w:rFonts w:eastAsia="Times New Roman" w:cs="Times New Roman"/>
          <w:szCs w:val="24"/>
        </w:rPr>
      </w:r>
      <w:r>
        <w:fldChar w:fldCharType="end"/>
      </w:r>
      <w:bookmarkEnd w:id="31"/>
      <w:bookmarkEnd w:id="32"/>
      <w:bookmarkEnd w:id="33"/>
      <w:r>
        <w:rPr>
          <w:rFonts w:eastAsia="Times New Roman" w:cs="Times New Roman"/>
          <w:szCs w:val="24"/>
        </w:rPr>
        <w:t xml:space="preserve">, but until recent advances in computational capacity and algorithms, it has been impossible to solve the Marxan-like systematic conservation planning problems with ILP for large problems </w:t>
      </w:r>
      <w:r>
        <w:fldChar w:fldCharType="begin"/>
      </w:r>
      <w:r>
        <w:instrText>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34" w:name="__Fieldmark__187_61700078"/>
      <w:r>
        <w:rPr>
          <w:rFonts w:eastAsia="Times New Roman" w:cs="Times New Roman"/>
          <w:szCs w:val="24"/>
        </w:rPr>
        <w:t>(</w:t>
      </w:r>
      <w:bookmarkStart w:id="35" w:name="__Fieldmark__227_677536695"/>
      <w:r>
        <w:rPr>
          <w:rFonts w:eastAsia="Times New Roman" w:cs="Times New Roman"/>
          <w:szCs w:val="24"/>
        </w:rPr>
        <w:t>B</w:t>
      </w:r>
      <w:bookmarkStart w:id="36" w:name="__Fieldmark__234_924499877"/>
      <w:r>
        <w:rPr>
          <w:rFonts w:eastAsia="Times New Roman" w:cs="Times New Roman"/>
          <w:szCs w:val="24"/>
        </w:rPr>
        <w:t>eyer et al. 2016)</w:t>
      </w:r>
      <w:r>
        <w:rPr>
          <w:rFonts w:eastAsia="Times New Roman" w:cs="Times New Roman"/>
          <w:szCs w:val="24"/>
        </w:rPr>
      </w:r>
      <w:r>
        <w:fldChar w:fldCharType="end"/>
      </w:r>
      <w:bookmarkEnd w:id="34"/>
      <w:bookmarkEnd w:id="35"/>
      <w:bookmarkEnd w:id="36"/>
      <w:r>
        <w:rPr>
          <w:rFonts w:eastAsia="Times New Roman" w:cs="Times New Roman"/>
          <w:szCs w:val="24"/>
        </w:rPr>
        <w:t xml:space="preserve">. </w:t>
      </w:r>
    </w:p>
    <w:p>
      <w:pPr>
        <w:pStyle w:val="Normal"/>
        <w:spacing w:lineRule="auto" w:line="480" w:before="0" w:after="0"/>
        <w:ind w:firstLine="720"/>
        <w:rPr/>
      </w:pPr>
      <w:r>
        <w:rPr>
          <w:rFonts w:eastAsia="Times New Roman" w:cs="Times New Roman"/>
          <w:szCs w:val="24"/>
        </w:rPr>
        <w:t xml:space="preserve">Here we compare integer linear programming with simulated annealing (i.e. Marxan) for solving systematic conservation planning problems using real-world data from Western North America. We found that ILP produced higher quality solutions potentially saving &gt;$100 million (or 13%) for realistic conservation scenarios, and that solutions were generated &gt;1,000 times faster than using simulated annealing, opening up new possibilities for scenario generation. </w:t>
      </w:r>
    </w:p>
    <w:p>
      <w:pPr>
        <w:pStyle w:val="Normal"/>
        <w:spacing w:lineRule="auto" w:line="480" w:before="0" w:after="0"/>
        <w:rPr>
          <w:rFonts w:eastAsia="Times New Roman" w:cs="Times New Roman"/>
          <w:szCs w:val="24"/>
        </w:rPr>
      </w:pPr>
      <w:bookmarkStart w:id="37" w:name="_GoBack"/>
      <w:bookmarkStart w:id="38" w:name="_GoBack"/>
      <w:bookmarkEnd w:id="38"/>
      <w:r>
        <w:rPr>
          <w:rFonts w:eastAsia="Times New Roman" w:cs="Times New Roman"/>
          <w:szCs w:val="24"/>
        </w:rPr>
      </w:r>
    </w:p>
    <w:p>
      <w:pPr>
        <w:pStyle w:val="Xmsonormal"/>
        <w:spacing w:lineRule="auto" w:line="480" w:beforeAutospacing="0" w:before="0" w:afterAutospacing="0" w:after="0"/>
        <w:rPr>
          <w:b/>
          <w:b/>
        </w:rPr>
      </w:pPr>
      <w:r>
        <w:rPr>
          <w:b/>
        </w:rPr>
        <w:t xml:space="preserve">Methods </w:t>
      </w:r>
    </w:p>
    <w:p>
      <w:pPr>
        <w:pStyle w:val="Normal"/>
        <w:spacing w:lineRule="auto" w:line="480" w:before="0" w:after="0"/>
        <w:rPr>
          <w:rFonts w:cs="Times New Roman"/>
          <w:i/>
          <w:i/>
          <w:sz w:val="22"/>
          <w:lang w:val="en-CA"/>
        </w:rPr>
      </w:pPr>
      <w:r>
        <w:rPr>
          <w:rFonts w:cs="Times New Roman"/>
          <w:i/>
          <w:lang w:val="en-CA"/>
        </w:rPr>
        <w:t xml:space="preserve">Study area </w:t>
      </w:r>
    </w:p>
    <w:p>
      <w:pPr>
        <w:pStyle w:val="Normal"/>
        <w:spacing w:lineRule="auto" w:line="480" w:before="0" w:after="0"/>
        <w:ind w:firstLine="720"/>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instrText>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w:instrText>
      </w:r>
      <w:r>
        <w:fldChar w:fldCharType="separate"/>
      </w:r>
      <w:bookmarkStart w:id="39" w:name="__Fieldmark__209_61700078"/>
      <w:r>
        <w:rPr>
          <w:rFonts w:cs="Times New Roman"/>
          <w:lang w:val="en-CA"/>
        </w:rPr>
        <w:t>(</w:t>
      </w:r>
      <w:bookmarkStart w:id="40" w:name="__Fieldmark__263_677536695"/>
      <w:r>
        <w:rPr>
          <w:rFonts w:cs="Times New Roman"/>
          <w:lang w:val="en-CA"/>
        </w:rPr>
        <w:t>M</w:t>
      </w:r>
      <w:bookmarkStart w:id="41" w:name="__Fieldmark__292_924499877"/>
      <w:r>
        <w:rPr>
          <w:rFonts w:cs="Times New Roman"/>
          <w:lang w:val="en-CA"/>
        </w:rPr>
        <w:t>eidinger &amp; Pojar 1991)</w:t>
      </w:r>
      <w:r>
        <w:rPr>
          <w:rFonts w:cs="Times New Roman"/>
          <w:lang w:val="en-CA"/>
        </w:rPr>
      </w:r>
      <w:r>
        <w:fldChar w:fldCharType="end"/>
      </w:r>
      <w:bookmarkEnd w:id="39"/>
      <w:bookmarkEnd w:id="40"/>
      <w:bookmarkEnd w:id="41"/>
      <w:r>
        <w:rPr>
          <w:rFonts w:cs="Times New Roman"/>
          <w:lang w:val="en-CA"/>
        </w:rPr>
        <w:t xml:space="preserve">. Land cover in the region is diverse, with approximately 57% of the land in forest, 8% as savanna or grassland, 5% in cropland, and 10% being urban or built.   </w:t>
      </w:r>
    </w:p>
    <w:p>
      <w:pPr>
        <w:pStyle w:val="Normal"/>
        <w:spacing w:lineRule="auto" w:line="480" w:before="0" w:after="0"/>
        <w:rPr>
          <w:rFonts w:cs="Times New Roman"/>
          <w:i/>
          <w:i/>
        </w:rPr>
      </w:pPr>
      <w:r>
        <w:rPr>
          <w:rFonts w:cs="Times New Roman"/>
          <w:i/>
        </w:rPr>
      </w:r>
    </w:p>
    <w:p>
      <w:pPr>
        <w:pStyle w:val="Normal"/>
        <w:spacing w:lineRule="auto" w:line="480" w:before="0" w:after="0"/>
        <w:rPr>
          <w:rFonts w:cs="Times New Roman"/>
          <w:i/>
          <w:i/>
        </w:rPr>
      </w:pPr>
      <w:r>
        <w:rPr>
          <w:rFonts w:cs="Times New Roman"/>
          <w:i/>
        </w:rPr>
        <w:t xml:space="preserve">Biodiversity data.  </w:t>
      </w:r>
    </w:p>
    <w:p>
      <w:pPr>
        <w:pStyle w:val="Normal"/>
        <w:spacing w:lineRule="auto" w:line="480" w:before="0" w:after="0"/>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instrText>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w:instrText>
      </w:r>
      <w:r>
        <w:fldChar w:fldCharType="separate"/>
      </w:r>
      <w:bookmarkStart w:id="42" w:name="__Fieldmark__231_61700078"/>
      <w:r>
        <w:rPr>
          <w:rFonts w:cs="Times New Roman"/>
          <w:spacing w:val="-1"/>
        </w:rPr>
        <w:t>(</w:t>
      </w:r>
      <w:bookmarkStart w:id="43" w:name="__Fieldmark__282_677536695"/>
      <w:r>
        <w:rPr>
          <w:rFonts w:cs="Times New Roman"/>
          <w:spacing w:val="-1"/>
        </w:rPr>
        <w:t>H</w:t>
      </w:r>
      <w:bookmarkStart w:id="44" w:name="__Fieldmark__320_924499877"/>
      <w:r>
        <w:rPr>
          <w:rFonts w:cs="Times New Roman"/>
          <w:spacing w:val="-1"/>
        </w:rPr>
        <w:t>ochachka et al. 2012; Sullivan et al. 2014)</w:t>
      </w:r>
      <w:r>
        <w:rPr>
          <w:rFonts w:cs="Times New Roman"/>
          <w:spacing w:val="-1"/>
        </w:rPr>
      </w:r>
      <w:r>
        <w:fldChar w:fldCharType="end"/>
      </w:r>
      <w:bookmarkEnd w:id="42"/>
      <w:bookmarkEnd w:id="43"/>
      <w:bookmarkEnd w:id="44"/>
      <w:r>
        <w:rPr>
          <w:rFonts w:cs="Times New Roman"/>
        </w:rPr>
        <w:t>. From the 2013 eBird Reference Dataset (</w:t>
      </w:r>
      <w:hyperlink r:id="rId2">
        <w:r>
          <w:rPr>
            <w:rStyle w:val="Internet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with a maximum of 10 visits to a given location (unpublished R code; Hochachka W., pers. com.). Sampling locations &lt;100 m apart were collapsed to one location, yielding 5,470 checklists from 2,160 locations, visited from 1-10 times and 2.53 times on average. The R package unmarked </w:t>
      </w:r>
      <w:r>
        <w:fldChar w:fldCharType="begin"/>
      </w:r>
      <w:r>
        <w:instrText>ADDIN ZOTERO_ITEM CSL_CITATION {"citationID":"l1mIRPpm","properties":{"formattedCitation":"(Fiske and Chandler 2011)","plainCitation":"(Fiske and Chandler 2011)","dontUpdate":true,"noteIndex":0},"citationItems":[{"id":"1KWldvWf/vfoliD5j","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w:instrText>
      </w:r>
      <w:r>
        <w:fldChar w:fldCharType="separate"/>
      </w:r>
      <w:bookmarkStart w:id="45" w:name="__Fieldmark__246_61700078"/>
      <w:r>
        <w:rPr>
          <w:rFonts w:cs="Times New Roman"/>
          <w:lang w:val="en-CA"/>
        </w:rPr>
        <w:t>(</w:t>
      </w:r>
      <w:bookmarkStart w:id="46" w:name="__Fieldmark__310_677536695"/>
      <w:r>
        <w:rPr>
          <w:rFonts w:cs="Times New Roman"/>
          <w:lang w:val="en-CA"/>
        </w:rPr>
        <w:t>v</w:t>
      </w:r>
      <w:bookmarkStart w:id="47" w:name="__Fieldmark__340_924499877"/>
      <w:r>
        <w:rPr>
          <w:rFonts w:cs="Times New Roman"/>
          <w:lang w:val="en-CA"/>
        </w:rPr>
        <w:t>ersion 0.9-9; Fiske and Chandler 2011)</w:t>
      </w:r>
      <w:r>
        <w:rPr>
          <w:rFonts w:cs="Times New Roman"/>
          <w:lang w:val="en-CA"/>
        </w:rPr>
      </w:r>
      <w:r>
        <w:fldChar w:fldCharType="end"/>
      </w:r>
      <w:bookmarkEnd w:id="45"/>
      <w:bookmarkEnd w:id="46"/>
      <w:bookmarkEnd w:id="47"/>
      <w:r>
        <w:rPr>
          <w:rFonts w:cs="Times New Roman"/>
          <w:lang w:val="en-CA"/>
        </w:rPr>
        <w:t xml:space="preserve"> provided the framework for all species distribution models, which necessarily include two parts: occupancy and detection </w:t>
      </w:r>
      <w:r>
        <w:fldChar w:fldCharType="begin"/>
      </w:r>
      <w:r>
        <w:instrText>ADDIN ZOTERO_ITEM CSL_CITATION {"citationID":"R3goWj68","properties":{"formattedCitation":"(Mackenzie et al. 2002)","plainCitation":"(Mackenzie et al. 2002)","noteIndex":0},"citationItems":[{"id":"1KWldvWf/0TBZVpLg","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w:instrText>
      </w:r>
      <w:r>
        <w:fldChar w:fldCharType="separate"/>
      </w:r>
      <w:bookmarkStart w:id="48" w:name="__Fieldmark__257_61700078"/>
      <w:r>
        <w:rPr>
          <w:rFonts w:cs="Times New Roman"/>
          <w:lang w:val="en-CA"/>
        </w:rPr>
        <w:t>(</w:t>
      </w:r>
      <w:bookmarkStart w:id="49" w:name="__Fieldmark__323_677536695"/>
      <w:r>
        <w:rPr>
          <w:rFonts w:cs="Times New Roman"/>
          <w:lang w:val="en-CA"/>
        </w:rPr>
        <w:t>M</w:t>
      </w:r>
      <w:bookmarkStart w:id="50" w:name="__Fieldmark__345_924499877"/>
      <w:r>
        <w:rPr>
          <w:rFonts w:cs="Times New Roman"/>
          <w:lang w:val="en-CA"/>
        </w:rPr>
        <w:t>ackenzie et al. 2002)</w:t>
      </w:r>
      <w:r>
        <w:rPr>
          <w:rFonts w:cs="Times New Roman"/>
          <w:lang w:val="en-CA"/>
        </w:rPr>
      </w:r>
      <w:r>
        <w:fldChar w:fldCharType="end"/>
      </w:r>
      <w:bookmarkEnd w:id="48"/>
      <w:bookmarkEnd w:id="49"/>
      <w:bookmarkEnd w:id="50"/>
      <w:r>
        <w:rPr>
          <w:rFonts w:cs="Times New Roman"/>
          <w:lang w:val="en-CA"/>
        </w:rPr>
        <w:t xml:space="preserve">. For further details on biodiversity data see </w:t>
      </w:r>
      <w:commentRangeStart w:id="3"/>
      <w:r>
        <w:rPr>
          <w:rFonts w:cs="Times New Roman"/>
          <w:highlight w:val="yellow"/>
          <w:lang w:val="en-CA"/>
        </w:rPr>
        <w:t>Rodewald et al. (XXXX</w:t>
      </w:r>
      <w:r>
        <w:rPr>
          <w:rFonts w:cs="Times New Roman"/>
          <w:highlight w:val="yellow"/>
          <w:lang w:val="en-CA"/>
        </w:rPr>
      </w:r>
      <w:commentRangeEnd w:id="3"/>
      <w:r>
        <w:commentReference w:id="3"/>
      </w:r>
      <w:r>
        <w:rPr>
          <w:rFonts w:cs="Times New Roman"/>
          <w:highlight w:val="yellow"/>
          <w:lang w:val="en-CA"/>
        </w:rPr>
        <w:t>)</w:t>
      </w:r>
      <w:r>
        <w:rPr>
          <w:rFonts w:cs="Times New Roman"/>
          <w:lang w:val="en-CA"/>
        </w:rPr>
        <w:t>.</w:t>
      </w:r>
    </w:p>
    <w:p>
      <w:pPr>
        <w:pStyle w:val="Normal"/>
        <w:spacing w:lineRule="auto" w:line="480" w:before="0" w:after="0"/>
        <w:rPr>
          <w:rFonts w:cs="Times New Roman"/>
          <w:lang w:val="en-CA"/>
        </w:rPr>
      </w:pPr>
      <w:r>
        <w:rPr>
          <w:rFonts w:cs="Times New Roman"/>
          <w:lang w:val="en-CA"/>
        </w:rPr>
      </w:r>
    </w:p>
    <w:p>
      <w:pPr>
        <w:pStyle w:val="Normal"/>
        <w:spacing w:lineRule="auto" w:line="480" w:before="0" w:after="0"/>
        <w:rPr>
          <w:rFonts w:cs="Times New Roman"/>
          <w:lang w:val="en-CA"/>
        </w:rPr>
      </w:pPr>
      <w:r>
        <w:rPr>
          <w:rFonts w:cs="Times New Roman"/>
          <w:i/>
          <w:lang w:val="en-CA"/>
        </w:rPr>
        <w:t>Cadastral layer and land cost</w:t>
      </w:r>
      <w:r>
        <w:rPr>
          <w:rFonts w:cs="Times New Roman"/>
          <w:lang w:val="en-CA"/>
        </w:rPr>
        <w:t xml:space="preserve">.  </w:t>
      </w:r>
    </w:p>
    <w:p>
      <w:pPr>
        <w:pStyle w:val="Normal"/>
        <w:spacing w:lineRule="auto" w:line="480" w:before="0" w:after="0"/>
        <w:ind w:firstLine="720"/>
        <w:rPr/>
      </w:pPr>
      <w:r>
        <w:rPr>
          <w:rFonts w:cs="Times New Roman"/>
          <w:lang w:val="en-CA"/>
        </w:rPr>
        <w:t xml:space="preserve">We incorporated spatial heterogeneity in land cost </w:t>
      </w:r>
      <w:r>
        <w:fldChar w:fldCharType="begin"/>
      </w:r>
      <w:r>
        <w:instrText>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w:instrText>
      </w:r>
      <w:r>
        <w:fldChar w:fldCharType="separate"/>
      </w:r>
      <w:bookmarkStart w:id="51" w:name="__Fieldmark__277_61700078"/>
      <w:r>
        <w:rPr>
          <w:rFonts w:cs="Times New Roman"/>
          <w:lang w:val="en-CA"/>
        </w:rPr>
        <w:t>(</w:t>
      </w:r>
      <w:bookmarkStart w:id="52" w:name="__Fieldmark__340_677536695"/>
      <w:r>
        <w:rPr>
          <w:rFonts w:cs="Times New Roman"/>
          <w:lang w:val="en-CA"/>
        </w:rPr>
        <w:t>A</w:t>
      </w:r>
      <w:bookmarkStart w:id="53" w:name="__Fieldmark__364_924499877"/>
      <w:r>
        <w:rPr>
          <w:rFonts w:cs="Times New Roman"/>
          <w:lang w:val="en-CA"/>
        </w:rPr>
        <w:t>ndo et al. 1998; Polasky et al. 2001; Ferraro 2003; Naidoo et al. 2006)</w:t>
      </w:r>
      <w:r>
        <w:rPr>
          <w:rFonts w:cs="Times New Roman"/>
          <w:lang w:val="en-CA"/>
        </w:rPr>
      </w:r>
      <w:r>
        <w:fldChar w:fldCharType="end"/>
      </w:r>
      <w:bookmarkEnd w:id="51"/>
      <w:bookmarkEnd w:id="52"/>
      <w:bookmarkEnd w:id="53"/>
      <w:r>
        <w:rPr>
          <w:rFonts w:cs="Times New Roman"/>
          <w:lang w:val="en-CA"/>
        </w:rPr>
        <w:t xml:space="preserve"> in our plan</w:t>
      </w:r>
      <w:ins w:id="21" w:author="Unknown Author" w:date="2019-05-31T15:06:00Z">
        <w:r>
          <w:rPr>
            <w:rFonts w:cs="Times New Roman"/>
            <w:lang w:val="en-CA"/>
          </w:rPr>
          <w:t>s</w:t>
        </w:r>
      </w:ins>
      <w:r>
        <w:rPr>
          <w:rFonts w:cs="Times New Roman"/>
          <w:lang w:val="en-CA"/>
        </w:rPr>
        <w:t xml:space="preserve"> by using cadastral data and 2012 land value assessments from the Integrated Cadastral Information Society of BC</w:t>
      </w:r>
      <w:ins w:id="22" w:author="Unknown Author" w:date="2019-05-31T15:06:00Z">
        <w:r>
          <w:rPr>
            <w:rFonts w:cs="Times New Roman"/>
            <w:lang w:val="en-CA"/>
          </w:rPr>
          <w:t xml:space="preserve">. This process resulted in </w:t>
        </w:r>
      </w:ins>
      <w:del w:id="23" w:author="Unknown Author" w:date="2019-05-31T15:06:00Z">
        <w:r>
          <w:rPr>
            <w:rFonts w:cs="Times New Roman"/>
            <w:lang w:val="en-CA"/>
          </w:rPr>
          <w:delText xml:space="preserve">, resulting in </w:delText>
        </w:r>
      </w:del>
      <w:r>
        <w:rPr>
          <w:rFonts w:cs="Times New Roman"/>
          <w:lang w:val="en-CA"/>
        </w:rPr>
        <w:t xml:space="preserve">193,623 polygons </w:t>
      </w:r>
      <w:del w:id="24" w:author="Unknown Author" w:date="2019-05-31T15:04:00Z">
        <w:r>
          <w:rPr>
            <w:rFonts w:cs="Times New Roman"/>
            <w:lang w:val="en-CA"/>
          </w:rPr>
          <w:delText>(= planning units)</w:delText>
        </w:r>
      </w:del>
      <w:r>
        <w:rPr>
          <w:rFonts w:cs="Times New Roman"/>
          <w:lang w:val="en-CA"/>
        </w:rPr>
        <w:t xml:space="preserve"> for BC</w:t>
      </w:r>
      <w:ins w:id="25" w:author="Unknown Author" w:date="2019-05-31T15:04:00Z">
        <w:r>
          <w:rPr>
            <w:rFonts w:cs="Times New Roman"/>
            <w:lang w:val="en-CA"/>
          </w:rPr>
          <w:t xml:space="preserve"> which were subsequently used as planning u</w:t>
        </w:r>
      </w:ins>
      <w:ins w:id="26" w:author="Unknown Author" w:date="2019-05-31T15:05:00Z">
        <w:r>
          <w:rPr>
            <w:rFonts w:cs="Times New Roman"/>
            <w:lang w:val="en-CA"/>
          </w:rPr>
          <w:t>nits</w:t>
        </w:r>
      </w:ins>
      <w:r>
        <w:rPr>
          <w:rFonts w:cs="Times New Roman"/>
          <w:lang w:val="en-CA"/>
        </w:rPr>
        <w:t xml:space="preserve"> </w:t>
      </w:r>
      <w:r>
        <w:fldChar w:fldCharType="begin"/>
      </w:r>
      <w:r>
        <w:instrText>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w:instrText>
      </w:r>
      <w:r>
        <w:fldChar w:fldCharType="separate"/>
      </w:r>
      <w:bookmarkStart w:id="54" w:name="__Fieldmark__300_61700078"/>
      <w:r>
        <w:rPr>
          <w:rFonts w:cs="Times New Roman"/>
          <w:lang w:val="en-CA"/>
        </w:rPr>
        <w:t>(</w:t>
      </w:r>
      <w:bookmarkStart w:id="55" w:name="__Fieldmark__353_677536695"/>
      <w:r>
        <w:rPr>
          <w:rFonts w:cs="Times New Roman"/>
          <w:lang w:val="en-CA"/>
        </w:rPr>
        <w:t>S</w:t>
      </w:r>
      <w:bookmarkStart w:id="56" w:name="__Fieldmark__369_924499877"/>
      <w:r>
        <w:rPr>
          <w:rFonts w:cs="Times New Roman"/>
          <w:lang w:val="en-CA"/>
        </w:rPr>
        <w:t>chuster et al. 2014)</w:t>
      </w:r>
      <w:r>
        <w:rPr>
          <w:rFonts w:cs="Times New Roman"/>
          <w:lang w:val="en-CA"/>
        </w:rPr>
      </w:r>
      <w:r>
        <w:fldChar w:fldCharType="end"/>
      </w:r>
      <w:bookmarkEnd w:id="54"/>
      <w:bookmarkEnd w:id="55"/>
      <w:bookmarkEnd w:id="56"/>
      <w:r>
        <w:rPr>
          <w:rFonts w:cs="Times New Roman"/>
          <w:lang w:val="en-CA"/>
        </w:rPr>
        <w:t>. Cadastral data, including tax assessment land values from Washington State came from the University of Washington’s Washington State Parcel Database (</w:t>
      </w:r>
      <w:hyperlink r:id="rId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 million planning units. Cadastral data, including tax assessment land values from Oregon State had to be sourced from individual counties, which included Benton, Clackamas, Columbia, Douglas, Lane, Linn, Marion, Multnomah, Polk, Washington and Yamhill. The combined cadastral layer for Oregon included 605,425 planning units.</w:t>
      </w:r>
    </w:p>
    <w:p>
      <w:pPr>
        <w:pStyle w:val="Normal"/>
        <w:spacing w:lineRule="auto" w:line="480" w:before="0" w:after="0"/>
        <w:rPr>
          <w:rFonts w:cs="Times New Roman"/>
          <w:lang w:val="en-CA"/>
        </w:rPr>
      </w:pPr>
      <w:r>
        <w:rPr>
          <w:rFonts w:cs="Times New Roman"/>
          <w:lang w:val="en-CA"/>
        </w:rPr>
      </w:r>
    </w:p>
    <w:p>
      <w:pPr>
        <w:pStyle w:val="Normal"/>
        <w:spacing w:lineRule="auto" w:line="480" w:before="0" w:after="0"/>
        <w:rPr/>
      </w:pPr>
      <w:r>
        <w:rPr>
          <w:rFonts w:cs="Times New Roman"/>
          <w:i/>
          <w:szCs w:val="24"/>
        </w:rPr>
        <w:t xml:space="preserve">Spatial prioritization </w:t>
      </w:r>
      <w:del w:id="27" w:author="Unknown Author" w:date="2019-05-31T15:06:00Z">
        <w:r>
          <w:rPr>
            <w:rFonts w:cs="Times New Roman"/>
            <w:i/>
            <w:szCs w:val="24"/>
          </w:rPr>
          <w:delText>approach</w:delText>
        </w:r>
      </w:del>
    </w:p>
    <w:p>
      <w:pPr>
        <w:pStyle w:val="Xmsolistparagraph"/>
        <w:spacing w:lineRule="auto" w:line="480" w:beforeAutospacing="0" w:before="0" w:afterAutospacing="0" w:after="0"/>
        <w:ind w:firstLine="720"/>
        <w:rPr/>
      </w:pPr>
      <w:r>
        <w:rPr>
          <w:rStyle w:val="Appleconvertedspace"/>
          <w:shd w:fill="FFFFFF" w:val="clear"/>
        </w:rPr>
        <w:t xml:space="preserve">We compared ILP and SA for solving the </w:t>
      </w:r>
      <w:commentRangeStart w:id="4"/>
      <w:r>
        <w:rPr>
          <w:rStyle w:val="Appleconvertedspace"/>
          <w:shd w:fill="FFFFFF" w:val="clear"/>
        </w:rPr>
        <w:t xml:space="preserve">Marxan </w:t>
      </w:r>
      <w:r>
        <w:rPr>
          <w:rStyle w:val="Appleconvertedspace"/>
          <w:shd w:fill="FFFFFF" w:val="clear"/>
        </w:rPr>
      </w:r>
      <w:commentRangeEnd w:id="4"/>
      <w:r>
        <w:commentReference w:id="4"/>
      </w:r>
      <w:r>
        <w:rPr>
          <w:rStyle w:val="Appleconvertedspace"/>
          <w:shd w:fill="FFFFFF" w:val="clear"/>
        </w:rPr>
        <w:t xml:space="preserve">spatial prioritization problem. In this formulation, the landscape is divided into a set of discrete planning units. Each planning unit is assigned a socioeconomic cost (here we use the assessed land value) and a conservation value for a set of features that we wish to protect (here the occupancy probability for a set of species). Finally, we define representation targets for each species as the amount of habitat we hope to protect for that species. The  goal of this prioritization problem is to optimize the trade-off between conservation benefit and socioeconomic cost </w:t>
      </w:r>
      <w:r>
        <w:fldChar w:fldCharType="begin"/>
      </w:r>
      <w:r>
        <w:instrText>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w:instrText>
      </w:r>
      <w:r>
        <w:fldChar w:fldCharType="separate"/>
      </w:r>
      <w:bookmarkStart w:id="57" w:name="__Fieldmark__323_61700078"/>
      <w:r>
        <w:rPr>
          <w:rStyle w:val="Appleconvertedspace"/>
          <w:shd w:fill="FFFFFF" w:val="clear"/>
        </w:rPr>
        <w:t>(McIntosh et al. 2017)</w:t>
      </w:r>
      <w:bookmarkStart w:id="58" w:name="__Fieldmark__396_924499877"/>
      <w:bookmarkStart w:id="59" w:name="__Fieldmark__396_677536695"/>
      <w:bookmarkEnd w:id="58"/>
      <w:bookmarkEnd w:id="59"/>
      <w:r>
        <w:rPr>
          <w:rStyle w:val="Appleconvertedspace"/>
          <w:shd w:fill="FFFFFF" w:val="clear"/>
        </w:rPr>
      </w:r>
      <w:r>
        <w:fldChar w:fldCharType="end"/>
      </w:r>
      <w:bookmarkEnd w:id="57"/>
      <w:r>
        <w:rPr>
          <w:rStyle w:val="Appleconvertedspace"/>
          <w:shd w:fill="FFFFFF" w:val="clear"/>
        </w:rPr>
        <w:t xml:space="preserve">. Achieving this goal involves finding the set of planning units that meets the conservation targets for the minimum possible cost. Details on the Marxan problem formulation can be found in </w:t>
      </w:r>
      <w:r>
        <w:fldChar w:fldCharType="begin"/>
      </w:r>
      <w:r>
        <w:instrText>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60" w:name="__Fieldmark__336_61700078"/>
      <w:r>
        <w:rPr>
          <w:rStyle w:val="Appleconvertedspace"/>
          <w:shd w:fill="FFFFFF" w:val="clear"/>
        </w:rPr>
        <w:t>Ball et al. (2009)</w:t>
      </w:r>
      <w:bookmarkStart w:id="61" w:name="__Fieldmark__410_677536695"/>
      <w:bookmarkEnd w:id="61"/>
      <w:r>
        <w:rPr>
          <w:rStyle w:val="Appleconvertedspace"/>
          <w:shd w:fill="FFFFFF" w:val="clear"/>
        </w:rPr>
      </w:r>
      <w:r>
        <w:fldChar w:fldCharType="end"/>
      </w:r>
      <w:bookmarkEnd w:id="60"/>
      <w:r>
        <w:rPr>
          <w:rStyle w:val="Appleconvertedspace"/>
          <w:shd w:fill="FFFFFF" w:val="clear"/>
        </w:rPr>
        <w:t xml:space="preserve"> and the ILP formulation in </w:t>
      </w:r>
      <w:r>
        <w:fldChar w:fldCharType="begin"/>
      </w:r>
      <w:r>
        <w:instrText>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62" w:name="__Fieldmark__344_61700078"/>
      <w:r>
        <w:rPr>
          <w:rStyle w:val="Appleconvertedspace"/>
          <w:shd w:fill="FFFFFF" w:val="clear"/>
        </w:rPr>
        <w:t>Beyer et al. (2016)</w:t>
      </w:r>
      <w:bookmarkStart w:id="63" w:name="__Fieldmark__419_677536695"/>
      <w:bookmarkEnd w:id="63"/>
      <w:r>
        <w:rPr>
          <w:rStyle w:val="Appleconvertedspace"/>
          <w:shd w:fill="FFFFFF" w:val="clear"/>
        </w:rPr>
      </w:r>
      <w:r>
        <w:fldChar w:fldCharType="end"/>
      </w:r>
      <w:bookmarkEnd w:id="62"/>
      <w:r>
        <w:rPr>
          <w:rStyle w:val="Appleconvertedspace"/>
          <w:shd w:fill="FFFFFF" w:val="clear"/>
        </w:rPr>
        <w:t>. Three key parameters that are important for Marxan analysis, which we also use here are: species penalty factor, number of iterations</w:t>
      </w:r>
      <w:ins w:id="28" w:author="Unknown Author" w:date="2019-05-31T15:07:00Z">
        <w:r>
          <w:rPr>
            <w:rStyle w:val="Appleconvertedspace"/>
            <w:shd w:fill="FFFFFF" w:val="clear"/>
          </w:rPr>
          <w:t>,</w:t>
        </w:r>
      </w:ins>
      <w:r>
        <w:rPr>
          <w:rStyle w:val="Appleconvertedspace"/>
          <w:shd w:fill="FFFFFF" w:val="clear"/>
        </w:rPr>
        <w:t xml:space="preserve"> and number of </w:t>
      </w:r>
      <w:commentRangeStart w:id="5"/>
      <w:r>
        <w:rPr>
          <w:rStyle w:val="Appleconvertedspace"/>
          <w:shd w:fill="FFFFFF" w:val="clear"/>
        </w:rPr>
        <w:t>restarts</w:t>
      </w:r>
      <w:r>
        <w:rPr>
          <w:rStyle w:val="Appleconvertedspace"/>
          <w:shd w:fill="FFFFFF" w:val="clear"/>
        </w:rPr>
      </w:r>
      <w:commentRangeEnd w:id="5"/>
      <w:r>
        <w:commentReference w:id="5"/>
      </w:r>
      <w:r>
        <w:rPr>
          <w:rStyle w:val="Appleconvertedspace"/>
          <w:shd w:fill="FFFFFF" w:val="clear"/>
        </w:rPr>
        <w:t xml:space="preserve"> </w:t>
      </w:r>
      <w:r>
        <w:fldChar w:fldCharType="begin"/>
      </w:r>
      <w:r>
        <w:instrText>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64" w:name="__Fieldmark__359_61700078"/>
      <w:r>
        <w:rPr>
          <w:rStyle w:val="Appleconvertedspace"/>
          <w:shd w:fill="FFFFFF" w:val="clear"/>
        </w:rPr>
        <w:t>(Ardron et al. 2010)</w:t>
      </w:r>
      <w:bookmarkStart w:id="65" w:name="__Fieldmark__431_677536695"/>
      <w:bookmarkEnd w:id="65"/>
      <w:r>
        <w:rPr>
          <w:rStyle w:val="Appleconvertedspace"/>
          <w:shd w:fill="FFFFFF" w:val="clear"/>
        </w:rPr>
      </w:r>
      <w:r>
        <w:fldChar w:fldCharType="end"/>
      </w:r>
      <w:bookmarkEnd w:id="64"/>
      <w:r>
        <w:rPr>
          <w:rStyle w:val="Appleconvertedspace"/>
          <w:shd w:fill="FFFFFF" w:val="clear"/>
        </w:rPr>
        <w:t>. Briefly, the species penalty factor is the penalty given to a reserve system for not adequately representing a feature, the number of iterations determines how long the annealing algorithms will run, and the number of restarts determines how many different solutions Marxan will generate.</w:t>
      </w:r>
    </w:p>
    <w:p>
      <w:pPr>
        <w:pStyle w:val="Xmsolistparagraph"/>
        <w:spacing w:lineRule="auto" w:line="480" w:beforeAutospacing="0" w:before="0" w:afterAutospacing="0" w:after="0"/>
        <w:ind w:firstLine="720"/>
        <w:rPr>
          <w:i/>
          <w:i/>
          <w:lang w:val="en-CA"/>
        </w:rPr>
      </w:pPr>
      <w:r>
        <w:rPr>
          <w:i/>
          <w:lang w:val="en-CA"/>
        </w:rPr>
        <w:t xml:space="preserve"> </w:t>
      </w:r>
    </w:p>
    <w:p>
      <w:pPr>
        <w:pStyle w:val="Xmsonormal"/>
        <w:spacing w:lineRule="auto" w:line="480" w:beforeAutospacing="0" w:before="0" w:afterAutospacing="0" w:after="0"/>
        <w:rPr>
          <w:i/>
          <w:i/>
          <w:lang w:val="en-CA"/>
        </w:rPr>
      </w:pPr>
      <w:r>
        <w:rPr>
          <w:i/>
          <w:lang w:val="en-CA"/>
        </w:rPr>
        <w:t>ILP solvers (commercial vs open source)</w:t>
      </w:r>
    </w:p>
    <w:p>
      <w:pPr>
        <w:pStyle w:val="Xmsonormal"/>
        <w:spacing w:lineRule="auto" w:line="480" w:beforeAutospacing="0" w:before="0" w:afterAutospacing="0" w:after="0"/>
        <w:ind w:firstLine="720"/>
        <w:rPr/>
      </w:pPr>
      <w:r>
        <w:rPr>
          <w:lang w:val="en-CA"/>
        </w:rPr>
        <w:t xml:space="preserve">A variety of ILP solvers currently exist, and both commercial and open source solvers are available. All solvers yield optimal solutions to ILP problems, but there are substantial differences in performance (i.e. time taken to solve a problem) and in the size of problems that can be solved </w:t>
      </w:r>
      <w:r>
        <w:fldChar w:fldCharType="begin"/>
      </w:r>
      <w:r>
        <w:instrText>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w:instrText>
      </w:r>
      <w:r>
        <w:fldChar w:fldCharType="separate"/>
      </w:r>
      <w:bookmarkStart w:id="66" w:name="__Fieldmark__371_61700078"/>
      <w:r>
        <w:rPr>
          <w:lang w:val="en-CA"/>
        </w:rPr>
        <w:t>(</w:t>
      </w:r>
      <w:bookmarkStart w:id="67" w:name="__Fieldmark__457_677536695"/>
      <w:r>
        <w:rPr>
          <w:lang w:val="en-CA"/>
        </w:rPr>
        <w:t>Lin et al. 2017)</w:t>
      </w:r>
      <w:r>
        <w:rPr>
          <w:lang w:val="en-CA"/>
        </w:rPr>
      </w:r>
      <w:r>
        <w:fldChar w:fldCharType="end"/>
      </w:r>
      <w:bookmarkEnd w:id="66"/>
      <w:bookmarkEnd w:id="67"/>
      <w:r>
        <w:rPr>
          <w:lang w:val="en-CA"/>
        </w:rPr>
        <w:t xml:space="preserve">. For the purposes of performance testing we opted for one of the best commercial solvers currently </w:t>
      </w:r>
      <w:ins w:id="29" w:author="Unknown Author" w:date="2019-05-31T15:09:00Z">
        <w:commentRangeStart w:id="6"/>
        <w:r>
          <w:rPr>
            <w:lang w:val="en-CA"/>
          </w:rPr>
          <w:t>availalble</w:t>
        </w:r>
      </w:ins>
      <w:del w:id="30" w:author="Unknown Author" w:date="2019-05-31T15:09:00Z">
        <w:r>
          <w:rPr>
            <w:lang w:val="en-CA"/>
          </w:rPr>
          <w:delText>on the market</w:delText>
        </w:r>
      </w:del>
      <w:r>
        <w:rPr>
          <w:lang w:val="en-CA"/>
        </w:rPr>
      </w:r>
      <w:commentRangeEnd w:id="6"/>
      <w:r>
        <w:commentReference w:id="6"/>
      </w:r>
      <w:r>
        <w:rPr>
          <w:lang w:val="en-CA"/>
        </w:rPr>
        <w:t xml:space="preserve">, Gurobi </w:t>
      </w:r>
      <w:r>
        <w:fldChar w:fldCharType="begin"/>
      </w:r>
      <w:r>
        <w:instrText>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w:instrText>
      </w:r>
      <w:r>
        <w:fldChar w:fldCharType="separate"/>
      </w:r>
      <w:bookmarkStart w:id="68" w:name="__Fieldmark__385_61700078"/>
      <w:r>
        <w:rPr>
          <w:lang w:val="en-CA"/>
        </w:rPr>
        <w:t>(Gurobi Optimization Inc. 2017)</w:t>
      </w:r>
      <w:bookmarkStart w:id="69" w:name="__Fieldmark__429_924499877"/>
      <w:bookmarkStart w:id="70" w:name="__Fieldmark__465_677536695"/>
      <w:bookmarkEnd w:id="69"/>
      <w:bookmarkEnd w:id="70"/>
      <w:r>
        <w:rPr>
          <w:lang w:val="en-CA"/>
        </w:rPr>
      </w:r>
      <w:r>
        <w:fldChar w:fldCharType="end"/>
      </w:r>
      <w:bookmarkEnd w:id="68"/>
      <w:r>
        <w:rPr>
          <w:lang w:val="en-CA"/>
        </w:rPr>
        <w:t xml:space="preserve">. In a recent benchmark study, Gurobi outperformed other solver packages for more complex formulations and a practical use-case </w:t>
      </w:r>
      <w:r>
        <w:fldChar w:fldCharType="begin"/>
      </w:r>
      <w:r>
        <w:instrText>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w:instrText>
      </w:r>
      <w:r>
        <w:fldChar w:fldCharType="separate"/>
      </w:r>
      <w:bookmarkStart w:id="71" w:name="__Fieldmark__398_61700078"/>
      <w:r>
        <w:rPr>
          <w:lang w:val="en-CA"/>
        </w:rPr>
        <w:t>(Luppold et al. 2018)</w:t>
      </w:r>
      <w:bookmarkStart w:id="72" w:name="__Fieldmark__445_924499877"/>
      <w:bookmarkStart w:id="73" w:name="__Fieldmark__474_677536695"/>
      <w:bookmarkEnd w:id="72"/>
      <w:bookmarkEnd w:id="73"/>
      <w:r>
        <w:rPr>
          <w:lang w:val="en-CA"/>
        </w:rPr>
      </w:r>
      <w:r>
        <w:fldChar w:fldCharType="end"/>
      </w:r>
      <w:bookmarkEnd w:id="71"/>
      <w:r>
        <w:rPr>
          <w:lang w:val="en-CA"/>
        </w:rPr>
        <w:t>. Gurobi</w:t>
      </w:r>
      <w:ins w:id="31" w:author="Unknown Author" w:date="2019-05-31T15:10:00Z">
        <w:r>
          <w:rPr>
            <w:lang w:val="en-CA"/>
          </w:rPr>
          <w:t xml:space="preserve"> Optimization </w:t>
        </w:r>
      </w:ins>
      <w:ins w:id="32" w:author="Unknown Author" w:date="2019-05-31T15:10:00Z">
        <w:commentRangeStart w:id="7"/>
        <w:r>
          <w:rPr>
            <w:lang w:val="en-CA"/>
          </w:rPr>
          <w:t>Inc</w:t>
        </w:r>
      </w:ins>
      <w:r>
        <w:rPr>
          <w:lang w:val="en-CA"/>
        </w:rPr>
        <w:t xml:space="preserve"> </w:t>
      </w:r>
      <w:r>
        <w:rPr>
          <w:lang w:val="en-CA"/>
        </w:rPr>
      </w:r>
      <w:commentRangeEnd w:id="7"/>
      <w:r>
        <w:commentReference w:id="7"/>
      </w:r>
      <w:r>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fldChar w:fldCharType="begin"/>
      </w:r>
      <w:r>
        <w:instrText>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w:instrText>
      </w:r>
      <w:r>
        <w:fldChar w:fldCharType="separate"/>
      </w:r>
      <w:bookmarkStart w:id="74" w:name="__Fieldmark__419_61700078"/>
      <w:r>
        <w:rPr>
          <w:lang w:val="en-CA"/>
        </w:rPr>
        <w:t>(Ralphs et al. 2019)</w:t>
      </w:r>
      <w:bookmarkStart w:id="75" w:name="__Fieldmark__464_924499877"/>
      <w:bookmarkStart w:id="76" w:name="__Fieldmark__483_677536695"/>
      <w:bookmarkEnd w:id="75"/>
      <w:bookmarkEnd w:id="76"/>
      <w:r>
        <w:rPr>
          <w:lang w:val="en-CA"/>
        </w:rPr>
      </w:r>
      <w:r>
        <w:fldChar w:fldCharType="end"/>
      </w:r>
      <w:bookmarkEnd w:id="74"/>
      <w:r>
        <w:rPr>
          <w:lang w:val="en-CA"/>
        </w:rPr>
        <w:t xml:space="preserve">. Both Gurobi and SYMPHONY can be used from R. For Gurobi we used the R package provided with the software (gurobi version 8.1-0) and for SYMPHONY the Rsymphony package </w:t>
      </w:r>
      <w:r>
        <w:fldChar w:fldCharType="begin"/>
      </w:r>
      <w:r>
        <w:instrText>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w:instrText>
      </w:r>
      <w:r>
        <w:fldChar w:fldCharType="separate"/>
      </w:r>
      <w:bookmarkStart w:id="77" w:name="__Fieldmark__432_61700078"/>
      <w:r>
        <w:rPr>
          <w:lang w:val="en-CA"/>
        </w:rPr>
        <w:t>(version 0.1-28; Harter et al. 2017)</w:t>
      </w:r>
      <w:bookmarkStart w:id="78" w:name="__Fieldmark__485_924499877"/>
      <w:bookmarkStart w:id="79" w:name="__Fieldmark__500_677536695"/>
      <w:bookmarkEnd w:id="78"/>
      <w:bookmarkEnd w:id="79"/>
      <w:r>
        <w:rPr>
          <w:lang w:val="en-CA"/>
        </w:rPr>
      </w:r>
      <w:r>
        <w:fldChar w:fldCharType="end"/>
      </w:r>
      <w:bookmarkEnd w:id="77"/>
      <w:r>
        <w:rPr>
          <w:lang w:val="en-CA"/>
        </w:rPr>
        <w:t xml:space="preserve">. We used the prioritizr R package to solve ILP problems for both Gurobi and SYMPHONY solvers </w:t>
      </w:r>
      <w:r>
        <w:fldChar w:fldCharType="begin"/>
      </w:r>
      <w:r>
        <w:instrText>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w:instrText>
      </w:r>
      <w:r>
        <w:fldChar w:fldCharType="separate"/>
      </w:r>
      <w:bookmarkStart w:id="80" w:name="__Fieldmark__445_61700078"/>
      <w:r>
        <w:rPr>
          <w:lang w:val="en-CA"/>
        </w:rPr>
        <w:t>(Hanson et al. 2019)</w:t>
      </w:r>
      <w:bookmarkStart w:id="81" w:name="__Fieldmark__518_677536695"/>
      <w:bookmarkEnd w:id="81"/>
      <w:r>
        <w:rPr>
          <w:lang w:val="en-CA"/>
        </w:rPr>
      </w:r>
      <w:r>
        <w:fldChar w:fldCharType="end"/>
      </w:r>
      <w:bookmarkEnd w:id="80"/>
      <w:r>
        <w:rPr>
          <w:lang w:val="en-CA"/>
        </w:rPr>
        <w:t>.</w:t>
      </w:r>
    </w:p>
    <w:p>
      <w:pPr>
        <w:pStyle w:val="Xmsonormal"/>
        <w:spacing w:lineRule="auto" w:line="480" w:beforeAutospacing="0" w:before="0" w:afterAutospacing="0" w:after="0"/>
        <w:rPr>
          <w:b/>
          <w:b/>
          <w:lang w:val="en-CA"/>
        </w:rPr>
      </w:pPr>
      <w:r>
        <w:rPr>
          <w:b/>
          <w:lang w:val="en-CA"/>
        </w:rPr>
      </w:r>
    </w:p>
    <w:p>
      <w:pPr>
        <w:pStyle w:val="Normal"/>
        <w:spacing w:lineRule="auto" w:line="480" w:before="0" w:after="0"/>
        <w:rPr>
          <w:rFonts w:cs="Times New Roman"/>
          <w:szCs w:val="24"/>
        </w:rPr>
      </w:pPr>
      <w:r>
        <w:rPr>
          <w:rFonts w:cs="Times New Roman"/>
          <w:i/>
          <w:szCs w:val="24"/>
        </w:rPr>
        <w:t>Scenarios investigated</w:t>
      </w:r>
    </w:p>
    <w:p>
      <w:pPr>
        <w:pStyle w:val="Xmsonormal"/>
        <w:spacing w:lineRule="auto" w:line="480" w:beforeAutospacing="0" w:before="0" w:afterAutospacing="0" w:after="0"/>
        <w:ind w:firstLine="720"/>
        <w:rPr/>
      </w:pPr>
      <w:r>
        <w:rPr>
          <w:lang w:val="en-CA"/>
        </w:rPr>
        <w:t>We investigated a range of scenarios that were computationally feasible for this study. For both Marxan and prioritzr we created the following range of scenarios: i) vary conservation targets between 10 and 90% protection of features in 10% increments (9 variations), using ii) 10 – 72 species/features (5 variations) as targets, and iii) with spatial extents of 9,282, 37,128, and 148,510 planning units (3 variations), resulting in a total of 135 scenarios created (Table 1). For Marxan, we also varied two additional parameters, i) the number of iterations ranged from 10</w:t>
      </w:r>
      <w:r>
        <w:rPr>
          <w:vertAlign w:val="superscript"/>
          <w:lang w:val="en-CA"/>
        </w:rPr>
        <w:t>4</w:t>
      </w:r>
      <w:r>
        <w:rPr>
          <w:lang w:val="en-CA"/>
        </w:rPr>
        <w:t xml:space="preserve"> to 10</w:t>
      </w:r>
      <w:r>
        <w:rPr>
          <w:vertAlign w:val="superscript"/>
          <w:lang w:val="en-CA"/>
        </w:rPr>
        <w:t>8</w:t>
      </w:r>
      <w:r>
        <w:rPr>
          <w:lang w:val="en-CA"/>
        </w:rPr>
        <w:t xml:space="preserve"> (5 variations) and ii) species penalty factors (SPF) of 1, 5, 25, and 125 were explored (4 variations) for a total of 2,700 scenarios investigated in Marxan (Table 1). As the processing time for the most complex problem in Marxan (90% target, 72 features, 148,510 planning units, 10</w:t>
      </w:r>
      <w:r>
        <w:rPr>
          <w:vertAlign w:val="superscript"/>
          <w:lang w:val="en-CA"/>
        </w:rPr>
        <w:t>8</w:t>
      </w:r>
      <w:r>
        <w:rPr>
          <w:lang w:val="en-CA"/>
        </w:rPr>
        <w:t xml:space="preserve"> iterations) was &gt;8 hours, we restricted the full range of scenarios to those mentioned above. The maximum number of planning units we used is within the range of previous studies using Marxan </w:t>
      </w:r>
      <w:r>
        <w:fldChar w:fldCharType="begin"/>
      </w:r>
      <w:r>
        <w:instrText>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w:instrText>
      </w:r>
      <w:r>
        <w:fldChar w:fldCharType="separate"/>
      </w:r>
      <w:bookmarkStart w:id="82" w:name="__Fieldmark__462_61700078"/>
      <w:r>
        <w:rPr>
          <w:lang w:val="en-CA"/>
        </w:rPr>
        <w:t>(</w:t>
      </w:r>
      <w:bookmarkStart w:id="83" w:name="__Fieldmark__592_677536695"/>
      <w:r>
        <w:rPr>
          <w:lang w:val="en-CA"/>
        </w:rPr>
        <w:t>e.g. Venter et al. 2014; Runge et al. 2016)</w:t>
      </w:r>
      <w:r>
        <w:rPr>
          <w:lang w:val="en-CA"/>
        </w:rPr>
      </w:r>
      <w:r>
        <w:fldChar w:fldCharType="end"/>
      </w:r>
      <w:bookmarkEnd w:id="82"/>
      <w:bookmarkEnd w:id="83"/>
      <w:r>
        <w:rPr>
          <w:lang w:val="en-CA"/>
        </w:rPr>
        <w:t xml:space="preserve">, although using more than 50,000 planning units with SA is discouraged without extensive parameter calibration, as near optimal solutions will be hard to find for problems of that size </w:t>
      </w:r>
      <w:r>
        <w:fldChar w:fldCharType="begin"/>
      </w:r>
      <w:r>
        <w:instrText>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84" w:name="__Fieldmark__469_61700078"/>
      <w:r>
        <w:rPr>
          <w:lang w:val="en-CA"/>
        </w:rPr>
        <w:t>(</w:t>
      </w:r>
      <w:bookmarkStart w:id="85" w:name="__Fieldmark__602_677536695"/>
      <w:r>
        <w:rPr>
          <w:lang w:val="en-CA"/>
        </w:rPr>
        <w:t>A</w:t>
      </w:r>
      <w:bookmarkStart w:id="86" w:name="__Fieldmark__550_924499877"/>
      <w:r>
        <w:rPr>
          <w:lang w:val="en-CA"/>
        </w:rPr>
        <w:t>rdron et al. 2010)</w:t>
      </w:r>
      <w:r>
        <w:rPr>
          <w:lang w:val="en-CA"/>
        </w:rPr>
      </w:r>
      <w:r>
        <w:fldChar w:fldCharType="end"/>
      </w:r>
      <w:bookmarkEnd w:id="84"/>
      <w:bookmarkEnd w:id="85"/>
      <w:bookmarkEnd w:id="86"/>
      <w:r>
        <w:rPr>
          <w:lang w:val="en-CA"/>
        </w:rPr>
        <w:t xml:space="preserve">. All analyses were conducted on a desktop computer with an Intel Core i7-7820X Processor and 128 GB RAM running Ubuntu 18.04 and R v 3.5.3. </w:t>
      </w:r>
    </w:p>
    <w:p>
      <w:pPr>
        <w:pStyle w:val="Xmsonormal"/>
        <w:spacing w:lineRule="auto" w:line="480" w:beforeAutospacing="0" w:before="0" w:afterAutospacing="0" w:after="0"/>
        <w:ind w:firstLine="720"/>
        <w:rPr>
          <w:lang w:val="en-CA"/>
        </w:rPr>
      </w:pPr>
      <w:r>
        <w:rPr>
          <w:lang w:val="en-CA"/>
        </w:rPr>
      </w:r>
    </w:p>
    <w:p>
      <w:pPr>
        <w:pStyle w:val="Xmsonormal"/>
        <w:spacing w:lineRule="auto" w:line="480" w:beforeAutospacing="0" w:before="0" w:afterAutospacing="0" w:after="0"/>
        <w:rPr>
          <w:b/>
          <w:b/>
        </w:rPr>
      </w:pPr>
      <w:r>
        <w:rPr>
          <w:b/>
        </w:rPr>
        <w:t xml:space="preserve">Results </w:t>
      </w:r>
    </w:p>
    <w:p>
      <w:pPr>
        <w:pStyle w:val="Xmsonormal"/>
        <w:spacing w:lineRule="auto" w:line="480" w:beforeAutospacing="0" w:before="0" w:afterAutospacing="0" w:after="0"/>
        <w:ind w:firstLine="720"/>
        <w:rPr/>
      </w:pPr>
      <w:r>
        <w:rPr/>
        <w:t xml:space="preserve">ILP algorithms (Gurobi, </w:t>
      </w:r>
      <w:r>
        <w:rPr>
          <w:caps/>
        </w:rPr>
        <w:t>Symphony</w:t>
      </w:r>
      <w:r>
        <w:rPr/>
        <w:t xml:space="preserve">) outperformed SA (Marxan) in terms of their ability to find optimal solutions across all scenarios that met their targets. Through finding optimal solutions, using ILP resulted in cost savings ranging from 0.8 to 4,369% (median 72.7%). When we restricted results to only take into account calibrated Marxan scenarios (number of iterations &gt; 100,000 and species penalty factor 5 or 25), the range of savings was reduced to 0.8 to 52.5% (median 12.6%, Figure S1). For example, at the 30% protection target ILP solvers resulted in solutions that were $144 million cheaper than SA (Figure 1). With these savings an additional 3,039 ha could be protected (53,934 ha vs 50,895 ha) using an ILP approach by raising the representation targets until the cost of the resulting solution matched that of the Marxan solution. In general, SA performed reasonably well at smaller problem sizes, fewer planning units and features and low targets, but as the problem </w:t>
      </w:r>
      <w:ins w:id="33" w:author="Unknown Author" w:date="2019-05-31T15:13:00Z">
        <w:r>
          <w:rPr/>
          <w:t xml:space="preserve">size and </w:t>
        </w:r>
      </w:ins>
      <w:r>
        <w:rPr/>
        <w:t>complexity increased SA was less consistent in finding good solutions (Figure S1). Cost profiles across targets, number of features and number of planning units are shown in Figures S2-4.</w:t>
      </w:r>
    </w:p>
    <w:p>
      <w:pPr>
        <w:pStyle w:val="Xmsonormal"/>
        <w:spacing w:lineRule="auto" w:line="480" w:beforeAutospacing="0" w:before="0" w:afterAutospacing="0" w:after="0"/>
        <w:rPr/>
      </w:pPr>
      <w:r>
        <w:rPr/>
      </w:r>
    </w:p>
    <w:p>
      <w:pPr>
        <w:pStyle w:val="Xmsonormal"/>
        <w:spacing w:lineRule="auto" w:line="480" w:beforeAutospacing="0" w:before="0" w:afterAutospacing="0" w:after="0"/>
        <w:ind w:firstLine="720"/>
        <w:rPr/>
      </w:pPr>
      <w:r>
        <w:rPr/>
        <w:t xml:space="preserve">The </w:t>
      </w:r>
      <w:ins w:id="34" w:author="Unknown Author" w:date="2019-05-31T15:17:00Z">
        <w:r>
          <w:rPr/>
          <w:t xml:space="preserve">shortest </w:t>
        </w:r>
      </w:ins>
      <w:del w:id="35" w:author="Unknown Author" w:date="2019-05-31T15:17:00Z">
        <w:r>
          <w:rPr/>
          <w:delText xml:space="preserve">best </w:delText>
        </w:r>
      </w:del>
      <w:r>
        <w:rPr/>
        <w:t xml:space="preserve">processing times were achieved using the prioritizr package and the commercial solver Gurobi, followed by prioritizr and the open source solver </w:t>
      </w:r>
      <w:r>
        <w:rPr>
          <w:caps/>
        </w:rPr>
        <w:t>Symphony</w:t>
      </w:r>
      <w:r>
        <w:rPr/>
        <w:t xml:space="preserve">, and lastly Marxan (Figure 2). Gurobi </w:t>
      </w:r>
      <w:ins w:id="36" w:author="Unknown Author" w:date="2019-05-31T15:16:00Z">
        <w:r>
          <w:rPr/>
          <w:t xml:space="preserve">had the shortest processing times across all </w:t>
        </w:r>
      </w:ins>
      <w:del w:id="37" w:author="Unknown Author" w:date="2019-05-31T15:15:00Z">
        <w:r>
          <w:rPr/>
          <w:delText xml:space="preserve">was as fast or faster across all </w:delText>
        </w:r>
      </w:del>
      <w:r>
        <w:rPr/>
        <w:t xml:space="preserve">scenarios investigated, </w:t>
      </w:r>
      <w:r>
        <w:rPr>
          <w:caps/>
        </w:rPr>
        <w:t>Symphony</w:t>
      </w:r>
      <w:r>
        <w:rPr/>
        <w:t xml:space="preserve"> </w:t>
      </w:r>
      <w:ins w:id="38" w:author="Unknown Author" w:date="2019-05-31T15:15:00Z">
        <w:r>
          <w:rPr/>
          <w:t>tied with Gurobi in some scenarios and took</w:t>
        </w:r>
      </w:ins>
      <w:ins w:id="39" w:author="Unknown Author" w:date="2019-05-31T15:16:00Z">
        <w:r>
          <w:rPr/>
          <w:t xml:space="preserve"> </w:t>
        </w:r>
      </w:ins>
      <w:del w:id="40" w:author="Unknown Author" w:date="2019-05-31T15:16:00Z">
        <w:r>
          <w:rPr/>
          <w:delText xml:space="preserve">took between 0 and </w:delText>
        </w:r>
      </w:del>
      <w:ins w:id="41" w:author="Unknown Author" w:date="2019-05-31T15:18:00Z">
        <w:r>
          <w:rPr/>
          <w:t xml:space="preserve">up to </w:t>
        </w:r>
      </w:ins>
      <w:r>
        <w:rPr/>
        <w:t xml:space="preserve">78 times longer than Gurobi </w:t>
      </w:r>
      <w:ins w:id="42" w:author="Unknown Author" w:date="2019-05-31T15:16:00Z">
        <w:r>
          <w:rPr/>
          <w:t xml:space="preserve">in other scenarios </w:t>
        </w:r>
      </w:ins>
      <w:r>
        <w:rPr/>
        <w:t>(</w:t>
      </w:r>
      <w:commentRangeStart w:id="8"/>
      <w:r>
        <w:rPr/>
        <w:t>mean = 14 times</w:t>
      </w:r>
      <w:r>
        <w:rPr/>
      </w:r>
      <w:ins w:id="43" w:author="Unknown Author" w:date="2019-05-31T15:16:00Z">
        <w:commentRangeEnd w:id="8"/>
        <w:r>
          <w:commentReference w:id="8"/>
        </w:r>
        <w:r>
          <w:rPr/>
          <w:t xml:space="preserve">, </w:t>
        </w:r>
      </w:ins>
      <w:r>
        <w:rPr/>
        <w:t>, Figure S5), and Marxan took between 1.8 and 1995 times longer than Gurobi (</w:t>
      </w:r>
      <w:commentRangeStart w:id="9"/>
      <w:r>
        <w:rPr/>
        <w:t>mean = 281 times</w:t>
      </w:r>
      <w:r>
        <w:rPr/>
      </w:r>
      <w:commentRangeEnd w:id="9"/>
      <w:r>
        <w:commentReference w:id="9"/>
      </w:r>
      <w:r>
        <w:rPr/>
        <w:t xml:space="preserve">, Figure S6). The </w:t>
      </w:r>
      <w:del w:id="44" w:author="Unknown Author" w:date="2019-05-31T15:17:00Z">
        <w:r>
          <w:rPr/>
          <w:delText xml:space="preserve">maximum </w:delText>
        </w:r>
      </w:del>
      <w:ins w:id="45" w:author="Unknown Author" w:date="2019-05-31T15:17:00Z">
        <w:r>
          <w:rPr/>
          <w:t xml:space="preserve">longest </w:t>
        </w:r>
      </w:ins>
      <w:r>
        <w:rPr/>
        <w:t>processing times for Gurobi, SYMPHONY and Marxan for a single scenario were 40 seconds, 31 minutes, and 8 hours respectively. For the most complex problem (</w:t>
      </w:r>
      <w:ins w:id="46" w:author="Unknown Author" w:date="2019-05-31T15:18:00Z">
        <w:r>
          <w:rPr>
            <w:rFonts w:eastAsia="Times New Roman" w:cs="Times New Roman"/>
            <w:sz w:val="24"/>
            <w:szCs w:val="24"/>
          </w:rPr>
          <w:t>i.e.</w:t>
        </w:r>
      </w:ins>
      <w:ins w:id="47" w:author="Unknown Author" w:date="2019-05-31T15:18:00Z">
        <w:r>
          <w:rPr/>
          <w:t xml:space="preserve"> t</w:t>
        </w:r>
      </w:ins>
      <w:del w:id="48" w:author="Unknown Author" w:date="2019-05-31T15:18:00Z">
        <w:r>
          <w:rPr/>
          <w:delText>T</w:delText>
        </w:r>
      </w:del>
      <w:r>
        <w:rPr/>
        <w:t>arget</w:t>
      </w:r>
      <w:del w:id="49" w:author="Unknown Author" w:date="2019-05-31T15:18:00Z">
        <w:r>
          <w:rPr/>
          <w:delText xml:space="preserve"> </w:delText>
        </w:r>
      </w:del>
      <w:ins w:id="50" w:author="Unknown Author" w:date="2019-05-31T15:18:00Z">
        <w:r>
          <w:rPr/>
          <w:t xml:space="preserve">s </w:t>
        </w:r>
      </w:ins>
      <w:r>
        <w:rPr/>
        <w:t>= 90%, 72 features; 148,510 planning units)</w:t>
      </w:r>
      <w:ins w:id="51" w:author="Unknown Author" w:date="2019-05-31T15:18:00Z">
        <w:r>
          <w:rPr/>
          <w:t>,</w:t>
        </w:r>
      </w:ins>
      <w:r>
        <w:rPr/>
        <w:t xml:space="preserve"> Marxan callibration across the 5 number of iterations and 4 species penalty factor values took a total of 5 days 7 hours, compared to 30 seconds using Gurobi and 28 minutes using SYMPHONY. Time profiles across targets, number of features and number of planning units are shown in Figures S7-9.</w:t>
      </w:r>
    </w:p>
    <w:p>
      <w:pPr>
        <w:pStyle w:val="Xmsonormal"/>
        <w:spacing w:lineRule="auto" w:line="480" w:beforeAutospacing="0" w:before="0" w:afterAutospacing="0" w:after="0"/>
        <w:rPr/>
      </w:pPr>
      <w:r>
        <w:rPr/>
      </w:r>
    </w:p>
    <w:p>
      <w:pPr>
        <w:pStyle w:val="Xmsonormal"/>
        <w:spacing w:lineRule="auto" w:line="480" w:beforeAutospacing="0" w:before="0" w:afterAutospacing="0" w:after="0"/>
        <w:rPr>
          <w:b/>
          <w:b/>
        </w:rPr>
      </w:pPr>
      <w:r>
        <w:rPr>
          <w:b/>
        </w:rPr>
        <w:t>Discussion</w:t>
      </w:r>
    </w:p>
    <w:p>
      <w:pPr>
        <w:pStyle w:val="Xmsonormal"/>
        <w:spacing w:lineRule="auto" w:line="480" w:beforeAutospacing="0" w:before="0" w:afterAutospacing="0" w:after="0"/>
        <w:ind w:firstLine="720"/>
        <w:rPr/>
      </w:pPr>
      <w:r>
        <w:rPr/>
        <w:t xml:space="preserve">We found that ILP algorithms outperformed SA both in terms of cost-effectiveness and processing times. There have been calls for using ILP in solving conservation planning problems in the past </w:t>
      </w:r>
      <w:r>
        <w:fldChar w:fldCharType="begin"/>
      </w:r>
      <w:r>
        <w:instrText>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87" w:name="__Fieldmark__530_61700078"/>
      <w:r>
        <w:rPr/>
        <w:t>(</w:t>
      </w:r>
      <w:bookmarkStart w:id="88" w:name="__Fieldmark__741_677536695"/>
      <w:r>
        <w:rPr/>
        <w:t>U</w:t>
      </w:r>
      <w:bookmarkStart w:id="89" w:name="__Fieldmark__621_924499877"/>
      <w:r>
        <w:rPr/>
        <w:t>nderhill 1994; Rodrigues &amp; Gaston 2002)</w:t>
      </w:r>
      <w:r>
        <w:rPr/>
      </w:r>
      <w:r>
        <w:fldChar w:fldCharType="end"/>
      </w:r>
      <w:bookmarkEnd w:id="87"/>
      <w:bookmarkEnd w:id="88"/>
      <w:bookmarkEnd w:id="89"/>
      <w:r>
        <w:rPr/>
        <w:t xml:space="preserve">, </w:t>
      </w:r>
      <w:commentRangeStart w:id="10"/>
      <w:r>
        <w:rPr/>
        <w:t xml:space="preserve">but we </w:t>
      </w:r>
      <w:ins w:id="52" w:author="Unknown Author" w:date="2019-05-31T15:19:00Z">
        <w:r>
          <w:rPr/>
          <w:t xml:space="preserve">now we are finally at the </w:t>
        </w:r>
      </w:ins>
      <w:del w:id="53" w:author="Unknown Author" w:date="2019-05-31T15:19:00Z">
        <w:r>
          <w:rPr/>
          <w:delText xml:space="preserve">are only now at a </w:delText>
        </w:r>
      </w:del>
      <w:r>
        <w:rPr/>
        <w:t>point where making this switch is both advisable and computationally feasible</w:t>
      </w:r>
      <w:r>
        <w:rPr/>
      </w:r>
      <w:commentRangeEnd w:id="10"/>
      <w:r>
        <w:commentReference w:id="10"/>
      </w:r>
      <w:r>
        <w:rPr/>
        <w:t xml:space="preserve">. </w:t>
      </w:r>
    </w:p>
    <w:p>
      <w:pPr>
        <w:pStyle w:val="Xmsonormal"/>
        <w:spacing w:lineRule="auto" w:line="480" w:beforeAutospacing="0" w:before="0" w:afterAutospacing="0" w:after="0"/>
        <w:rPr/>
      </w:pPr>
      <w:r>
        <w:rPr/>
        <w:tab/>
        <w:t>One practical advantage of using ILP over SA is that the analysis does not require calibration. A crucial task in every Marxan/SA project is the calibration of parameter</w:t>
      </w:r>
      <w:ins w:id="54" w:author="Unknown Author" w:date="2019-05-31T15:21:00Z">
        <w:r>
          <w:rPr/>
          <w:t>s</w:t>
        </w:r>
      </w:ins>
      <w:r>
        <w:rPr/>
        <w:t xml:space="preserve"> for the analysis </w:t>
      </w:r>
      <w:r>
        <w:fldChar w:fldCharType="begin"/>
      </w:r>
      <w:r>
        <w:instrText>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90" w:name="__Fieldmark__553_61700078"/>
      <w:r>
        <w:rPr/>
        <w:t>(</w:t>
      </w:r>
      <w:bookmarkStart w:id="91" w:name="__Fieldmark__762_677536695"/>
      <w:r>
        <w:rPr/>
        <w:t>A</w:t>
      </w:r>
      <w:bookmarkStart w:id="92" w:name="__Fieldmark__645_924499877"/>
      <w:r>
        <w:rPr/>
        <w:t>rdron et al. 2010)</w:t>
      </w:r>
      <w:r>
        <w:rPr/>
      </w:r>
      <w:r>
        <w:fldChar w:fldCharType="end"/>
      </w:r>
      <w:bookmarkEnd w:id="90"/>
      <w:bookmarkEnd w:id="91"/>
      <w:bookmarkEnd w:id="92"/>
      <w:r>
        <w:rPr/>
        <w:t>. This task can be very time consuming, especially for larger problems. Using SA, species penalty factor, number of SA iterations</w:t>
      </w:r>
      <w:ins w:id="55" w:author="Unknown Author" w:date="2019-05-31T15:21:00Z">
        <w:r>
          <w:rPr/>
          <w:t>,</w:t>
        </w:r>
      </w:ins>
      <w:r>
        <w:rPr/>
        <w:t xml:space="preserve"> and number of restarts must be calibrated </w:t>
      </w:r>
      <w:r>
        <w:fldChar w:fldCharType="begin"/>
      </w:r>
      <w:r>
        <w:instrText>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93" w:name="__Fieldmark__566_61700078"/>
      <w:r>
        <w:rPr/>
        <w:t>(</w:t>
      </w:r>
      <w:bookmarkStart w:id="94" w:name="__Fieldmark__774_677536695"/>
      <w:r>
        <w:rPr/>
        <w:t>Ardron et al. 2010)</w:t>
      </w:r>
      <w:r>
        <w:rPr/>
      </w:r>
      <w:r>
        <w:fldChar w:fldCharType="end"/>
      </w:r>
      <w:bookmarkEnd w:id="93"/>
      <w:bookmarkEnd w:id="94"/>
      <w:r>
        <w:rPr/>
        <w:t>. Ideally these parameters should also be explored over the entire parameter space, which would mean that if we wanted to explore three values for each parameter, we would end up with</w:t>
      </w:r>
      <w:ins w:id="56" w:author="Unknown Author" w:date="2019-05-31T15:21:00Z">
        <w:r>
          <w:rPr/>
          <w:t xml:space="preserve"> </w:t>
        </w:r>
      </w:ins>
      <w:r>
        <w:rPr/>
        <w:t xml:space="preserve"> </w:t>
      </w:r>
      <w:ins w:id="57" w:author="Unknown Author" w:date="2019-05-31T15:22:00Z">
        <w:r>
          <w:rPr/>
          <w:t xml:space="preserve">hundreds of </w:t>
        </w:r>
      </w:ins>
      <w:del w:id="58" w:author="Unknown Author" w:date="2019-05-31T15:23:00Z">
        <w:r>
          <w:rPr/>
          <w:delText xml:space="preserve">27 (3 * 3 *3) </w:delText>
        </w:r>
      </w:del>
      <w:r>
        <w:rPr/>
        <w:t>scenarios to explore</w:t>
      </w:r>
      <w:ins w:id="59" w:author="Unknown Author" w:date="2019-05-31T15:23:00Z">
        <w:r>
          <w:rPr/>
          <w:t xml:space="preserve"> (</w:t>
        </w:r>
      </w:ins>
      <w:ins w:id="60" w:author="Unknown Author" w:date="2019-05-31T15:23:00Z">
        <w:r>
          <w:rPr>
            <w:rFonts w:eastAsia="Times New Roman" w:cs="Times New Roman"/>
            <w:sz w:val="24"/>
            <w:szCs w:val="24"/>
          </w:rPr>
          <w:t>i.e.</w:t>
        </w:r>
      </w:ins>
      <w:ins w:id="61" w:author="Unknown Author" w:date="2019-05-31T15:23:00Z">
        <w:r>
          <w:rPr/>
          <w:t xml:space="preserve"> 27 (3 * 3 *3) = 729)</w:t>
        </w:r>
      </w:ins>
      <w:r>
        <w:rPr/>
        <w:t>. With the most complex problem investigated here this would take in the order of several days just to calibrate Marxan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pPr>
        <w:pStyle w:val="Xmsonormal"/>
        <w:spacing w:lineRule="auto" w:line="480" w:beforeAutospacing="0" w:before="0" w:afterAutospacing="0" w:after="0"/>
        <w:ind w:firstLine="720"/>
        <w:rPr/>
      </w:pPr>
      <w:r>
        <w:rPr/>
        <w:t xml:space="preserve">With the recommendation of a maximum number of 50,000 planning units for a Marxan analysis </w:t>
      </w:r>
      <w:r>
        <w:fldChar w:fldCharType="begin"/>
      </w:r>
      <w:r>
        <w:instrText>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95" w:name="__Fieldmark__587_61700078"/>
      <w:r>
        <w:rPr/>
        <w:t>(</w:t>
      </w:r>
      <w:bookmarkStart w:id="96" w:name="__Fieldmark__796_677536695"/>
      <w:r>
        <w:rPr/>
        <w:t>A</w:t>
      </w:r>
      <w:bookmarkStart w:id="97" w:name="__Fieldmark__678_924499877"/>
      <w:r>
        <w:rPr/>
        <w:t>rdron et al. 2010)</w:t>
      </w:r>
      <w:r>
        <w:rPr/>
      </w:r>
      <w:r>
        <w:fldChar w:fldCharType="end"/>
      </w:r>
      <w:bookmarkEnd w:id="95"/>
      <w:bookmarkEnd w:id="96"/>
      <w:bookmarkEnd w:id="97"/>
      <w:r>
        <w:rPr/>
        <w:t xml:space="preserve">, larger problem sizes should be approached with caution using SA methods. On the other hand, ILP/prioritizr can solve problem sizes of &gt;1 million planning units </w:t>
      </w:r>
      <w:r>
        <w:fldChar w:fldCharType="begin"/>
      </w:r>
      <w:r>
        <w:instrText>ADDIN ZOTERO_ITEM CSL_CITATION {"citationID":"TjyknXVj","properties":{"formattedCitation":"(Schuster et al. 2019)","plainCitation":"(Schuster et al. 2019)","noteIndex":0},"citationItems":[{"id":14,"uris":["http://zotero.org/users/878981/items/BREG8GRI"],"uri":["http://zotero.org/users/878981/items/BREG8GRI"],"itemData":{"id":14,"type":"article-journal","title":"Optimizing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w:instrText>
      </w:r>
      <w:r>
        <w:fldChar w:fldCharType="separate"/>
      </w:r>
      <w:bookmarkStart w:id="98" w:name="__Fieldmark__598_61700078"/>
      <w:r>
        <w:rPr/>
        <w:t>(</w:t>
      </w:r>
      <w:bookmarkStart w:id="99" w:name="__Fieldmark__814_677536695"/>
      <w:r>
        <w:rPr/>
        <w:t>Schuster et al. 2019)</w:t>
      </w:r>
      <w:r>
        <w:rPr/>
      </w:r>
      <w:r>
        <w:fldChar w:fldCharType="end"/>
      </w:r>
      <w:bookmarkEnd w:id="98"/>
      <w:bookmarkEnd w:id="99"/>
      <w:commentRangeStart w:id="11"/>
      <w:r>
        <w:rPr>
          <w:b/>
        </w:rPr>
        <w:t>.</w:t>
      </w:r>
      <w:r>
        <w:rPr>
          <w:b/>
        </w:rPr>
      </w:r>
      <w:commentRangeEnd w:id="11"/>
      <w:r>
        <w:commentReference w:id="11"/>
      </w:r>
      <w:r>
        <w:rPr>
          <w:b/>
        </w:rPr>
        <w:t xml:space="preserve"> </w:t>
      </w:r>
      <w:r>
        <w:rPr/>
        <w:t>P</w:t>
      </w:r>
      <w:r>
        <w:rPr/>
        <w:commentReference w:id="12"/>
      </w:r>
      <w:r>
        <w:rPr/>
        <w:t xml:space="preserve">roblems &gt;50,000 planning units have occurred in systematic conservation planning problems </w:t>
      </w:r>
      <w:r>
        <w:fldChar w:fldCharType="begin"/>
      </w:r>
      <w:r>
        <w:instrText>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w:instrText>
      </w:r>
      <w:r>
        <w:fldChar w:fldCharType="separate"/>
      </w:r>
      <w:bookmarkStart w:id="100" w:name="__Fieldmark__612_61700078"/>
      <w:r>
        <w:rPr/>
        <w:t>(e.g. Venter et al. 2014; Runge et al. 2016)</w:t>
      </w:r>
      <w:bookmarkStart w:id="101" w:name="__Fieldmark__824_677536695"/>
      <w:bookmarkEnd w:id="101"/>
      <w:r>
        <w:rPr/>
      </w:r>
      <w:r>
        <w:fldChar w:fldCharType="end"/>
      </w:r>
      <w:bookmarkEnd w:id="100"/>
      <w:r>
        <w:rPr/>
        <w:t>, and will likely continue to do so.</w:t>
      </w:r>
    </w:p>
    <w:p>
      <w:pPr>
        <w:pStyle w:val="Xmsonormal"/>
        <w:spacing w:lineRule="auto" w:line="480" w:beforeAutospacing="0" w:before="0" w:afterAutospacing="0" w:after="0"/>
        <w:rPr/>
      </w:pPr>
      <w:r>
        <w:rPr/>
        <w:tab/>
        <w:t>Finally, we argue that another strength of ILP solvers, especially Gurobi, is that they can be used to quickly explore and compare different conservation prioritization scenarios in real-time. This ability could be used to great advantage during stakeholder meetings, to explore various scenarios and undertake rapid sensitivity analysis.</w:t>
      </w:r>
    </w:p>
    <w:p>
      <w:pPr>
        <w:pStyle w:val="Xmsonormal"/>
        <w:spacing w:lineRule="auto" w:line="480" w:beforeAutospacing="0" w:before="0" w:afterAutospacing="0" w:after="0"/>
        <w:rPr/>
      </w:pPr>
      <w:r>
        <w:rPr/>
      </w:r>
    </w:p>
    <w:p>
      <w:pPr>
        <w:pStyle w:val="Normal"/>
        <w:spacing w:lineRule="auto" w:line="480" w:before="0" w:after="0"/>
        <w:rPr>
          <w:rFonts w:cs="Times New Roman"/>
          <w:b/>
          <w:b/>
        </w:rPr>
      </w:pPr>
      <w:r>
        <w:rPr>
          <w:rFonts w:cs="Times New Roman"/>
          <w:b/>
        </w:rPr>
        <w:t>Conclusion</w:t>
      </w:r>
    </w:p>
    <w:p>
      <w:pPr>
        <w:pStyle w:val="Normal"/>
        <w:spacing w:lineRule="auto" w:line="480" w:before="0" w:after="0"/>
        <w:ind w:firstLine="720"/>
        <w:rPr>
          <w:rFonts w:cs="Times New Roman"/>
        </w:rPr>
      </w:pPr>
      <w:r>
        <w:rPr>
          <w:rFonts w:cs="Times New Roman"/>
        </w:rPr>
        <w:t>ILP algorithms substantially outperform SA as used in systematic conservation planning, both in terms of solution cost, as well as in terms of time required to find near optimal or optimal solutions. Using an ILP algorithm, as implemented in the R package prioritizr, has the added benefit that users do not need to worry about or set parameters such as species penalty factors or number of iterations, which significantly reduces the time a user spends on finding suitable values for these parameters. Given the potential ILP is showing for conservation planning, we recommend users consider adding this modified approach to solving systematic conservation planning problems.</w:t>
      </w:r>
    </w:p>
    <w:p>
      <w:pPr>
        <w:pStyle w:val="Normal"/>
        <w:spacing w:lineRule="auto" w:line="480" w:before="0" w:after="0"/>
        <w:rPr>
          <w:rFonts w:cs="Times New Roman"/>
        </w:rPr>
      </w:pPr>
      <w:r>
        <w:rPr>
          <w:rFonts w:cs="Times New Roman"/>
        </w:rPr>
      </w:r>
    </w:p>
    <w:p>
      <w:pPr>
        <w:pStyle w:val="Xmsonormal"/>
        <w:spacing w:lineRule="auto" w:line="480" w:beforeAutospacing="0" w:before="0" w:afterAutospacing="0" w:after="0"/>
        <w:rPr>
          <w:b/>
          <w:b/>
        </w:rPr>
      </w:pPr>
      <w:r>
        <w:rPr>
          <w:b/>
        </w:rPr>
        <w:t xml:space="preserve">Acknowledgements </w:t>
      </w:r>
    </w:p>
    <w:p>
      <w:pPr>
        <w:pStyle w:val="Body"/>
        <w:spacing w:lineRule="auto" w:line="480" w:before="0" w:after="0"/>
        <w:ind w:firstLine="720"/>
        <w:rPr>
          <w:rFonts w:cs="Times New Roman"/>
          <w:b/>
          <w:b/>
        </w:rPr>
      </w:pPr>
      <w:r>
        <w:rPr>
          <w:rFonts w:cs="Times New Roman"/>
          <w:lang w:val="en-CA"/>
        </w:rPr>
        <w:t xml:space="preserve">RS is supported by a Liber Ero Fellowship and Environment and Climate Change Canada (ECCC), JOH by ECCC, MSM by endowments at the Cornell Lab of Ornithology, and JRB by Natural Sciences and Engineering Research Council of Canada and ECCC. </w:t>
      </w:r>
      <w:r>
        <w:br w:type="page"/>
      </w:r>
    </w:p>
    <w:p>
      <w:pPr>
        <w:pStyle w:val="Normal"/>
        <w:spacing w:lineRule="auto" w:line="480" w:before="0" w:after="0"/>
        <w:rPr>
          <w:rFonts w:cs="Times New Roman"/>
          <w:b/>
          <w:b/>
          <w:szCs w:val="24"/>
        </w:rPr>
      </w:pPr>
      <w:r>
        <w:rPr>
          <w:rFonts w:cs="Times New Roman"/>
          <w:b/>
          <w:szCs w:val="24"/>
        </w:rPr>
        <w:t xml:space="preserve">References </w:t>
      </w:r>
    </w:p>
    <w:p>
      <w:pPr>
        <w:pStyle w:val="Bibliography"/>
        <w:rPr/>
      </w:pPr>
      <w:r>
        <w:fldChar w:fldCharType="begin"/>
      </w:r>
      <w:r>
        <w:instrText>ADDIN ZOTERO_BIBL {"uncited":[],"omitted":[],"custom":[]} CSL_BIBLIOGRAPHY</w:instrText>
      </w:r>
      <w:r>
        <w:fldChar w:fldCharType="separate"/>
      </w:r>
      <w:bookmarkStart w:id="102" w:name="__Fieldmark__628_61700078"/>
      <w:r>
        <w:rPr/>
      </w:r>
      <w:r>
        <w:rPr>
          <w:rFonts w:cs="Times New Roman"/>
        </w:rPr>
        <w:t>A</w:t>
      </w:r>
      <w:bookmarkStart w:id="103" w:name="__Fieldmark__871_677536695"/>
      <w:r>
        <w:rPr>
          <w:rFonts w:cs="Times New Roman"/>
        </w:rPr>
        <w:t xml:space="preserve">ndo, A., Camm, J., Polasky, S. &amp; Solow, A. (1998). Species Distributions, Land Values, and Efficient Conservation. </w:t>
      </w:r>
      <w:r>
        <w:rPr>
          <w:rFonts w:cs="Times New Roman"/>
          <w:i/>
          <w:iCs/>
        </w:rPr>
        <w:t>Science</w:t>
      </w:r>
      <w:r>
        <w:rPr>
          <w:rFonts w:cs="Times New Roman"/>
        </w:rPr>
        <w:t>, New Series, 279, 2126–2128.</w:t>
      </w:r>
      <w:bookmarkEnd w:id="102"/>
      <w:bookmarkEnd w:id="103"/>
      <w:r>
        <w:rPr/>
      </w:r>
      <w:r>
        <w:fldChar w:fldCharType="end"/>
      </w:r>
    </w:p>
    <w:p>
      <w:pPr>
        <w:pStyle w:val="Bibliography"/>
        <w:rPr>
          <w:rFonts w:cs="Times New Roman"/>
        </w:rPr>
      </w:pPr>
      <w:r>
        <w:rPr>
          <w:rFonts w:cs="Times New Roman"/>
        </w:rPr>
        <w:t xml:space="preserve">Ardron, J.A., Possingham, H.P. &amp; Klein, C.J. (eds.). (2010). </w:t>
      </w:r>
      <w:r>
        <w:rPr>
          <w:rFonts w:cs="Times New Roman"/>
          <w:i/>
          <w:iCs/>
        </w:rPr>
        <w:t>Marxan Good Practices Handbook, Version 2</w:t>
      </w:r>
      <w:r>
        <w:rPr>
          <w:rFonts w:cs="Times New Roman"/>
        </w:rPr>
        <w:t>. Pacific Marine Analysis and Research Association, Victoria, BC, Canada.</w:t>
      </w:r>
    </w:p>
    <w:p>
      <w:pPr>
        <w:pStyle w:val="Bibliography"/>
        <w:rPr>
          <w:rFonts w:cs="Times New Roman"/>
        </w:rPr>
      </w:pPr>
      <w:r>
        <w:rPr>
          <w:rFonts w:cs="Times New Roman"/>
        </w:rPr>
        <w:t xml:space="preserve">Ball, I.R.R., Possingham, H.P.P. &amp; Watts, M.E.E. (2009). Marxan and relatives: Software for spatial conservation prioritisation. In: </w:t>
      </w:r>
      <w:r>
        <w:rPr>
          <w:rFonts w:cs="Times New Roman"/>
          <w:i/>
          <w:iCs/>
        </w:rPr>
        <w:t>Spatial conservation prioritisation: Quantitative methods and computational tools.</w:t>
      </w:r>
      <w:r>
        <w:rPr>
          <w:rFonts w:cs="Times New Roman"/>
        </w:rPr>
        <w:t xml:space="preserve"> (eds. Moilanen, A., Wilson, K. &amp; Possingham, H.P.). Oxford University Press, Oxford, pp. 185–195.</w:t>
      </w:r>
    </w:p>
    <w:p>
      <w:pPr>
        <w:pStyle w:val="Bibliography"/>
        <w:rPr>
          <w:rFonts w:cs="Times New Roman"/>
        </w:rPr>
      </w:pPr>
      <w:r>
        <w:rPr>
          <w:rFonts w:cs="Times New Roman"/>
        </w:rPr>
        <w:t xml:space="preserve">Beyer, H.L., Dujardin, Y., Watts, M.E. &amp; Possingham, H.P. (2016). Solving conservation planning problems with integer linear programming. </w:t>
      </w:r>
      <w:r>
        <w:rPr>
          <w:rFonts w:cs="Times New Roman"/>
          <w:i/>
          <w:iCs/>
        </w:rPr>
        <w:t>Ecological Modelling</w:t>
      </w:r>
      <w:r>
        <w:rPr>
          <w:rFonts w:cs="Times New Roman"/>
        </w:rPr>
        <w:t>, 328, 14–22.</w:t>
      </w:r>
    </w:p>
    <w:p>
      <w:pPr>
        <w:pStyle w:val="Bibliography"/>
        <w:rPr>
          <w:rFonts w:cs="Times New Roman"/>
        </w:rPr>
      </w:pPr>
      <w:r>
        <w:rPr>
          <w:rFonts w:cs="Times New Roman"/>
        </w:rPr>
        <w:t>CDFCP. (2015). Conservation Strategy.</w:t>
      </w:r>
    </w:p>
    <w:p>
      <w:pPr>
        <w:pStyle w:val="Bibliography"/>
        <w:rPr>
          <w:rFonts w:cs="Times New Roman"/>
        </w:rPr>
      </w:pPr>
      <w:r>
        <w:rPr>
          <w:rFonts w:cs="Times New Roman"/>
        </w:rPr>
        <w:t xml:space="preserve">Chang, W., Cheng, J., Allaire, J.J., Xie, Y., McPherson, J., RStudio, library),  jQuery F. (jQuery library and jQuery U., inst/www/shared/jquery-AUTHORS.txt),  jQuery contributors (jQuery library; authors listed in, inst/www/shared/jqueryui/AUTHORS.txt),  jQuery U. contributors (jQuery U. library; authors listed in, library), M.O. (Bootstrap, library), J.T. (Bootstrap, library), B. contributors (Bootstrap, Twitter, library), I. (Bootstrap, library), A.F. (html5shiv, library), S.J. (Respond js, library), S.P. (Bootstrap-datepicker, library), A.R. (Bootstrap-datepicker, font), D.G. (Font-A., library), B.R. (selectize js, library), K.M.K. (es5-shim, library),  es5-shim contributors (es5-shim, library), D.I. (ion rangeSlider, library), S.S. (Javascript strftime, library), S.L. (DataTables, library), J.F. (showdown js, library), J.G. (showdown js, library), I.S. (highlight js &amp; R), R.C.T. (tar implementation from. (2018). </w:t>
      </w:r>
      <w:r>
        <w:rPr>
          <w:rFonts w:cs="Times New Roman"/>
          <w:i/>
          <w:iCs/>
        </w:rPr>
        <w:t>shiny: Web Application Framework for R</w:t>
      </w:r>
      <w:r>
        <w:rPr>
          <w:rFonts w:cs="Times New Roman"/>
        </w:rPr>
        <w:t>.</w:t>
      </w:r>
    </w:p>
    <w:p>
      <w:pPr>
        <w:pStyle w:val="Bibliography"/>
        <w:rPr>
          <w:rFonts w:cs="Times New Roman"/>
        </w:rPr>
      </w:pPr>
      <w:r>
        <w:rPr>
          <w:rFonts w:cs="Times New Roman"/>
        </w:rPr>
        <w:t xml:space="preserve">Cocks, K.D. &amp; Baird, I.A. (1989). Using mathematical programming to address the multiple reserve selection problem: An example from the Eyre Peninsula, South Australia. </w:t>
      </w:r>
      <w:r>
        <w:rPr>
          <w:rFonts w:cs="Times New Roman"/>
          <w:i/>
          <w:iCs/>
        </w:rPr>
        <w:t>Biological Conservation</w:t>
      </w:r>
      <w:r>
        <w:rPr>
          <w:rFonts w:cs="Times New Roman"/>
        </w:rPr>
        <w:t>, 49, 113–130.</w:t>
      </w:r>
    </w:p>
    <w:p>
      <w:pPr>
        <w:pStyle w:val="Bibliography"/>
        <w:rPr>
          <w:rFonts w:cs="Times New Roman"/>
        </w:rPr>
      </w:pPr>
      <w:r>
        <w:rPr>
          <w:rFonts w:cs="Times New Roman"/>
        </w:rPr>
        <w:t xml:space="preserve">Dantzig, G. (2016). </w:t>
      </w:r>
      <w:r>
        <w:rPr>
          <w:rFonts w:cs="Times New Roman"/>
          <w:i/>
          <w:iCs/>
        </w:rPr>
        <w:t>Linear Programming and Extensions</w:t>
      </w:r>
      <w:r>
        <w:rPr>
          <w:rFonts w:cs="Times New Roman"/>
        </w:rPr>
        <w:t>. Princeton University Press.</w:t>
      </w:r>
    </w:p>
    <w:p>
      <w:pPr>
        <w:pStyle w:val="Bibliography"/>
        <w:rPr>
          <w:rFonts w:cs="Times New Roman"/>
        </w:rPr>
      </w:pPr>
      <w:r>
        <w:rPr>
          <w:rFonts w:cs="Times New Roman"/>
        </w:rPr>
        <w:t xml:space="preserve">Ferraro, P.J. (2003). Assigning priority to environmental policy interventions in a heterogeneous world. </w:t>
      </w:r>
      <w:r>
        <w:rPr>
          <w:rFonts w:cs="Times New Roman"/>
          <w:i/>
          <w:iCs/>
        </w:rPr>
        <w:t>Journal of Policy Analysis and Management</w:t>
      </w:r>
      <w:r>
        <w:rPr>
          <w:rFonts w:cs="Times New Roman"/>
        </w:rPr>
        <w:t>, 22, 27–43.</w:t>
      </w:r>
    </w:p>
    <w:p>
      <w:pPr>
        <w:pStyle w:val="Bibliography"/>
        <w:rPr>
          <w:rFonts w:cs="Times New Roman"/>
        </w:rPr>
      </w:pPr>
      <w:r>
        <w:rPr>
          <w:rFonts w:cs="Times New Roman"/>
        </w:rPr>
        <w:t xml:space="preserve">Fiske, I.J. &amp; Chandler, R.B. (2011). unmarked : An R Package for Fitting Hierarchical Models of Wildlife Occurrence and Abundance. </w:t>
      </w:r>
      <w:r>
        <w:rPr>
          <w:rFonts w:cs="Times New Roman"/>
          <w:i/>
          <w:iCs/>
        </w:rPr>
        <w:t>Journal Of Statistical Software</w:t>
      </w:r>
      <w:r>
        <w:rPr>
          <w:rFonts w:cs="Times New Roman"/>
        </w:rPr>
        <w:t>, 43, 128–129.</w:t>
      </w:r>
    </w:p>
    <w:p>
      <w:pPr>
        <w:pStyle w:val="Bibliography"/>
        <w:rPr>
          <w:rFonts w:cs="Times New Roman"/>
        </w:rPr>
      </w:pPr>
      <w:r>
        <w:rPr>
          <w:rFonts w:cs="Times New Roman"/>
        </w:rPr>
        <w:t xml:space="preserve">Gurobi Optimization Inc. (2017). </w:t>
      </w:r>
      <w:r>
        <w:rPr>
          <w:rFonts w:cs="Times New Roman"/>
          <w:i/>
          <w:iCs/>
        </w:rPr>
        <w:t>Gurobi Optimizer Reference Manual, Version 7.5.1</w:t>
      </w:r>
      <w:r>
        <w:rPr>
          <w:rFonts w:cs="Times New Roman"/>
        </w:rPr>
        <w:t>.</w:t>
      </w:r>
    </w:p>
    <w:p>
      <w:pPr>
        <w:pStyle w:val="Bibliography"/>
        <w:rPr>
          <w:rFonts w:cs="Times New Roman"/>
        </w:rPr>
      </w:pPr>
      <w:r>
        <w:rPr>
          <w:rFonts w:cs="Times New Roman"/>
        </w:rPr>
        <w:t xml:space="preserve">Hanson, J., Schuster, R., Morrell, N., Strimas-Mackey, M., Watts, M.E., Arcese, P., Bennett, J.R. &amp; Possingham, H.P. (2019). </w:t>
      </w:r>
      <w:r>
        <w:rPr>
          <w:rFonts w:cs="Times New Roman"/>
          <w:i/>
          <w:iCs/>
        </w:rPr>
        <w:t>prioritizr: Systematic Conservation Prioritization in R, Version 4.0.2</w:t>
      </w:r>
      <w:r>
        <w:rPr>
          <w:rFonts w:cs="Times New Roman"/>
        </w:rPr>
        <w:t>.</w:t>
      </w:r>
    </w:p>
    <w:p>
      <w:pPr>
        <w:pStyle w:val="Bibliography"/>
        <w:rPr>
          <w:rFonts w:cs="Times New Roman"/>
        </w:rPr>
      </w:pPr>
      <w:r>
        <w:rPr>
          <w:rFonts w:cs="Times New Roman"/>
          <w:lang w:val="de-AT"/>
        </w:rPr>
        <w:t xml:space="preserve">Harter, R., Hornik, K., Theussl, S., Szymanski, C. &amp; Schwendinger, F. (2017). </w:t>
      </w:r>
      <w:r>
        <w:rPr>
          <w:rFonts w:cs="Times New Roman"/>
          <w:i/>
          <w:iCs/>
        </w:rPr>
        <w:t>Rsymphony: SYMPHONY in R</w:t>
      </w:r>
      <w:r>
        <w:rPr>
          <w:rFonts w:cs="Times New Roman"/>
        </w:rPr>
        <w:t>.</w:t>
      </w:r>
    </w:p>
    <w:p>
      <w:pPr>
        <w:pStyle w:val="Bibliography"/>
        <w:rPr>
          <w:rFonts w:cs="Times New Roman"/>
        </w:rPr>
      </w:pPr>
      <w:r>
        <w:rPr>
          <w:rFonts w:cs="Times New Roman"/>
        </w:rPr>
        <w:t xml:space="preserve">Hochachka, W.M., Fink, D., Hutchinson, R.A., Sheldon, D., Wong, W.-K. &amp; Kelling, S. (2012). Data-intensive science applied to broad-scale citizen science. </w:t>
      </w:r>
      <w:r>
        <w:rPr>
          <w:rFonts w:cs="Times New Roman"/>
          <w:i/>
          <w:iCs/>
        </w:rPr>
        <w:t>Trends in ecology &amp; evolution</w:t>
      </w:r>
      <w:r>
        <w:rPr>
          <w:rFonts w:cs="Times New Roman"/>
        </w:rPr>
        <w:t>, 27, 130–137.</w:t>
      </w:r>
    </w:p>
    <w:p>
      <w:pPr>
        <w:pStyle w:val="Bibliography"/>
        <w:rPr>
          <w:rFonts w:cs="Times New Roman"/>
        </w:rPr>
      </w:pPr>
      <w:r>
        <w:rPr>
          <w:rFonts w:cs="Times New Roman"/>
        </w:rPr>
        <w:t xml:space="preserve">Joppa, L.N. &amp; Pfaff, A. (2009). High and far: biases in the location of protected areas. </w:t>
      </w:r>
      <w:r>
        <w:rPr>
          <w:rFonts w:cs="Times New Roman"/>
          <w:i/>
          <w:iCs/>
        </w:rPr>
        <w:t>PloS one</w:t>
      </w:r>
      <w:r>
        <w:rPr>
          <w:rFonts w:cs="Times New Roman"/>
        </w:rPr>
        <w:t>, 4, e8273.</w:t>
      </w:r>
    </w:p>
    <w:p>
      <w:pPr>
        <w:pStyle w:val="Bibliography"/>
        <w:rPr>
          <w:rFonts w:cs="Times New Roman"/>
        </w:rPr>
      </w:pPr>
      <w:r>
        <w:rPr>
          <w:rFonts w:cs="Times New Roman"/>
        </w:rPr>
        <w:t xml:space="preserve">Lin, C.Y., Liu, J.W.S., Yeh, K.L. &amp; Chu, E.T.H. (2017). Participant Selection Problem: Relative Performance of Five Optimization Solvers. In: </w:t>
      </w:r>
      <w:r>
        <w:rPr>
          <w:rFonts w:cs="Times New Roman"/>
          <w:i/>
          <w:iCs/>
        </w:rPr>
        <w:t>Proceedings of the 8th International Conference on Computer Modeling and Simulation</w:t>
      </w:r>
      <w:r>
        <w:rPr>
          <w:rFonts w:cs="Times New Roman"/>
        </w:rPr>
        <w:t>, ICCMS ’17. ACM, New York, NY, USA, pp. 24–31.</w:t>
      </w:r>
    </w:p>
    <w:p>
      <w:pPr>
        <w:pStyle w:val="Bibliography"/>
        <w:rPr>
          <w:rFonts w:cs="Times New Roman"/>
        </w:rPr>
      </w:pPr>
      <w:r>
        <w:rPr>
          <w:rFonts w:cs="Times New Roman"/>
        </w:rPr>
        <w:t>Luppold, A., Oehlert, D. &amp; Falk, H. (2018). Evaluating the performance of solvers for integer-linear programming.</w:t>
      </w:r>
    </w:p>
    <w:p>
      <w:pPr>
        <w:pStyle w:val="Bibliography"/>
        <w:rPr>
          <w:rFonts w:cs="Times New Roman"/>
        </w:rPr>
      </w:pPr>
      <w:r>
        <w:rPr>
          <w:rFonts w:cs="Times New Roman"/>
        </w:rPr>
        <w:t xml:space="preserve">Mackenzie, D.I., Nichols, J.D., Lachman, G.B., Droege, S.J., Royle, J.A. &amp; Langtimm, C.A. (2002). Estimating site occupancy rates when detection probabilities are less than one. </w:t>
      </w:r>
      <w:r>
        <w:rPr>
          <w:rFonts w:cs="Times New Roman"/>
          <w:i/>
          <w:iCs/>
        </w:rPr>
        <w:t>Ecology</w:t>
      </w:r>
      <w:r>
        <w:rPr>
          <w:rFonts w:cs="Times New Roman"/>
        </w:rPr>
        <w:t>, 83, 2248–2255.</w:t>
      </w:r>
    </w:p>
    <w:p>
      <w:pPr>
        <w:pStyle w:val="Bibliography"/>
        <w:rPr>
          <w:rFonts w:cs="Times New Roman"/>
        </w:rPr>
      </w:pPr>
      <w:r>
        <w:rPr>
          <w:rFonts w:cs="Times New Roman"/>
        </w:rPr>
        <w:t xml:space="preserve">Margules, C.R. &amp; Pressey, R.L. (2000). Systematic conservation planning. </w:t>
      </w:r>
      <w:r>
        <w:rPr>
          <w:rFonts w:cs="Times New Roman"/>
          <w:i/>
          <w:iCs/>
        </w:rPr>
        <w:t>Nature</w:t>
      </w:r>
      <w:r>
        <w:rPr>
          <w:rFonts w:cs="Times New Roman"/>
        </w:rPr>
        <w:t>, 405, 243–53.</w:t>
      </w:r>
    </w:p>
    <w:p>
      <w:pPr>
        <w:pStyle w:val="Bibliography"/>
        <w:rPr>
          <w:rFonts w:cs="Times New Roman"/>
        </w:rPr>
      </w:pPr>
      <w:r>
        <w:rPr>
          <w:rFonts w:cs="Times New Roman"/>
        </w:rPr>
        <w:t xml:space="preserve">McIntosh, E.J., Pressey, R.L., Lloyd, S., Smith, R. &amp; Grenyer, R. (2017). The Impact of Systematic Conservation Planning. </w:t>
      </w:r>
      <w:r>
        <w:rPr>
          <w:rFonts w:cs="Times New Roman"/>
          <w:i/>
          <w:iCs/>
        </w:rPr>
        <w:t>Annual Review of Environment and Resources</w:t>
      </w:r>
      <w:r>
        <w:rPr>
          <w:rFonts w:cs="Times New Roman"/>
        </w:rPr>
        <w:t>, 42, annurev-environ-102016-060902.</w:t>
      </w:r>
    </w:p>
    <w:p>
      <w:pPr>
        <w:pStyle w:val="Bibliography"/>
        <w:rPr>
          <w:rFonts w:cs="Times New Roman"/>
        </w:rPr>
      </w:pPr>
      <w:r>
        <w:rPr>
          <w:rFonts w:cs="Times New Roman"/>
        </w:rPr>
        <w:t xml:space="preserve">Meidinger, D. &amp; Pojar, J. (1991). </w:t>
      </w:r>
      <w:r>
        <w:rPr>
          <w:rFonts w:cs="Times New Roman"/>
          <w:i/>
          <w:iCs/>
        </w:rPr>
        <w:t>Ecosystems of British Columbia</w:t>
      </w:r>
      <w:r>
        <w:rPr>
          <w:rFonts w:cs="Times New Roman"/>
        </w:rPr>
        <w:t>. British Columbia Ministry of Forests, Victoria, BC.</w:t>
      </w:r>
    </w:p>
    <w:p>
      <w:pPr>
        <w:pStyle w:val="Bibliography"/>
        <w:rPr>
          <w:rFonts w:cs="Times New Roman"/>
        </w:rPr>
      </w:pPr>
      <w:r>
        <w:rPr>
          <w:rFonts w:cs="Times New Roman"/>
        </w:rPr>
        <w:t xml:space="preserve">Naidoo, R., Balmford, A., Ferraro, P.J., Polasky, S., Ricketts, T.H. &amp; Rouget, M. (2006). Integrating economic costs into conservation planning. </w:t>
      </w:r>
      <w:r>
        <w:rPr>
          <w:rFonts w:cs="Times New Roman"/>
          <w:i/>
          <w:iCs/>
        </w:rPr>
        <w:t>Trends in ecology &amp; evolution</w:t>
      </w:r>
      <w:r>
        <w:rPr>
          <w:rFonts w:cs="Times New Roman"/>
        </w:rPr>
        <w:t>, 21, 681–7.</w:t>
      </w:r>
    </w:p>
    <w:p>
      <w:pPr>
        <w:pStyle w:val="Bibliography"/>
        <w:rPr>
          <w:rFonts w:cs="Times New Roman"/>
        </w:rPr>
      </w:pPr>
      <w:r>
        <w:rPr>
          <w:rFonts w:cs="Times New Roman"/>
        </w:rPr>
        <w:t xml:space="preserve">Polasky, S., Camm, J.D. &amp; Garber-Yonts, B. (2001). Selecting Biological Reserves Cost-Effectively: An Application to Terrestrial Vertebrate Conservation in Oregon. </w:t>
      </w:r>
      <w:r>
        <w:rPr>
          <w:rFonts w:cs="Times New Roman"/>
          <w:i/>
          <w:iCs/>
        </w:rPr>
        <w:t>Land Economics</w:t>
      </w:r>
      <w:r>
        <w:rPr>
          <w:rFonts w:cs="Times New Roman"/>
        </w:rPr>
        <w:t>, 77, 68–78.</w:t>
      </w:r>
    </w:p>
    <w:p>
      <w:pPr>
        <w:pStyle w:val="Bibliography"/>
        <w:rPr>
          <w:rFonts w:cs="Times New Roman"/>
        </w:rPr>
      </w:pPr>
      <w:r>
        <w:rPr>
          <w:rFonts w:cs="Times New Roman"/>
        </w:rPr>
        <w:t xml:space="preserve">Pressey, R., Humphries, C., Margules, C., Vane-Wright, R. &amp; Williams, P. (1993). Beyond opportunism: key principles for systematic reserve selection. </w:t>
      </w:r>
      <w:r>
        <w:rPr>
          <w:rFonts w:cs="Times New Roman"/>
          <w:i/>
          <w:iCs/>
        </w:rPr>
        <w:t>Trends in ecology &amp; evolution</w:t>
      </w:r>
      <w:r>
        <w:rPr>
          <w:rFonts w:cs="Times New Roman"/>
        </w:rPr>
        <w:t>, 8, 124–128.</w:t>
      </w:r>
    </w:p>
    <w:p>
      <w:pPr>
        <w:pStyle w:val="Bibliography"/>
        <w:rPr>
          <w:rFonts w:cs="Times New Roman"/>
        </w:rPr>
      </w:pPr>
      <w:r>
        <w:rPr>
          <w:rFonts w:cs="Times New Roman"/>
        </w:rPr>
        <w:t xml:space="preserve">Pressey, R.L. &amp; Bottrill, M.C. (2008). Opportunism, Threats, and the Evolution of Systematic Conservation Planning. </w:t>
      </w:r>
      <w:r>
        <w:rPr>
          <w:rFonts w:cs="Times New Roman"/>
          <w:i/>
          <w:iCs/>
        </w:rPr>
        <w:t>Conservation Biology</w:t>
      </w:r>
      <w:r>
        <w:rPr>
          <w:rFonts w:cs="Times New Roman"/>
        </w:rPr>
        <w:t>, 22, 1340–1345.</w:t>
      </w:r>
    </w:p>
    <w:p>
      <w:pPr>
        <w:pStyle w:val="Bibliography"/>
        <w:rPr>
          <w:rFonts w:cs="Times New Roman"/>
        </w:rPr>
      </w:pPr>
      <w:r>
        <w:rPr>
          <w:rFonts w:cs="Times New Roman"/>
        </w:rPr>
        <w:t xml:space="preserve">Ralphs, T., Mahajan, A., Vigerske, mgalati13, LouHafer, jpfasano, Bulut, A. &amp; anhhz. (2019). </w:t>
      </w:r>
      <w:r>
        <w:rPr>
          <w:rFonts w:cs="Times New Roman"/>
          <w:i/>
          <w:iCs/>
        </w:rPr>
        <w:t>coin-or/SYMPHONY: Version 5.6.17</w:t>
      </w:r>
      <w:r>
        <w:rPr>
          <w:rFonts w:cs="Times New Roman"/>
        </w:rPr>
        <w:t>. Zenodo.</w:t>
      </w:r>
    </w:p>
    <w:p>
      <w:pPr>
        <w:pStyle w:val="Bibliography"/>
        <w:rPr>
          <w:rFonts w:cs="Times New Roman"/>
        </w:rPr>
      </w:pPr>
      <w:r>
        <w:rPr>
          <w:rFonts w:cs="Times New Roman"/>
        </w:rPr>
        <w:t xml:space="preserve">Rodrigues, A.S.L. &amp; Gaston, K.J. (2002). Optimisation in reserve selection procedures—why not? </w:t>
      </w:r>
      <w:r>
        <w:rPr>
          <w:rFonts w:cs="Times New Roman"/>
          <w:i/>
          <w:iCs/>
        </w:rPr>
        <w:t>Biological Conservation</w:t>
      </w:r>
      <w:r>
        <w:rPr>
          <w:rFonts w:cs="Times New Roman"/>
        </w:rPr>
        <w:t>, 107, 123–129.</w:t>
      </w:r>
    </w:p>
    <w:p>
      <w:pPr>
        <w:pStyle w:val="Bibliography"/>
        <w:rPr>
          <w:rFonts w:cs="Times New Roman"/>
        </w:rPr>
      </w:pPr>
      <w:r>
        <w:rPr>
          <w:rFonts w:cs="Times New Roman"/>
        </w:rPr>
        <w:t xml:space="preserve">Runge, C.A., Tulloch, A.I.T., Possingham, H.P., Tulloch, V.J.D. &amp; Fuller, R.A. (2016). Incorporating dynamic distributions into spatial prioritization. </w:t>
      </w:r>
      <w:r>
        <w:rPr>
          <w:rFonts w:cs="Times New Roman"/>
          <w:i/>
          <w:iCs/>
        </w:rPr>
        <w:t>Diversity and Distributions</w:t>
      </w:r>
      <w:r>
        <w:rPr>
          <w:rFonts w:cs="Times New Roman"/>
        </w:rPr>
        <w:t>, 22, 332–343.</w:t>
      </w:r>
    </w:p>
    <w:p>
      <w:pPr>
        <w:pStyle w:val="Bibliography"/>
        <w:rPr>
          <w:rFonts w:cs="Times New Roman"/>
          <w:lang w:val="de-AT"/>
        </w:rPr>
      </w:pPr>
      <w:r>
        <w:rPr>
          <w:rFonts w:cs="Times New Roman"/>
        </w:rPr>
        <w:t xml:space="preserve">Schuster, R., Martin, T.G. &amp; Arcese, P. (2014). Bird Community Conservation and Carbon Offsets in Western North America. </w:t>
      </w:r>
      <w:r>
        <w:rPr>
          <w:rFonts w:cs="Times New Roman"/>
          <w:i/>
          <w:iCs/>
          <w:lang w:val="de-AT"/>
        </w:rPr>
        <w:t>Plos One</w:t>
      </w:r>
      <w:r>
        <w:rPr>
          <w:rFonts w:cs="Times New Roman"/>
          <w:lang w:val="de-AT"/>
        </w:rPr>
        <w:t>.</w:t>
      </w:r>
    </w:p>
    <w:p>
      <w:pPr>
        <w:pStyle w:val="Bibliography"/>
        <w:rPr>
          <w:rFonts w:cs="Times New Roman"/>
        </w:rPr>
      </w:pPr>
      <w:r>
        <w:rPr>
          <w:rFonts w:cs="Times New Roman"/>
          <w:lang w:val="de-AT"/>
        </w:rPr>
        <w:t xml:space="preserve">Schuster, R., Wilson, S., Rodewald, A.D., Arcese, P., Fink, D., Auer, T. &amp; Bennett, J.R. (2019). </w:t>
      </w:r>
      <w:r>
        <w:rPr>
          <w:rFonts w:cs="Times New Roman"/>
        </w:rPr>
        <w:t xml:space="preserve">Optimizing the conservation of migratory species over their full annual cycle. </w:t>
      </w:r>
      <w:r>
        <w:rPr>
          <w:rFonts w:cs="Times New Roman"/>
          <w:i/>
          <w:iCs/>
        </w:rPr>
        <w:t>Nature Communications</w:t>
      </w:r>
      <w:r>
        <w:rPr>
          <w:rFonts w:cs="Times New Roman"/>
        </w:rPr>
        <w:t>, 10, 1754.</w:t>
      </w:r>
    </w:p>
    <w:p>
      <w:pPr>
        <w:pStyle w:val="Bibliography"/>
        <w:rPr>
          <w:rFonts w:cs="Times New Roman"/>
        </w:rPr>
      </w:pPr>
      <w:r>
        <w:rPr>
          <w:rFonts w:cs="Times New Roman"/>
        </w:rPr>
        <w:t xml:space="preserve">Schwartz, M.W., Cook, C.N., Pressey, R.L., Pullin, A.S., Runge, M.C., Salafsky, N., Sutherland, W.J. &amp; Williamson, M.A. (2018). Decision Support Frameworks and Tools for Conservation. </w:t>
      </w:r>
      <w:r>
        <w:rPr>
          <w:rFonts w:cs="Times New Roman"/>
          <w:i/>
          <w:iCs/>
        </w:rPr>
        <w:t>Conservation Letters</w:t>
      </w:r>
      <w:r>
        <w:rPr>
          <w:rFonts w:cs="Times New Roman"/>
        </w:rPr>
        <w:t>, 11, e12385.</w:t>
      </w:r>
    </w:p>
    <w:p>
      <w:pPr>
        <w:pStyle w:val="Bibliography"/>
        <w:rPr>
          <w:rFonts w:cs="Times New Roman"/>
        </w:rPr>
      </w:pPr>
      <w:r>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Pr>
          <w:rFonts w:cs="Times New Roman"/>
          <w:i/>
          <w:iCs/>
        </w:rPr>
        <w:t>Biological Conservation</w:t>
      </w:r>
      <w:r>
        <w:rPr>
          <w:rFonts w:cs="Times New Roman"/>
        </w:rPr>
        <w:t>, 169, 31–40.</w:t>
      </w:r>
    </w:p>
    <w:p>
      <w:pPr>
        <w:pStyle w:val="Bibliography"/>
        <w:rPr>
          <w:rFonts w:cs="Times New Roman"/>
        </w:rPr>
      </w:pPr>
      <w:r>
        <w:rPr>
          <w:rFonts w:cs="Times New Roman"/>
        </w:rPr>
        <w:t xml:space="preserve">Underhill, L.G. (1994). Optimal and suboptimal reserve selection algorithms. </w:t>
      </w:r>
      <w:r>
        <w:rPr>
          <w:rFonts w:cs="Times New Roman"/>
          <w:i/>
          <w:iCs/>
        </w:rPr>
        <w:t>Biological Conservation</w:t>
      </w:r>
      <w:r>
        <w:rPr>
          <w:rFonts w:cs="Times New Roman"/>
        </w:rPr>
        <w:t>, 70, 85–87.</w:t>
      </w:r>
    </w:p>
    <w:p>
      <w:pPr>
        <w:pStyle w:val="Bibliography"/>
        <w:rPr>
          <w:rFonts w:cs="Times New Roman"/>
        </w:rPr>
      </w:pPr>
      <w:r>
        <w:rPr>
          <w:rFonts w:cs="Times New Roman"/>
        </w:rPr>
        <w:t xml:space="preserve">Valle, D., Toh, K.B. &amp; Millar, J. (2019). Rapid prototyping of decision-support tools for conservation. </w:t>
      </w:r>
      <w:r>
        <w:rPr>
          <w:rFonts w:cs="Times New Roman"/>
          <w:i/>
          <w:iCs/>
        </w:rPr>
        <w:t>Conservation Biology</w:t>
      </w:r>
      <w:r>
        <w:rPr>
          <w:rFonts w:cs="Times New Roman"/>
        </w:rPr>
        <w:t>, 0.</w:t>
      </w:r>
    </w:p>
    <w:p>
      <w:pPr>
        <w:pStyle w:val="Bibliography"/>
        <w:rPr>
          <w:rFonts w:cs="Times New Roman"/>
        </w:rPr>
      </w:pPr>
      <w:r>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Pr>
          <w:rFonts w:cs="Times New Roman"/>
          <w:i/>
          <w:iCs/>
        </w:rPr>
        <w:t>PLOS Biology</w:t>
      </w:r>
      <w:r>
        <w:rPr>
          <w:rFonts w:cs="Times New Roman"/>
        </w:rPr>
        <w:t>, 12, e1001891.</w:t>
      </w:r>
    </w:p>
    <w:p>
      <w:pPr>
        <w:pStyle w:val="Normal"/>
        <w:spacing w:lineRule="auto" w:line="480" w:before="0" w:after="0"/>
        <w:rPr>
          <w:rFonts w:cs="Times New Roman"/>
          <w:b/>
          <w:b/>
          <w:lang w:val="en-CA"/>
        </w:rPr>
      </w:pPr>
      <w:r>
        <w:rPr>
          <w:rFonts w:cs="Times New Roman"/>
          <w:b/>
          <w:lang w:val="en-CA"/>
        </w:rPr>
      </w:r>
    </w:p>
    <w:p>
      <w:pPr>
        <w:pStyle w:val="Normal"/>
        <w:spacing w:lineRule="auto" w:line="240" w:before="0" w:after="0"/>
        <w:rPr>
          <w:rFonts w:cs="Times New Roman"/>
          <w:b/>
          <w:b/>
          <w:lang w:val="en-CA"/>
        </w:rPr>
      </w:pPr>
      <w:r>
        <w:rPr>
          <w:rFonts w:cs="Times New Roman"/>
          <w:b/>
          <w:lang w:val="en-CA"/>
        </w:rPr>
      </w:r>
      <w:r>
        <w:br w:type="page"/>
      </w:r>
    </w:p>
    <w:p>
      <w:pPr>
        <w:pStyle w:val="Normal"/>
        <w:spacing w:lineRule="auto" w:line="480" w:before="0" w:after="0"/>
        <w:rPr>
          <w:rFonts w:cs="Times New Roman"/>
          <w:lang w:val="en-CA"/>
        </w:rPr>
      </w:pPr>
      <w:r>
        <w:rPr>
          <w:rFonts w:cs="Times New Roman"/>
          <w:b/>
          <w:lang w:val="en-CA"/>
        </w:rPr>
        <w:t xml:space="preserve">Table 1. </w:t>
      </w:r>
      <w:r>
        <w:rPr>
          <w:rFonts w:cs="Times New Roman"/>
          <w:lang w:val="en-CA"/>
        </w:rPr>
        <w:t xml:space="preserve">Scenarios investigated in our analysis. The total number of scenarios tested for both Gurobi and SYMPHONY are 135. For Marxan analysis, we included calibration steps as well, which brought the total number of scenarios to 2700 for that algorithm. </w:t>
      </w:r>
    </w:p>
    <w:tbl>
      <w:tblPr>
        <w:tblW w:w="9209" w:type="dxa"/>
        <w:jc w:val="left"/>
        <w:tblInd w:w="0" w:type="dxa"/>
        <w:tblBorders>
          <w:bottom w:val="single" w:sz="4" w:space="0" w:color="00000A"/>
          <w:insideH w:val="single" w:sz="4" w:space="0" w:color="00000A"/>
        </w:tblBorders>
        <w:tblCellMar>
          <w:top w:w="0" w:type="dxa"/>
          <w:left w:w="108" w:type="dxa"/>
          <w:bottom w:w="0" w:type="dxa"/>
          <w:right w:w="108" w:type="dxa"/>
        </w:tblCellMar>
        <w:tblLook w:noVBand="1" w:val="04a0" w:noHBand="0" w:lastColumn="0" w:firstColumn="1" w:lastRow="0" w:firstRow="1"/>
      </w:tblPr>
      <w:tblGrid>
        <w:gridCol w:w="2303"/>
        <w:gridCol w:w="3935"/>
        <w:gridCol w:w="567"/>
        <w:gridCol w:w="2403"/>
      </w:tblGrid>
      <w:tr>
        <w:trPr>
          <w:trHeight w:val="308" w:hRule="atLeast"/>
        </w:trPr>
        <w:tc>
          <w:tcPr>
            <w:tcW w:w="2303"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b/>
                <w:b/>
                <w:szCs w:val="24"/>
                <w:lang w:val="en-CA" w:eastAsia="en-CA"/>
              </w:rPr>
            </w:pPr>
            <w:r>
              <w:rPr>
                <w:rFonts w:eastAsia="Times New Roman" w:cs="Times New Roman"/>
                <w:b/>
                <w:szCs w:val="24"/>
                <w:lang w:val="en-CA" w:eastAsia="en-CA"/>
              </w:rPr>
              <w:t>Paremeter</w:t>
            </w:r>
          </w:p>
        </w:tc>
        <w:tc>
          <w:tcPr>
            <w:tcW w:w="3935"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b/>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b/>
                <w:b/>
                <w:color w:val="000000"/>
                <w:szCs w:val="24"/>
                <w:lang w:val="en-CA" w:eastAsia="en-CA"/>
              </w:rPr>
            </w:pPr>
            <w:r>
              <w:rPr>
                <w:rFonts w:eastAsia="Times New Roman" w:cs="Times New Roman"/>
                <w:b/>
                <w:color w:val="000000"/>
                <w:szCs w:val="24"/>
                <w:lang w:val="en-CA" w:eastAsia="en-CA"/>
              </w:rPr>
              <w:t>n</w:t>
            </w:r>
          </w:p>
        </w:tc>
        <w:tc>
          <w:tcPr>
            <w:tcW w:w="2403" w:type="dxa"/>
            <w:tcBorders>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b/>
                <w:b/>
                <w:color w:val="000000"/>
                <w:szCs w:val="24"/>
                <w:lang w:val="en-CA" w:eastAsia="en-CA"/>
              </w:rPr>
            </w:pPr>
            <w:r>
              <w:rPr>
                <w:rFonts w:eastAsia="Times New Roman" w:cs="Times New Roman"/>
                <w:b/>
                <w:color w:val="000000"/>
                <w:szCs w:val="24"/>
                <w:lang w:val="en-CA" w:eastAsia="en-CA"/>
              </w:rPr>
              <w:t>Scenarios</w:t>
            </w:r>
          </w:p>
        </w:tc>
      </w:tr>
      <w:tr>
        <w:trPr>
          <w:trHeight w:val="308" w:hRule="atLeast"/>
        </w:trPr>
        <w:tc>
          <w:tcPr>
            <w:tcW w:w="230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3" w:type="dxa"/>
            <w:tcBorders>
              <w:top w:val="single" w:sz="4" w:space="0" w:color="00000A"/>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30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 xml:space="preserve"># features </w:t>
            </w:r>
          </w:p>
        </w:tc>
        <w:tc>
          <w:tcPr>
            <w:tcW w:w="3935"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3" w:type="dxa"/>
            <w:tcBorders>
              <w:top w:val="single" w:sz="4" w:space="0" w:color="00000A"/>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30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 planning units</w:t>
            </w:r>
          </w:p>
        </w:tc>
        <w:tc>
          <w:tcPr>
            <w:tcW w:w="3935"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9,282, 37,128, 148,510</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3" w:type="dxa"/>
            <w:tcBorders>
              <w:top w:val="single" w:sz="4" w:space="0" w:color="00000A"/>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trPr>
          <w:trHeight w:val="308" w:hRule="atLeast"/>
        </w:trPr>
        <w:tc>
          <w:tcPr>
            <w:tcW w:w="230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Marxan iterations</w:t>
            </w:r>
          </w:p>
        </w:tc>
        <w:tc>
          <w:tcPr>
            <w:tcW w:w="3935"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w:t>
            </w:r>
            <w:r>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8</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3" w:type="dxa"/>
            <w:tcBorders>
              <w:top w:val="single" w:sz="4" w:space="0" w:color="00000A"/>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30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Marxan SPF</w:t>
            </w:r>
          </w:p>
        </w:tc>
        <w:tc>
          <w:tcPr>
            <w:tcW w:w="3935"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3" w:type="dxa"/>
            <w:tcBorders>
              <w:top w:val="single" w:sz="4" w:space="0" w:color="00000A"/>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2,700 (SA)</w:t>
            </w:r>
          </w:p>
        </w:tc>
      </w:tr>
    </w:tbl>
    <w:p>
      <w:pPr>
        <w:pStyle w:val="Normal"/>
        <w:spacing w:lineRule="auto" w:line="480" w:before="0" w:after="0"/>
        <w:rPr>
          <w:rFonts w:cs="Times New Roman"/>
          <w:b/>
          <w:b/>
          <w:lang w:val="en-CA"/>
        </w:rPr>
      </w:pPr>
      <w:r>
        <w:rPr>
          <w:rFonts w:cs="Times New Roman"/>
          <w:b/>
          <w:lang w:val="en-CA"/>
        </w:rPr>
      </w:r>
      <w:r>
        <w:br w:type="page"/>
      </w:r>
    </w:p>
    <w:p>
      <w:pPr>
        <w:pStyle w:val="Normal"/>
        <w:spacing w:lineRule="auto" w:line="480" w:before="0" w:after="0"/>
        <w:rPr/>
      </w:pPr>
      <w:r>
        <w:rPr>
          <w:rFonts w:cs="Times New Roman"/>
          <w:b/>
          <w:lang w:val="en-CA"/>
        </w:rPr>
        <w:t xml:space="preserve">Figure 1. </w:t>
      </w:r>
      <w:r>
        <w:rPr>
          <w:rFonts w:cs="Times New Roman"/>
          <w:lang w:val="en-CA"/>
        </w:rPr>
        <w:t>Solution cost comparisons. The lines represent costs compared to the Gurobi cost baseline. The numbers on the blue line represent total cost of a solution in million $ and the numbers of the green line represent how much more expensive, again in million $, the SA/Marxan solution is compared to the ILP solutions. Marxan parameters used are: 72 features, 148,510 planning units, 10</w:t>
      </w:r>
      <w:r>
        <w:rPr>
          <w:rFonts w:cs="Times New Roman"/>
          <w:vertAlign w:val="superscript"/>
          <w:lang w:val="en-CA"/>
        </w:rPr>
        <w:t>8</w:t>
      </w:r>
      <w:r>
        <w:rPr>
          <w:rFonts w:cs="Times New Roman"/>
          <w:lang w:val="en-CA"/>
        </w:rPr>
        <w:t xml:space="preserve"> iterations, using mean cost.</w:t>
      </w:r>
      <w:ins w:id="62" w:author="Unknown Author" w:date="2019-05-31T15:24:00Z">
        <w:r>
          <w:rPr>
            <w:rFonts w:cs="Times New Roman"/>
            <w:lang w:val="en-CA"/>
          </w:rPr>
          <w:t xml:space="preserve"> </w:t>
        </w:r>
      </w:ins>
      <w:ins w:id="63" w:author="Unknown Author" w:date="2019-05-31T15:24:00Z">
        <w:commentRangeStart w:id="13"/>
        <w:r>
          <w:rPr>
            <w:rFonts w:cs="Times New Roman"/>
            <w:lang w:val="en-CA"/>
          </w:rPr>
          <w:t>Note that gurobi</w:t>
        </w:r>
      </w:ins>
      <w:ins w:id="64" w:author="Unknown Author" w:date="2019-05-31T15:25:00Z">
        <w:r>
          <w:rPr>
            <w:rFonts w:cs="Times New Roman"/>
            <w:lang w:val="en-CA"/>
          </w:rPr>
          <w:t xml:space="preserve"> (red) and Rsymphony (blue) yielded optimal solutions for all target values and so their lines are plotted exaclty on top of each each.</w:t>
        </w:r>
      </w:ins>
      <w:commentRangeEnd w:id="13"/>
      <w:r>
        <w:commentReference w:id="13"/>
      </w:r>
      <w:r>
        <w:rPr>
          <w:rFonts w:cs="Times New Roman"/>
          <w:lang w:val="en-CA"/>
        </w:rPr>
      </w:r>
    </w:p>
    <w:p>
      <w:pPr>
        <w:pStyle w:val="Normal"/>
        <w:spacing w:lineRule="auto" w:line="480" w:before="0" w:after="0"/>
        <w:rPr>
          <w:rFonts w:cs="Times New Roman"/>
          <w:b/>
          <w:b/>
          <w:lang w:val="en-CA"/>
        </w:rPr>
      </w:pPr>
      <w:r>
        <w:rPr/>
        <w:drawing>
          <wp:inline distT="0" distB="0" distL="0" distR="0">
            <wp:extent cx="6464935" cy="42176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6464935" cy="4217670"/>
                    </a:xfrm>
                    <a:prstGeom prst="rect">
                      <a:avLst/>
                    </a:prstGeom>
                  </pic:spPr>
                </pic:pic>
              </a:graphicData>
            </a:graphic>
          </wp:inline>
        </w:drawing>
      </w:r>
    </w:p>
    <w:p>
      <w:pPr>
        <w:pStyle w:val="Normal"/>
        <w:spacing w:lineRule="auto" w:line="480" w:before="0" w:after="0"/>
        <w:rPr>
          <w:rFonts w:cs="Times New Roman"/>
          <w:b/>
          <w:b/>
          <w:lang w:val="en-CA"/>
        </w:rPr>
      </w:pPr>
      <w:r>
        <w:rPr/>
        <w:commentReference w:id="14"/>
      </w:r>
      <w:r>
        <w:br w:type="page"/>
      </w:r>
    </w:p>
    <w:p>
      <w:pPr>
        <w:pStyle w:val="Normal"/>
        <w:spacing w:lineRule="auto" w:line="480" w:before="0" w:after="0"/>
        <w:rPr>
          <w:rFonts w:cs="Times New Roman"/>
          <w:lang w:val="en-CA"/>
        </w:rPr>
      </w:pPr>
      <w:r>
        <w:rPr>
          <w:rFonts w:cs="Times New Roman"/>
          <w:b/>
          <w:lang w:val="en-CA"/>
        </w:rPr>
        <w:t xml:space="preserve">Figure 2. </w:t>
      </w:r>
      <w:r>
        <w:rPr>
          <w:rFonts w:cs="Times New Roman"/>
          <w:lang w:val="en-CA"/>
        </w:rPr>
        <w:t>Time to solution comparisons between solvers. Marxan parameters used are: 72 features, 148,510 planning units, 10</w:t>
      </w:r>
      <w:r>
        <w:rPr>
          <w:rFonts w:cs="Times New Roman"/>
          <w:vertAlign w:val="superscript"/>
          <w:lang w:val="en-CA"/>
        </w:rPr>
        <w:t>8</w:t>
      </w:r>
      <w:r>
        <w:rPr>
          <w:rFonts w:cs="Times New Roman"/>
          <w:lang w:val="en-CA"/>
        </w:rPr>
        <w:t xml:space="preserve"> iterations, using mean time.</w:t>
      </w:r>
    </w:p>
    <w:p>
      <w:pPr>
        <w:pStyle w:val="Normal"/>
        <w:widowControl w:val="false"/>
        <w:spacing w:lineRule="auto" w:line="480" w:before="0" w:after="0"/>
        <w:rPr>
          <w:rFonts w:cs="Times New Roman"/>
          <w:b/>
          <w:b/>
          <w:lang w:val="en-CA"/>
        </w:rPr>
      </w:pPr>
      <w:r>
        <w:rPr>
          <w:rFonts w:cs="Times New Roman"/>
          <w:b/>
          <w:lang w:val="en-CA"/>
        </w:rPr>
      </w:r>
    </w:p>
    <w:p>
      <w:pPr>
        <w:pStyle w:val="Normal"/>
        <w:spacing w:lineRule="auto" w:line="480" w:before="0" w:after="0"/>
        <w:rPr/>
      </w:pPr>
      <w:r>
        <w:rPr/>
        <w:drawing>
          <wp:inline distT="0" distB="0" distL="0" distR="0">
            <wp:extent cx="6482715" cy="42291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482715" cy="4229100"/>
                    </a:xfrm>
                    <a:prstGeom prst="rect">
                      <a:avLst/>
                    </a:prstGeom>
                  </pic:spPr>
                </pic:pic>
              </a:graphicData>
            </a:graphic>
          </wp:inline>
        </w:drawing>
      </w:r>
    </w:p>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31T15:00:1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The abstract doesn’t mention Marxan? I’m guessing this is deliberate, but it seems a bit strange, especially since the introduction talks about marxan</w:t>
      </w:r>
    </w:p>
  </w:comment>
  <w:comment w:id="1" w:author="Unknown Author" w:date="2019-05-31T15:03:0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If possible it might be worth expanding on the case-study, e.g. state number of features?</w:t>
      </w:r>
    </w:p>
  </w:comment>
  <w:comment w:id="2" w:author="Unknown Author" w:date="2019-05-31T15:40:5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Introduction is awesome!</w:t>
      </w:r>
    </w:p>
  </w:comment>
  <w:comment w:id="3" w:author="richard" w:date="2019-04-04T15:47:00Z" w:initials="r">
    <w:p>
      <w:r>
        <w:rPr>
          <w:rFonts w:ascii="Liberation Serif" w:hAnsi="Liberation Serif" w:eastAsia="DejaVu Sans" w:cs="Times New Roman"/>
          <w:color w:val="auto"/>
          <w:szCs w:val="24"/>
          <w:lang w:val="en-US" w:eastAsia="en-US" w:bidi="en-US"/>
        </w:rPr>
        <w:t>Avoiding ‘uninformed opportunism’ by understanding the value of biodiversity feature and cost data in conservation prioritization</w:t>
      </w:r>
    </w:p>
    <w:p>
      <w:r>
        <w:rPr>
          <w:rFonts w:ascii="Liberation Serif" w:hAnsi="Liberation Serif" w:eastAsia="DejaVu Sans" w:cs="DejaVu Sans"/>
          <w:color w:val="auto"/>
          <w:szCs w:val="24"/>
          <w:lang w:val="en-US" w:eastAsia="en-US" w:bidi="en-US"/>
        </w:rPr>
      </w:r>
    </w:p>
  </w:comment>
  <w:comment w:id="4" w:author="Unknown Author" w:date="2019-05-31T15:07:1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Not minimum set?</w:t>
      </w:r>
    </w:p>
  </w:comment>
  <w:comment w:id="5" w:author="Unknown Author" w:date="2019-05-31T15:08:0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Not replicate runs? I haven’t heard this referred to as “restarts” before but I might just be ignorant about this.</w:t>
      </w:r>
    </w:p>
  </w:comment>
  <w:comment w:id="6" w:author="Unknown Author" w:date="2019-05-31T15:09:1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CA" w:eastAsia="en-US"/>
        </w:rPr>
        <w:t>IMO “on the market” sounds a bit like a phrase the marketing department might use?</w:t>
      </w:r>
    </w:p>
  </w:comment>
  <w:comment w:id="7" w:author="Unknown Author" w:date="2019-05-31T15:10:4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CA" w:eastAsia="en-US"/>
        </w:rPr>
        <w:t>Might be worth differentiating between the product and the company? Or you could rewrite this so that Gurobi is only used to refer to the product</w:t>
      </w:r>
    </w:p>
  </w:comment>
  <w:comment w:id="8" w:author="Unknown Author" w:date="2019-05-31T15:16:5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Is it worth reporting standard deviation?</w:t>
      </w:r>
    </w:p>
  </w:comment>
  <w:comment w:id="9" w:author="Unknown Author" w:date="2019-05-31T15:17:0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Is is worth reporting standard deivation?</w:t>
      </w:r>
    </w:p>
  </w:comment>
  <w:comment w:id="10" w:author="Unknown Author" w:date="2019-05-31T15:20:1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 really like the sentence you wrote, I tried to add a bit more gusto to it, but please feel free to revert it</w:t>
      </w:r>
    </w:p>
  </w:comment>
  <w:comment w:id="11" w:author="richard" w:date="2019-05-07T13:21:00Z" w:initials="r">
    <w:p>
      <w:r>
        <w:rPr>
          <w:rFonts w:ascii="Liberation Serif" w:hAnsi="Liberation Serif" w:eastAsia="DejaVu Sans" w:cs="DejaVu Sans"/>
          <w:color w:val="auto"/>
          <w:szCs w:val="24"/>
          <w:lang w:val="en-US" w:eastAsia="en-US" w:bidi="en-US"/>
        </w:rPr>
        <w:t>Jeff, is your global study ready to be cited?</w:t>
      </w:r>
    </w:p>
  </w:comment>
  <w:comment w:id="12" w:author="Unknown Author" w:date="2019-05-31T15:23: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Nah – it might be after this has been come back from review</w:t>
      </w:r>
    </w:p>
  </w:comment>
  <w:comment w:id="13" w:author="Unknown Author" w:date="2019-05-31T15:26:4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CA" w:eastAsia="en-US"/>
        </w:rPr>
        <w:t>I feel like something to this effect is needed, Otherwise, readers might wonder where the red line is? You can probably write something more eloquent then me though.</w:t>
      </w:r>
    </w:p>
  </w:comment>
  <w:comment w:id="14" w:author="Unknown Author" w:date="2019-05-31T15:27:5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CA" w:eastAsia="en-US"/>
        </w:rPr>
        <w:t>Just an idea, what do you think about changing the y-axis to show solution cost in</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CA" w:eastAsia="en-US"/>
        </w:rPr>
        <w:t xml:space="preserve"> $$$ and call it something like “Additional solution cost”? I feel like showing the savings with Gurobi/rsmyphony as $$$ might be more compelling for the broad readership of cons letters.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toneSerif-Semibold">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ins w:id="65" w:author="Unknown Author" w:date="2019-05-31T15:00:00Z">
      <w:r>
        <w:rPr/>
        <w:t xml:space="preserve"> </w:t>
      </w:r>
    </w:ins>
  </w:p>
  <w:p>
    <w:pPr>
      <w:pStyle w:val="Footer"/>
      <w:rPr/>
    </w:pPr>
    <w:r>
      <w:rPr/>
    </w:r>
  </w:p>
</w:ft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6c90"/>
    <w:pPr>
      <w:widowControl/>
      <w:bidi w:val="0"/>
      <w:spacing w:lineRule="auto" w:line="259" w:before="0" w:after="160"/>
      <w:jc w:val="left"/>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be3040"/>
    <w:rPr/>
  </w:style>
  <w:style w:type="character" w:styleId="InternetLink">
    <w:name w:val="Internet Link"/>
    <w:basedOn w:val="DefaultParagraphFont"/>
    <w:uiPriority w:val="99"/>
    <w:unhideWhenUsed/>
    <w:rsid w:val="00077cc5"/>
    <w:rPr>
      <w:color w:val="0000FF"/>
      <w:u w:val="single"/>
    </w:rPr>
  </w:style>
  <w:style w:type="character" w:styleId="Fontstyle01" w:customStyle="1">
    <w:name w:val="fontstyle01"/>
    <w:basedOn w:val="DefaultParagraphFont"/>
    <w:qFormat/>
    <w:rsid w:val="00cd643f"/>
    <w:rPr>
      <w:rFonts w:ascii="StoneSerif-Semibold" w:hAnsi="StoneSerif-Semibold"/>
      <w:b/>
      <w:bCs/>
      <w:i w:val="false"/>
      <w:iCs w:val="false"/>
      <w:color w:val="231F20"/>
      <w:sz w:val="20"/>
      <w:szCs w:val="20"/>
    </w:rPr>
  </w:style>
  <w:style w:type="character" w:styleId="Annotationreference">
    <w:name w:val="annotation reference"/>
    <w:basedOn w:val="DefaultParagraphFont"/>
    <w:uiPriority w:val="99"/>
    <w:semiHidden/>
    <w:unhideWhenUsed/>
    <w:qFormat/>
    <w:rsid w:val="00452218"/>
    <w:rPr>
      <w:sz w:val="16"/>
      <w:szCs w:val="16"/>
    </w:rPr>
  </w:style>
  <w:style w:type="character" w:styleId="CommentTextChar" w:customStyle="1">
    <w:name w:val="Comment Text Char"/>
    <w:basedOn w:val="DefaultParagraphFont"/>
    <w:link w:val="CommentText"/>
    <w:uiPriority w:val="99"/>
    <w:qFormat/>
    <w:rsid w:val="00452218"/>
    <w:rPr>
      <w:sz w:val="20"/>
      <w:szCs w:val="20"/>
    </w:rPr>
  </w:style>
  <w:style w:type="character" w:styleId="CommentSubjectChar" w:customStyle="1">
    <w:name w:val="Comment Subject Char"/>
    <w:basedOn w:val="CommentTextChar"/>
    <w:link w:val="CommentSubject"/>
    <w:uiPriority w:val="99"/>
    <w:semiHidden/>
    <w:qFormat/>
    <w:rsid w:val="00452218"/>
    <w:rPr>
      <w:b/>
      <w:bCs/>
      <w:sz w:val="20"/>
      <w:szCs w:val="20"/>
    </w:rPr>
  </w:style>
  <w:style w:type="character" w:styleId="BalloonTextChar" w:customStyle="1">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rPr/>
  </w:style>
  <w:style w:type="character" w:styleId="None" w:customStyle="1">
    <w:name w:val="None"/>
    <w:qFormat/>
    <w:rsid w:val="00792fd2"/>
    <w:rPr/>
  </w:style>
  <w:style w:type="character" w:styleId="PlaceholderText">
    <w:name w:val="Placeholder Text"/>
    <w:basedOn w:val="DefaultParagraphFont"/>
    <w:uiPriority w:val="99"/>
    <w:semiHidden/>
    <w:qFormat/>
    <w:rsid w:val="00bd0183"/>
    <w:rPr>
      <w:color w:val="808080"/>
    </w:rPr>
  </w:style>
  <w:style w:type="character" w:styleId="EndNoteBibliographyChar" w:customStyle="1">
    <w:name w:val="EndNote Bibliography Char"/>
    <w:basedOn w:val="DefaultParagraphFont"/>
    <w:link w:val="EndNoteBibliography"/>
    <w:qFormat/>
    <w:rsid w:val="0042689d"/>
    <w:rPr>
      <w:rFonts w:ascii="Calibri" w:hAnsi="Calibri" w:eastAsia="" w:eastAsiaTheme="minorEastAsia"/>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styleId="Groupname" w:customStyle="1">
    <w:name w:val="groupname"/>
    <w:basedOn w:val="DefaultParagraphFont"/>
    <w:qFormat/>
    <w:rsid w:val="00384db0"/>
    <w:rPr/>
  </w:style>
  <w:style w:type="character" w:styleId="Pubyear" w:customStyle="1">
    <w:name w:val="pubyear"/>
    <w:basedOn w:val="DefaultParagraphFont"/>
    <w:qFormat/>
    <w:rsid w:val="00384db0"/>
    <w:rPr/>
  </w:style>
  <w:style w:type="character" w:styleId="Othertitle" w:customStyle="1">
    <w:name w:val="othertitle"/>
    <w:basedOn w:val="DefaultParagraphFont"/>
    <w:qFormat/>
    <w:rsid w:val="00384db0"/>
    <w:rPr/>
  </w:style>
  <w:style w:type="character" w:styleId="UnresolvedMention1" w:customStyle="1">
    <w:name w:val="Unresolved Mention1"/>
    <w:basedOn w:val="DefaultParagraphFont"/>
    <w:uiPriority w:val="99"/>
    <w:semiHidden/>
    <w:unhideWhenUsed/>
    <w:qFormat/>
    <w:rsid w:val="00cd5aea"/>
    <w:rPr>
      <w:color w:val="808080"/>
      <w:shd w:fill="E6E6E6" w:val="clear"/>
    </w:rPr>
  </w:style>
  <w:style w:type="character" w:styleId="Xbe" w:customStyle="1">
    <w:name w:val="_xbe"/>
    <w:basedOn w:val="DefaultParagraphFont"/>
    <w:qFormat/>
    <w:rsid w:val="00227583"/>
    <w:rPr/>
  </w:style>
  <w:style w:type="character" w:styleId="HeaderChar" w:customStyle="1">
    <w:name w:val="Header Char"/>
    <w:basedOn w:val="DefaultParagraphFont"/>
    <w:link w:val="Header"/>
    <w:uiPriority w:val="99"/>
    <w:qFormat/>
    <w:rsid w:val="003d2d1b"/>
    <w:rPr>
      <w:rFonts w:ascii="Times New Roman" w:hAnsi="Times New Roman"/>
      <w:sz w:val="24"/>
    </w:rPr>
  </w:style>
  <w:style w:type="character" w:styleId="FooterChar" w:customStyle="1">
    <w:name w:val="Footer Char"/>
    <w:basedOn w:val="DefaultParagraphFont"/>
    <w:link w:val="Footer"/>
    <w:uiPriority w:val="99"/>
    <w:qFormat/>
    <w:rsid w:val="003d2d1b"/>
    <w:rPr>
      <w:rFonts w:ascii="Times New Roman" w:hAnsi="Times New Roman"/>
      <w:sz w:val="24"/>
    </w:rPr>
  </w:style>
  <w:style w:type="character" w:styleId="UnresolvedMention2" w:customStyle="1">
    <w:name w:val="Unresolved Mention2"/>
    <w:basedOn w:val="DefaultParagraphFont"/>
    <w:uiPriority w:val="99"/>
    <w:semiHidden/>
    <w:unhideWhenUsed/>
    <w:qFormat/>
    <w:rsid w:val="00b4164b"/>
    <w:rPr>
      <w:color w:val="605E5C"/>
      <w:shd w:fill="E1DFDD" w:val="clear"/>
    </w:rPr>
  </w:style>
  <w:style w:type="character" w:styleId="HTMLPreformattedChar" w:customStyle="1">
    <w:name w:val="HTML Preformatted Char"/>
    <w:basedOn w:val="DefaultParagraphFont"/>
    <w:link w:val="HTMLPreformatted"/>
    <w:uiPriority w:val="99"/>
    <w:qFormat/>
    <w:rsid w:val="00422218"/>
    <w:rPr>
      <w:rFonts w:ascii="Courier New" w:hAnsi="Courier New" w:eastAsia="Times New Roman" w:cs="Courier New"/>
      <w:sz w:val="20"/>
      <w:szCs w:val="20"/>
      <w:lang w:val="en-CA" w:eastAsia="en-CA"/>
    </w:rPr>
  </w:style>
  <w:style w:type="character" w:styleId="Gnkrckgcgsb" w:customStyle="1">
    <w:name w:val="gnkrckgcgsb"/>
    <w:basedOn w:val="DefaultParagraphFont"/>
    <w:qFormat/>
    <w:rsid w:val="00422218"/>
    <w:rPr/>
  </w:style>
  <w:style w:type="character" w:styleId="FootnoteTextChar" w:customStyle="1">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neNumbering" w:customStyle="1">
    <w:name w:val="Line Numbering"/>
    <w:rPr/>
  </w:style>
  <w:style w:type="character" w:styleId="UnresolvedMention">
    <w:name w:val="Unresolved Mention"/>
    <w:basedOn w:val="DefaultParagraphFont"/>
    <w:uiPriority w:val="99"/>
    <w:semiHidden/>
    <w:unhideWhenUsed/>
    <w:qFormat/>
    <w:rsid w:val="00910148"/>
    <w:rPr>
      <w:color w:val="605E5C"/>
      <w:shd w:fill="E1DFDD"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d01c05"/>
    <w:pPr>
      <w:spacing w:lineRule="auto" w:line="240" w:before="0" w:after="200"/>
    </w:pPr>
    <w:rPr>
      <w:i/>
      <w:iCs/>
      <w:color w:val="44546A" w:themeColor="text2"/>
      <w:sz w:val="18"/>
      <w:szCs w:val="18"/>
    </w:rPr>
  </w:style>
  <w:style w:type="paragraph" w:styleId="Xmsonormal" w:customStyle="1">
    <w:name w:val="x_msonormal"/>
    <w:basedOn w:val="Normal"/>
    <w:qFormat/>
    <w:rsid w:val="00be3040"/>
    <w:pPr>
      <w:spacing w:lineRule="auto" w:line="240" w:beforeAutospacing="1" w:afterAutospacing="1"/>
    </w:pPr>
    <w:rPr>
      <w:rFonts w:eastAsia="Times New Roman" w:cs="Times New Roman"/>
      <w:szCs w:val="24"/>
    </w:rPr>
  </w:style>
  <w:style w:type="paragraph" w:styleId="Xmsolistparagraph" w:customStyle="1">
    <w:name w:val="x_msolistparagraph"/>
    <w:basedOn w:val="Normal"/>
    <w:qFormat/>
    <w:rsid w:val="00be3040"/>
    <w:pPr>
      <w:spacing w:lineRule="auto" w:line="240" w:beforeAutospacing="1" w:afterAutospacing="1"/>
    </w:pPr>
    <w:rPr>
      <w:rFonts w:eastAsia="Times New Roman" w:cs="Times New Roman"/>
      <w:szCs w:val="24"/>
    </w:rPr>
  </w:style>
  <w:style w:type="paragraph" w:styleId="Annotationtext">
    <w:name w:val="annotation text"/>
    <w:basedOn w:val="Normal"/>
    <w:link w:val="CommentTextChar"/>
    <w:uiPriority w:val="99"/>
    <w:unhideWhenUsed/>
    <w:qFormat/>
    <w:rsid w:val="0045221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52218"/>
    <w:pPr/>
    <w:rPr>
      <w:b/>
      <w:bCs/>
    </w:rPr>
  </w:style>
  <w:style w:type="paragraph" w:styleId="BalloonText">
    <w:name w:val="Balloon Text"/>
    <w:basedOn w:val="Normal"/>
    <w:link w:val="BalloonTextChar"/>
    <w:uiPriority w:val="99"/>
    <w:semiHidden/>
    <w:unhideWhenUsed/>
    <w:qFormat/>
    <w:rsid w:val="00452218"/>
    <w:pPr>
      <w:spacing w:lineRule="auto" w:line="240" w:before="0" w:after="0"/>
    </w:pPr>
    <w:rPr>
      <w:rFonts w:ascii="Tahoma" w:hAnsi="Tahoma" w:cs="Tahoma"/>
      <w:sz w:val="16"/>
      <w:szCs w:val="16"/>
    </w:rPr>
  </w:style>
  <w:style w:type="paragraph" w:styleId="Body" w:customStyle="1">
    <w:name w:val="Body"/>
    <w:qFormat/>
    <w:rsid w:val="00d951a6"/>
    <w:pPr>
      <w:widowControl/>
      <w:bidi w:val="0"/>
      <w:spacing w:before="0" w:after="200"/>
      <w:jc w:val="left"/>
    </w:pPr>
    <w:rPr>
      <w:rFonts w:ascii="Times New Roman" w:hAnsi="Times New Roman" w:eastAsia="Arial Unicode MS" w:cs="Arial Unicode MS"/>
      <w:color w:val="000000"/>
      <w:sz w:val="24"/>
      <w:szCs w:val="24"/>
      <w:u w:val="none" w:color="000000"/>
      <w:lang w:val="en-US" w:eastAsia="en-CA" w:bidi="ar-SA"/>
    </w:rPr>
  </w:style>
  <w:style w:type="paragraph" w:styleId="Default" w:customStyle="1">
    <w:name w:val="Default"/>
    <w:qFormat/>
    <w:rsid w:val="00b972e4"/>
    <w:pPr>
      <w:widowControl/>
      <w:bidi w:val="0"/>
      <w:jc w:val="left"/>
    </w:pPr>
    <w:rPr>
      <w:rFonts w:ascii="Minion Pro" w:hAnsi="Minion Pro" w:eastAsia="Calibri" w:cs="Minion Pro"/>
      <w:color w:val="000000"/>
      <w:sz w:val="24"/>
      <w:szCs w:val="24"/>
      <w:lang w:val="en-CA" w:eastAsia="en-US" w:bidi="ar-SA"/>
    </w:rPr>
  </w:style>
  <w:style w:type="paragraph" w:styleId="Revision">
    <w:name w:val="Revision"/>
    <w:uiPriority w:val="99"/>
    <w:semiHidden/>
    <w:qFormat/>
    <w:rsid w:val="000c1e4f"/>
    <w:pPr>
      <w:widowControl/>
      <w:bidi w:val="0"/>
      <w:jc w:val="left"/>
    </w:pPr>
    <w:rPr>
      <w:rFonts w:ascii="Times New Roman" w:hAnsi="Times New Roman" w:eastAsia="Calibri" w:cs="" w:cstheme="minorBidi" w:eastAsiaTheme="minorHAnsi"/>
      <w:color w:val="00000A"/>
      <w:sz w:val="24"/>
      <w:szCs w:val="22"/>
      <w:lang w:val="en-US" w:eastAsia="en-US" w:bidi="ar-SA"/>
    </w:rPr>
  </w:style>
  <w:style w:type="paragraph" w:styleId="EndNoteBibliography" w:customStyle="1">
    <w:name w:val="EndNote Bibliography"/>
    <w:basedOn w:val="Normal"/>
    <w:link w:val="EndNoteBibliographyChar"/>
    <w:qFormat/>
    <w:rsid w:val="0042689d"/>
    <w:pPr>
      <w:spacing w:lineRule="auto" w:line="240" w:before="0" w:after="0"/>
    </w:pPr>
    <w:rPr>
      <w:rFonts w:ascii="Calibri" w:hAnsi="Calibri" w:eastAsia="" w:eastAsiaTheme="minorEastAsia"/>
      <w:szCs w:val="24"/>
    </w:rPr>
  </w:style>
  <w:style w:type="paragraph" w:styleId="ListParagraph">
    <w:name w:val="List Paragraph"/>
    <w:basedOn w:val="Normal"/>
    <w:uiPriority w:val="34"/>
    <w:qFormat/>
    <w:rsid w:val="006325f0"/>
    <w:pPr>
      <w:spacing w:lineRule="auto" w:line="276" w:before="0" w:after="200"/>
      <w:ind w:left="720" w:hanging="0"/>
      <w:contextualSpacing/>
    </w:pPr>
    <w:rPr>
      <w:rFonts w:ascii="Calibri" w:hAnsi="Calibri" w:asciiTheme="minorHAnsi" w:hAnsiTheme="minorHAnsi"/>
      <w:sz w:val="22"/>
    </w:rPr>
  </w:style>
  <w:style w:type="paragraph" w:styleId="Bibliography">
    <w:name w:val="Bibliography"/>
    <w:basedOn w:val="Normal"/>
    <w:next w:val="Normal"/>
    <w:uiPriority w:val="37"/>
    <w:unhideWhenUsed/>
    <w:qFormat/>
    <w:rsid w:val="00720261"/>
    <w:pPr>
      <w:spacing w:lineRule="auto" w:line="480" w:before="0" w:after="0"/>
      <w:ind w:left="720" w:hanging="720"/>
    </w:pPr>
    <w:rPr/>
  </w:style>
  <w:style w:type="paragraph" w:styleId="Header">
    <w:name w:val="Header"/>
    <w:basedOn w:val="Normal"/>
    <w:link w:val="HeaderChar"/>
    <w:uiPriority w:val="99"/>
    <w:unhideWhenUsed/>
    <w:rsid w:val="003d2d1b"/>
    <w:pPr>
      <w:suppressLineNumbers/>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d2d1b"/>
    <w:pPr>
      <w:suppressLineNumbers/>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42221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317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21">
    <w:name w:val="Grid Table 21"/>
    <w:basedOn w:val="TableNormal"/>
    <w:uiPriority w:val="47"/>
    <w:rsid w:val="00ef379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A5A5A5" w:themeColor="accent3" w:sz="12" w:space="0"/>
          <w:insideH w:val="nil"/>
          <w:insideV w:val="nil"/>
        </w:tcBorders>
        <w:shd w:val="clear" w:color="auto" w:fill="FFFFFF" w:themeFill="background1"/>
      </w:tcPr>
    </w:tblStylePr>
    <w:tblStylePr w:type="lastRow">
      <w:rPr>
        <w:b/>
        <w:bCs/>
      </w:rPr>
      <w:tblPr/>
      <w:tcPr>
        <w:tcBorders>
          <w:top w:val="double" w:color="A5A5A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Pr/>
    </w:tblStylePr>
    <w:tblStylePr w:type="lastCol">
      <w:rPr>
        <w:b/>
        <w:bCs/>
      </w:rPr>
      <w:tblPr/>
    </w:tblStylePr>
  </w:style>
  <w:style w:type="table" w:customStyle="1" w:styleId="PlainTable11">
    <w:name w:val="Plain Table 11"/>
    <w:basedOn w:val="TableNormal"/>
    <w:uiPriority w:val="41"/>
    <w:rsid w:val="008a431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bird.org/ebird/data/download" TargetMode="External"/><Relationship Id="rId3" Type="http://schemas.openxmlformats.org/officeDocument/2006/relationships/hyperlink" Target="https://depts.washington.edu/wagis/projects/parcel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AFA85-A3B2-4FA0-8183-62E0B3DC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LibreOffice/5.1.6.2$Linux_X86_64 LibreOffice_project/10m0$Build-2</Application>
  <Pages>19</Pages>
  <Words>3934</Words>
  <Characters>22076</Characters>
  <CharactersWithSpaces>25826</CharactersWithSpaces>
  <Paragraphs>105</Paragraphs>
  <Company>Environment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2019-05-30T17:41:00Z</dcterms:created>
  <dc:creator>peter arcese</dc:creator>
  <dc:description/>
  <dc:language>en-AU</dc:language>
  <cp:lastModifiedBy/>
  <cp:lastPrinted>2018-11-07T17:00:00Z</cp:lastPrinted>
  <dcterms:modified xsi:type="dcterms:W3CDTF">2019-05-31T15:42:20Z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0</vt:bool>
  </property>
  <property fmtid="{D5CDD505-2E9C-101B-9397-08002B2CF9AE}" pid="31" name="ShareDoc">
    <vt:bool>0</vt:bool>
  </property>
  <property fmtid="{D5CDD505-2E9C-101B-9397-08002B2CF9AE}" pid="32" name="ZOTERO_PREF_1">
    <vt:lpwstr>&lt;data data-version="3" zotero-version="5.0.66"&gt;&lt;session id="1KWldvWf"/&gt;&lt;style id="http://www.zotero.org/styles/conservation-letters" hasBibliography="1" bibliographyStyleHasBeenSet="1"/&gt;&lt;prefs&gt;&lt;pref name="fieldType" value="Field"/&gt;&lt;/prefs&gt;&lt;/data&gt;</vt:lpwstr>
  </property>
</Properties>
</file>