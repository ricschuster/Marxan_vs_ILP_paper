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r>
        <w:rPr>
          <w:rFonts w:cs="Times New Roman"/>
        </w:rPr>
        <w:t>Schuster</w:t>
      </w:r>
      <w:r>
        <w:rPr>
          <w:rFonts w:cs="Times New Roman"/>
          <w:vertAlign w:val="superscript"/>
        </w:rPr>
        <w:t>a,b</w:t>
      </w:r>
      <w:proofErr w:type="spell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By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77777777"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p>
    <w:p w14:paraId="7772B18D" w14:textId="77777777" w:rsidR="0056142A" w:rsidRDefault="00581800">
      <w:pPr>
        <w:spacing w:after="0" w:line="480" w:lineRule="auto"/>
      </w:pPr>
      <w:commentRangeStart w:id="0"/>
      <w:commentRangeEnd w:id="0"/>
      <w:r>
        <w:rPr>
          <w:rFonts w:eastAsia="Times New Roman" w:cs="Times New Roman"/>
          <w:szCs w:val="24"/>
        </w:rPr>
        <w:commentReference w:id="0"/>
      </w:r>
      <w:r>
        <w:rPr>
          <w:rFonts w:eastAsia="Times New Roman" w:cs="Times New Roman"/>
          <w:szCs w:val="24"/>
        </w:rPr>
        <w:t xml:space="preserve">There are two main approaches to solving systematic conservation planning problems, Simulated Annealing (SA) and Integer linear programming (ILP). We compare the cost-effectiveness and processing times of both approaches. Using </w:t>
      </w:r>
      <w:r>
        <w:t>ILP algorithms resulted in cost savings ranging from 12 to 30% compared to SA. The best ILP solver we used was on average 1071 times faster than the SA algorithm tested.</w:t>
      </w:r>
      <w:commentRangeStart w:id="1"/>
      <w:commentRangeEnd w:id="1"/>
      <w:r>
        <w:commentReference w:id="1"/>
      </w:r>
      <w:r>
        <w:t xml:space="preserve"> One practical advantage of using ILP over SA is that the analysis does not require calibration, saving even more time. Given the performance of ILP solvers, they can be used </w:t>
      </w:r>
      <w:ins w:id="2" w:author="Unknown Author" w:date="2019-04-13T16:44:00Z">
        <w:r>
          <w:t xml:space="preserve">to generate conservation plans in real-time </w:t>
        </w:r>
        <w:proofErr w:type="spellStart"/>
        <w:r>
          <w:t>during</w:t>
        </w:r>
      </w:ins>
      <w:del w:id="3" w:author="Unknown Author" w:date="2019-04-13T16:44:00Z">
        <w:r>
          <w:delText xml:space="preserve">on the fly during </w:delText>
        </w:r>
      </w:del>
      <w:r>
        <w:t>stakeholder</w:t>
      </w:r>
      <w:proofErr w:type="spellEnd"/>
      <w:r>
        <w:t xml:space="preserve"> meetings, making the conservation planning process more interactive. Given recent advances in computing power and ILP algorithms, </w:t>
      </w:r>
      <w:commentRangeStart w:id="4"/>
      <w:commentRangeStart w:id="5"/>
      <w:r>
        <w:t>we hope that ILP solvers will have their place in systematic conservation planning</w:t>
      </w:r>
      <w:commentRangeEnd w:id="4"/>
      <w:r>
        <w:commentReference w:id="4"/>
      </w:r>
      <w:commentRangeEnd w:id="5"/>
      <w:r>
        <w:rPr>
          <w:rStyle w:val="CommentReference"/>
        </w:rPr>
        <w:commentReference w:id="5"/>
      </w:r>
      <w:r>
        <w:t>.</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77777777" w:rsidR="0056142A" w:rsidRDefault="00581800">
      <w:pPr>
        <w:spacing w:after="0" w:line="480" w:lineRule="auto"/>
        <w:ind w:firstLine="720"/>
      </w:pPr>
      <w:r>
        <w:rPr>
          <w:rFonts w:eastAsia="Times New Roman" w:cs="Times New Roman"/>
          <w:szCs w:val="24"/>
        </w:rPr>
        <w:t xml:space="preserve">Systematic conservation planning </w:t>
      </w:r>
      <w:commentRangeStart w:id="6"/>
      <w:r>
        <w:rPr>
          <w:rFonts w:eastAsia="Times New Roman" w:cs="Times New Roman"/>
          <w:szCs w:val="24"/>
        </w:rPr>
        <w:t>(SCP)</w:t>
      </w:r>
      <w:commentRangeEnd w:id="6"/>
      <w:r>
        <w:commentReference w:id="6"/>
      </w:r>
      <w:r>
        <w:rPr>
          <w:rFonts w:eastAsia="Times New Roman" w:cs="Times New Roman"/>
          <w:szCs w:val="24"/>
        </w:rPr>
        <w:t xml:space="preserve"> is a rigorous, repeatable, and structured approach </w:t>
      </w:r>
      <w:del w:id="7" w:author="Unknown Author" w:date="2019-04-13T16:48:00Z">
        <w:r>
          <w:rPr>
            <w:rFonts w:eastAsia="Times New Roman" w:cs="Times New Roman"/>
            <w:szCs w:val="24"/>
          </w:rPr>
          <w:delText>to</w:delText>
        </w:r>
      </w:del>
      <w:ins w:id="8" w:author="Unknown Author" w:date="2019-04-13T16:48:00Z">
        <w:r>
          <w:rPr>
            <w:rFonts w:eastAsia="Times New Roman" w:cs="Times New Roman"/>
            <w:szCs w:val="24"/>
          </w:rPr>
          <w:t>for</w:t>
        </w:r>
      </w:ins>
      <w:r>
        <w:rPr>
          <w:rFonts w:eastAsia="Times New Roman" w:cs="Times New Roman"/>
          <w:szCs w:val="24"/>
        </w:rPr>
        <w:t xml:space="preserve"> designing new protected areas that efficiently meet conservation objectives </w:t>
      </w:r>
      <w:r>
        <w:fldChar w:fldCharType="begin"/>
      </w:r>
      <w:r>
        <w:instrText>ADDIN ZOTERO_ITEM CSL_CITATION {"citationID":"sgnGGFUH","properties":{"formattedCitation":"(Margules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9" w:name="__Fieldmark__99_924499877"/>
      <w:r>
        <w:rPr>
          <w:rFonts w:eastAsia="Times New Roman" w:cs="Times New Roman"/>
          <w:szCs w:val="24"/>
        </w:rPr>
        <w:t>(Margules and Pressey 2000)</w:t>
      </w:r>
      <w:r>
        <w:fldChar w:fldCharType="end"/>
      </w:r>
      <w:bookmarkEnd w:id="9"/>
      <w:r>
        <w:rPr>
          <w:rFonts w:eastAsia="Times New Roman" w:cs="Times New Roman"/>
          <w:szCs w:val="24"/>
        </w:rPr>
        <w:t xml:space="preserve">. Historically, spatial conservation decision-making </w:t>
      </w:r>
      <w:del w:id="10" w:author="Matt Strimas-Mackey" w:date="2019-04-16T09:17:00Z">
        <w:r w:rsidDel="00426C89">
          <w:rPr>
            <w:rFonts w:eastAsia="Times New Roman" w:cs="Times New Roman"/>
            <w:szCs w:val="24"/>
          </w:rPr>
          <w:delText xml:space="preserve">has </w:delText>
        </w:r>
      </w:del>
      <w:r>
        <w:rPr>
          <w:rFonts w:eastAsia="Times New Roman" w:cs="Times New Roman"/>
          <w:szCs w:val="24"/>
        </w:rPr>
        <w:t xml:space="preserve">often evaluated parcels opportunistically as they became available for purchase, donation, or under threat </w:t>
      </w:r>
      <w:r>
        <w:fldChar w:fldCharType="begin"/>
      </w:r>
      <w:r>
        <w:instrText>ADDIN ZOTERO_ITEM CSL_CITATION {"citationID":"bzl82Q6m","properties":{"formattedCitation":"(Pressey et al. 1993, Pressey and Bottrill 2008)","plainCitation":"(Pressey et al. 1993, Pressey and Bottrill 2008)","noteIndex":0},"citationItems":[{"id":1271,"uris":["http://zotero.org/users/878981/items/WGJLL36T"],"uri":["http://zotero.org/users/878981/items/WGJLL36T"],"itemData":{"id":1271,"type":"article-journal","title":"Beyond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2526,"uris":["http://zotero.org/users/878981/items/QGQGLNQL"],"uri":["http://zotero.org/users/878981/items/QGQGLNQL"],"itemData":{"id":2526,"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w:instrText>
      </w:r>
      <w:r>
        <w:fldChar w:fldCharType="separate"/>
      </w:r>
      <w:bookmarkStart w:id="11" w:name="__Fieldmark__115_924499877"/>
      <w:r>
        <w:rPr>
          <w:rFonts w:eastAsia="Times New Roman" w:cs="Times New Roman"/>
          <w:szCs w:val="24"/>
        </w:rPr>
        <w:t>(Pressey et al. 1993, Pressey and Bottrill 2008)</w:t>
      </w:r>
      <w:r>
        <w:fldChar w:fldCharType="end"/>
      </w:r>
      <w:bookmarkEnd w:id="11"/>
      <w:r>
        <w:rPr>
          <w:rFonts w:eastAsia="Times New Roman" w:cs="Times New Roman"/>
          <w:szCs w:val="24"/>
        </w:rPr>
        <w:t xml:space="preserve">. Although purchasing such areas may improve the status quo, such decisions may not substantially enhance the long-term persistence of </w:t>
      </w:r>
      <w:del w:id="12" w:author="Unknown Author" w:date="2019-04-13T16:49:00Z">
        <w:r>
          <w:rPr>
            <w:rFonts w:eastAsia="Times New Roman" w:cs="Times New Roman"/>
            <w:szCs w:val="24"/>
          </w:rPr>
          <w:delText>target</w:delText>
        </w:r>
      </w:del>
      <w:r>
        <w:rPr>
          <w:rFonts w:eastAsia="Times New Roman" w:cs="Times New Roman"/>
          <w:szCs w:val="24"/>
        </w:rPr>
        <w:t xml:space="preserve"> species or communities or be cost-effective </w:t>
      </w:r>
      <w:r>
        <w:fldChar w:fldCharType="begin"/>
      </w:r>
      <w:r>
        <w:instrText>ADDIN ZOTERO_ITEM CSL_CITATION {"citationID":"9x9l7pwo","properties":{"formattedCitation":"(Joppa and Pfaff 2009, Venter et al. 2014)","plainCitation":"(Joppa and Pfaff 2009, Venter et al. 2014)","noteIndex":0},"citationItems":[{"id":2152,"uris":["http://zotero.org/users/878981/items/IZ9XPTHN"],"uri":["http://zotero.org/users/878981/items/IZ9XPTHN"],"itemData":{"id":2152,"type":"article-journal","title":"High and far: biases in the location of protected areas","container-title":"PloS one","page":"e8273","volume":"4","issue":"12","note":"publisher: Public Library of Science\nCitation Key: joppa2009high","author":[{"family":"Joppa","given":"Lucas N"},{"family":"Pfaff","given":"Alexander"}],"issued":{"date-parts":[["2009"]]}}},{"id":2496,"uris":["http://zotero.org/users/878981/items/M537L8EI"],"uri":["http://zotero.org/users/878981/items/M537L8EI"],"itemData":{"id":2496,"type":"article-journal","title":"Targeting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13" w:name="__Fieldmark__126_924499877"/>
      <w:r>
        <w:rPr>
          <w:rFonts w:eastAsia="Times New Roman" w:cs="Times New Roman"/>
          <w:szCs w:val="24"/>
        </w:rPr>
        <w:t>(Joppa and Pfaff 2009, Venter et al. 2014)</w:t>
      </w:r>
      <w:r>
        <w:fldChar w:fldCharType="end"/>
      </w:r>
      <w:bookmarkEnd w:id="13"/>
      <w:r>
        <w:rPr>
          <w:rFonts w:eastAsia="Times New Roman" w:cs="Times New Roman"/>
          <w:szCs w:val="24"/>
        </w:rPr>
        <w:t>. SCP</w:t>
      </w:r>
      <w:ins w:id="14" w:author="Unknown Author" w:date="2019-04-13T16:50:00Z">
        <w:r>
          <w:rPr>
            <w:rFonts w:eastAsia="Times New Roman" w:cs="Times New Roman"/>
            <w:szCs w:val="24"/>
          </w:rPr>
          <w:t>, on the other hand,</w:t>
        </w:r>
      </w:ins>
      <w:ins w:id="15" w:author="Unknown Author" w:date="2019-04-13T16:55:00Z">
        <w:r>
          <w:rPr>
            <w:rFonts w:eastAsia="Times New Roman" w:cs="Times New Roman"/>
            <w:szCs w:val="24"/>
          </w:rPr>
          <w:t xml:space="preserve"> involves framing conservation planning problems as optimization problems, with clearly defined objective</w:t>
        </w:r>
      </w:ins>
      <w:ins w:id="16" w:author="Matt Strimas-Mackey" w:date="2019-04-16T09:20:00Z">
        <w:r w:rsidR="00426C89">
          <w:rPr>
            <w:rFonts w:eastAsia="Times New Roman" w:cs="Times New Roman"/>
            <w:szCs w:val="24"/>
          </w:rPr>
          <w:t xml:space="preserve">s </w:t>
        </w:r>
      </w:ins>
      <w:ins w:id="17" w:author="Unknown Author" w:date="2019-04-13T16:55:00Z">
        <w:del w:id="18" w:author="Matt Strimas-Mackey" w:date="2019-04-16T09:20:00Z">
          <w:r w:rsidDel="00426C89">
            <w:rPr>
              <w:rFonts w:eastAsia="Times New Roman" w:cs="Times New Roman"/>
              <w:szCs w:val="24"/>
            </w:rPr>
            <w:delText xml:space="preserve"> functions </w:delText>
          </w:r>
        </w:del>
        <w:r>
          <w:rPr>
            <w:rFonts w:eastAsia="Times New Roman" w:cs="Times New Roman"/>
            <w:szCs w:val="24"/>
          </w:rPr>
          <w:t xml:space="preserve">(e.g. minimize acquisition cost) and constraints (e.g. </w:t>
        </w:r>
        <w:commentRangeStart w:id="19"/>
        <w:r>
          <w:rPr>
            <w:rFonts w:eastAsia="Times New Roman" w:cs="Times New Roman"/>
            <w:szCs w:val="24"/>
          </w:rPr>
          <w:t>targets</w:t>
        </w:r>
      </w:ins>
      <w:commentRangeEnd w:id="19"/>
      <w:r w:rsidR="00426C89">
        <w:rPr>
          <w:rStyle w:val="CommentReference"/>
        </w:rPr>
        <w:commentReference w:id="19"/>
      </w:r>
      <w:ins w:id="20" w:author="Unknown Author" w:date="2019-04-13T16:55:00Z">
        <w:r>
          <w:rPr>
            <w:rFonts w:eastAsia="Times New Roman" w:cs="Times New Roman"/>
            <w:szCs w:val="24"/>
          </w:rPr>
          <w:t xml:space="preserve">). These optimization problems are then solved to obtain candidate reserve designs (termed </w:t>
        </w:r>
        <w:r>
          <w:rPr>
            <w:rFonts w:eastAsia="Times New Roman" w:cs="Times New Roman"/>
            <w:szCs w:val="24"/>
          </w:rPr>
          <w:lastRenderedPageBreak/>
          <w:t>prioritizations), which are used to</w:t>
        </w:r>
      </w:ins>
      <w:ins w:id="21" w:author="Unknown Author" w:date="2019-04-13T17:21:00Z">
        <w:r>
          <w:rPr>
            <w:rFonts w:eastAsia="Times New Roman" w:cs="Times New Roman"/>
            <w:szCs w:val="24"/>
          </w:rPr>
          <w:t xml:space="preserve"> </w:t>
        </w:r>
      </w:ins>
      <w:del w:id="22" w:author="Unknown Author" w:date="2019-04-13T16:50:00Z">
        <w:r>
          <w:rPr>
            <w:rFonts w:eastAsia="Times New Roman" w:cs="Times New Roman"/>
            <w:szCs w:val="24"/>
          </w:rPr>
          <w:delText xml:space="preserve"> is a systematic alternative to this opportunistic approach</w:delText>
        </w:r>
      </w:del>
      <w:del w:id="23" w:author="Unknown Author" w:date="2019-04-13T16:57:00Z">
        <w:r>
          <w:rPr>
            <w:rFonts w:eastAsia="Times New Roman" w:cs="Times New Roman"/>
            <w:szCs w:val="24"/>
          </w:rPr>
          <w:delText>,</w:delText>
        </w:r>
      </w:del>
      <w:del w:id="24" w:author="Unknown Author" w:date="2019-04-13T16:50:00Z">
        <w:r>
          <w:rPr>
            <w:rFonts w:eastAsia="Times New Roman" w:cs="Times New Roman"/>
            <w:szCs w:val="24"/>
          </w:rPr>
          <w:delText xml:space="preserve"> </w:delText>
        </w:r>
      </w:del>
      <w:del w:id="25" w:author="Unknown Author" w:date="2019-04-13T16:57:00Z">
        <w:r>
          <w:rPr>
            <w:rFonts w:eastAsia="Times New Roman" w:cs="Times New Roman"/>
            <w:szCs w:val="24"/>
          </w:rPr>
          <w:delText xml:space="preserve">using decision support tools to simulate alternative reserve designs over a range of biodiversity and management goals and, ultimately, </w:delText>
        </w:r>
      </w:del>
      <w:r>
        <w:rPr>
          <w:rFonts w:eastAsia="Times New Roman" w:cs="Times New Roman"/>
          <w:szCs w:val="24"/>
        </w:rPr>
        <w:t>guide protected area acquisition</w:t>
      </w:r>
      <w:ins w:id="26" w:author="Unknown Author" w:date="2019-04-13T17:21:00Z">
        <w:r>
          <w:rPr>
            <w:rFonts w:eastAsia="Times New Roman" w:cs="Times New Roman"/>
            <w:szCs w:val="24"/>
          </w:rPr>
          <w:t>s</w:t>
        </w:r>
      </w:ins>
      <w:del w:id="27" w:author="Unknown Author" w:date="2019-04-13T16:57:00Z">
        <w:r>
          <w:rPr>
            <w:rFonts w:eastAsia="Times New Roman" w:cs="Times New Roman"/>
            <w:szCs w:val="24"/>
          </w:rPr>
          <w:delText>s</w:delText>
        </w:r>
      </w:del>
      <w:r>
        <w:rPr>
          <w:rFonts w:eastAsia="Times New Roman" w:cs="Times New Roman"/>
          <w:szCs w:val="24"/>
        </w:rPr>
        <w:t xml:space="preserve"> and </w:t>
      </w:r>
      <w:ins w:id="28" w:author="Unknown Author" w:date="2019-04-13T17:21:00Z">
        <w:r>
          <w:rPr>
            <w:rFonts w:eastAsia="Times New Roman" w:cs="Times New Roman"/>
            <w:szCs w:val="24"/>
          </w:rPr>
          <w:t xml:space="preserve">land policy </w:t>
        </w:r>
      </w:ins>
      <w:del w:id="29" w:author="Unknown Author" w:date="2019-04-13T17:21:00Z">
        <w:r>
          <w:rPr>
            <w:rFonts w:eastAsia="Times New Roman" w:cs="Times New Roman"/>
            <w:szCs w:val="24"/>
          </w:rPr>
          <w:delText>management actions</w:delText>
        </w:r>
      </w:del>
      <w:r>
        <w:rPr>
          <w:rFonts w:eastAsia="Times New Roman" w:cs="Times New Roman"/>
          <w:szCs w:val="24"/>
        </w:rPr>
        <w:t xml:space="preserve"> </w:t>
      </w:r>
      <w:r>
        <w:fldChar w:fldCharType="begin"/>
      </w:r>
      <w:r>
        <w:instrText>ADDIN ZOTERO_ITEM CSL_CITATION {"citationID":"uvAUapLr","properties":{"formattedCitation":"(Schwartz et al. 2018)","plainCitation":"(Schwartz et al. 2018)","noteIndex":0},"citationItems":[{"id":2473,"uris":["http://zotero.org/users/878981/items/Q7Z627ZA"],"uri":["http://zotero.org/users/878981/items/Q7Z627ZA"],"itemData":{"id":2473,"type":"article-journal","title":"Decision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30" w:name="__Fieldmark__134_924499877"/>
      <w:r>
        <w:rPr>
          <w:rFonts w:eastAsia="Times New Roman" w:cs="Times New Roman"/>
          <w:szCs w:val="24"/>
        </w:rPr>
        <w:t>(Schwartz et al. 2018)</w:t>
      </w:r>
      <w:r>
        <w:fldChar w:fldCharType="end"/>
      </w:r>
      <w:bookmarkEnd w:id="30"/>
      <w:r>
        <w:rPr>
          <w:rFonts w:eastAsia="Times New Roman" w:cs="Times New Roman"/>
          <w:szCs w:val="24"/>
        </w:rPr>
        <w:t>. Due to the systematic, evidence-based nature of these tools, they can help contribute to a transparent, inclusive, and more defensible decision-making process</w:t>
      </w:r>
      <w:ins w:id="31" w:author="Unknown Author" w:date="2019-04-13T17:21:00Z">
        <w:r>
          <w:rPr>
            <w:rFonts w:eastAsia="Times New Roman" w:cs="Times New Roman"/>
            <w:szCs w:val="24"/>
          </w:rPr>
          <w:t xml:space="preserve"> (ref needed)</w:t>
        </w:r>
      </w:ins>
      <w:r>
        <w:rPr>
          <w:rFonts w:eastAsia="Times New Roman" w:cs="Times New Roman"/>
          <w:szCs w:val="24"/>
        </w:rPr>
        <w:t>.</w:t>
      </w:r>
    </w:p>
    <w:p w14:paraId="317ADA15" w14:textId="77777777" w:rsidR="0056142A" w:rsidRDefault="0056142A">
      <w:pPr>
        <w:spacing w:after="0" w:line="480" w:lineRule="auto"/>
        <w:ind w:firstLine="720"/>
        <w:rPr>
          <w:rFonts w:eastAsia="Times New Roman" w:cs="Times New Roman"/>
          <w:szCs w:val="24"/>
        </w:rPr>
      </w:pPr>
    </w:p>
    <w:p w14:paraId="510D2302" w14:textId="0E560E23" w:rsidR="0056142A" w:rsidRDefault="00581800">
      <w:pPr>
        <w:spacing w:after="0" w:line="480" w:lineRule="auto"/>
        <w:ind w:firstLine="720"/>
      </w:pPr>
      <w:ins w:id="32" w:author="Unknown Author" w:date="2019-04-13T17:04:00Z">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SCP software, being used in 184 countries to design marine and terrestrial reserve systems </w:t>
        </w:r>
      </w:ins>
      <w:r>
        <w:fldChar w:fldCharType="begin"/>
      </w:r>
      <w:r>
        <w:instrText>ADDIN ZOTERO_ITEM CSL_CITATION {"citationID":"aAQDKnib","properties":{"formattedCitation":"(Ball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33" w:name="__Fieldmark__2268_924499877"/>
      <w:ins w:id="34" w:author="Unknown Author" w:date="2019-04-13T17:04:00Z">
        <w:r>
          <w:rPr>
            <w:rFonts w:eastAsia="Times New Roman" w:cs="Times New Roman"/>
            <w:szCs w:val="24"/>
          </w:rPr>
          <w:t>(Ball et al. 2009)</w:t>
        </w:r>
      </w:ins>
      <w:r>
        <w:fldChar w:fldCharType="end"/>
      </w:r>
      <w:bookmarkEnd w:id="33"/>
      <w:ins w:id="35" w:author="Unknown Author" w:date="2019-04-13T17:04:00Z">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ins>
      <w:ins w:id="36" w:author="Matt Strimas-Mackey" w:date="2019-04-16T09:38:00Z">
        <w:r w:rsidR="00A105CA">
          <w:rPr>
            <w:rFonts w:eastAsia="Times New Roman" w:cs="Times New Roman"/>
            <w:szCs w:val="24"/>
          </w:rPr>
          <w:t xml:space="preserve">, </w:t>
        </w:r>
      </w:ins>
      <w:ins w:id="37" w:author="Matt Strimas-Mackey" w:date="2019-04-16T09:39:00Z">
        <w:r w:rsidR="00911EA4" w:rsidRPr="00911EA4">
          <w:rPr>
            <w:rFonts w:eastAsia="Times New Roman" w:cs="Times New Roman"/>
            <w:szCs w:val="24"/>
          </w:rPr>
          <w:t>a</w:t>
        </w:r>
      </w:ins>
      <w:ins w:id="38" w:author="Matt Strimas-Mackey" w:date="2019-04-16T09:40:00Z">
        <w:r w:rsidR="008E746B">
          <w:rPr>
            <w:rFonts w:eastAsia="Times New Roman" w:cs="Times New Roman"/>
            <w:szCs w:val="24"/>
          </w:rPr>
          <w:t>n</w:t>
        </w:r>
      </w:ins>
      <w:ins w:id="39" w:author="Matt Strimas-Mackey" w:date="2019-04-16T09:39:00Z">
        <w:r w:rsidR="00911EA4" w:rsidRPr="00911EA4">
          <w:rPr>
            <w:rFonts w:eastAsia="Times New Roman" w:cs="Times New Roman"/>
            <w:szCs w:val="24"/>
          </w:rPr>
          <w:t xml:space="preserve"> </w:t>
        </w:r>
      </w:ins>
      <w:ins w:id="40" w:author="Matt Strimas-Mackey" w:date="2019-04-16T09:40:00Z">
        <w:r w:rsidR="008E746B">
          <w:rPr>
            <w:rFonts w:eastAsia="Times New Roman" w:cs="Times New Roman"/>
            <w:szCs w:val="24"/>
          </w:rPr>
          <w:t xml:space="preserve">iterative, </w:t>
        </w:r>
      </w:ins>
      <w:ins w:id="41" w:author="Matt Strimas-Mackey" w:date="2019-04-16T09:39:00Z">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ins>
      <w:ins w:id="42" w:author="Unknown Author" w:date="2019-04-13T17:04:00Z">
        <w:del w:id="43" w:author="Matt Strimas-Mackey" w:date="2019-04-16T09:39:00Z">
          <w:r w:rsidDel="00911EA4">
            <w:rPr>
              <w:rFonts w:eastAsia="Times New Roman" w:cs="Times New Roman"/>
              <w:szCs w:val="24"/>
            </w:rPr>
            <w:delText xml:space="preserve"> </w:delText>
          </w:r>
        </w:del>
        <w:del w:id="44" w:author="Matt Strimas-Mackey" w:date="2019-04-16T09:37:00Z">
          <w:r w:rsidDel="00E51938">
            <w:rPr>
              <w:rFonts w:eastAsia="Times New Roman" w:cs="Times New Roman"/>
              <w:szCs w:val="24"/>
            </w:rPr>
            <w:delText>algorithm</w:delText>
          </w:r>
        </w:del>
        <w:del w:id="45" w:author="Matt Strimas-Mackey" w:date="2019-04-16T09:38:00Z">
          <w:r w:rsidDel="00A105CA">
            <w:rPr>
              <w:rFonts w:eastAsia="Times New Roman" w:cs="Times New Roman"/>
              <w:szCs w:val="24"/>
            </w:rPr>
            <w:delText xml:space="preserve"> to generate prioritizations.  This meta-heuristic algorithm solves problems in an iterative fashion</w:delText>
          </w:r>
        </w:del>
        <w:r>
          <w:rPr>
            <w:rFonts w:eastAsia="Times New Roman" w:cs="Times New Roman"/>
            <w:szCs w:val="24"/>
          </w:rPr>
          <w:t>.</w:t>
        </w:r>
        <w:del w:id="46" w:author="Matt Strimas-Mackey" w:date="2019-04-16T09:40:00Z">
          <w:r w:rsidDel="008E746B">
            <w:rPr>
              <w:rFonts w:eastAsia="Times New Roman" w:cs="Times New Roman"/>
              <w:szCs w:val="24"/>
            </w:rPr>
            <w:delText xml:space="preserve"> It will temporarily and randomly accept worse solutions in early iterations to escape local optima, and only accept better solutions in the final iterations.</w:delText>
          </w:r>
        </w:del>
        <w:r>
          <w:rPr>
            <w:rFonts w:eastAsia="Times New Roman" w:cs="Times New Roman"/>
            <w:szCs w:val="24"/>
          </w:rPr>
          <w:t xml:space="preserve"> By conducting thousands of individual runs, each with millions of iterations, </w:t>
        </w:r>
        <w:del w:id="47" w:author="Matt Strimas-Mackey" w:date="2019-04-16T09:41:00Z">
          <w:r w:rsidDel="00F4143F">
            <w:rPr>
              <w:rFonts w:eastAsia="Times New Roman" w:cs="Times New Roman"/>
              <w:szCs w:val="24"/>
            </w:rPr>
            <w:delText>conservation planning</w:delText>
          </w:r>
        </w:del>
      </w:ins>
      <w:proofErr w:type="spellStart"/>
      <w:ins w:id="48" w:author="Matt Strimas-Mackey" w:date="2019-04-16T09:41:00Z">
        <w:r w:rsidR="00F4143F">
          <w:rPr>
            <w:rFonts w:eastAsia="Times New Roman" w:cs="Times New Roman"/>
            <w:szCs w:val="24"/>
          </w:rPr>
          <w:t>Marxan</w:t>
        </w:r>
      </w:ins>
      <w:proofErr w:type="spellEnd"/>
      <w:ins w:id="49" w:author="Unknown Author" w:date="2019-04-13T17:04:00Z">
        <w:r>
          <w:rPr>
            <w:rFonts w:eastAsia="Times New Roman" w:cs="Times New Roman"/>
            <w:szCs w:val="24"/>
          </w:rPr>
          <w:t xml:space="preserve"> aim</w:t>
        </w:r>
      </w:ins>
      <w:ins w:id="50" w:author="Matt Strimas-Mackey" w:date="2019-04-16T09:41:00Z">
        <w:r w:rsidR="00F4143F">
          <w:rPr>
            <w:rFonts w:eastAsia="Times New Roman" w:cs="Times New Roman"/>
            <w:szCs w:val="24"/>
          </w:rPr>
          <w:t>s</w:t>
        </w:r>
      </w:ins>
      <w:ins w:id="51" w:author="Unknown Author" w:date="2019-04-13T17:04:00Z">
        <w:r>
          <w:rPr>
            <w:rFonts w:eastAsia="Times New Roman" w:cs="Times New Roman"/>
            <w:szCs w:val="24"/>
          </w:rPr>
          <w:t xml:space="preserve"> to generate solutions that are near-optimal. However, this </w:t>
        </w:r>
        <w:del w:id="52" w:author="Matt Strimas-Mackey" w:date="2019-04-16T09:41:00Z">
          <w:r w:rsidDel="00F4143F">
            <w:rPr>
              <w:rFonts w:eastAsia="Times New Roman" w:cs="Times New Roman"/>
              <w:szCs w:val="24"/>
            </w:rPr>
            <w:delText>algorithm</w:delText>
          </w:r>
        </w:del>
      </w:ins>
      <w:ins w:id="53" w:author="Matt Strimas-Mackey" w:date="2019-04-16T09:41:00Z">
        <w:r w:rsidR="00F4143F">
          <w:rPr>
            <w:rFonts w:eastAsia="Times New Roman" w:cs="Times New Roman"/>
            <w:szCs w:val="24"/>
          </w:rPr>
          <w:t>approach</w:t>
        </w:r>
      </w:ins>
      <w:ins w:id="54" w:author="Unknown Author" w:date="2019-04-13T17:04:00Z">
        <w:r>
          <w:rPr>
            <w:rFonts w:eastAsia="Times New Roman" w:cs="Times New Roman"/>
            <w:szCs w:val="24"/>
          </w:rPr>
          <w:t xml:space="preserve"> provides no guarantee on solution quality</w:t>
        </w:r>
      </w:ins>
      <w:ins w:id="55" w:author="Matt Strimas-Mackey" w:date="2019-04-16T09:44:00Z">
        <w:r w:rsidR="00ED62FF">
          <w:rPr>
            <w:rFonts w:eastAsia="Times New Roman" w:cs="Times New Roman"/>
            <w:szCs w:val="24"/>
          </w:rPr>
          <w:t xml:space="preserve">. In particular, solutions may be </w:t>
        </w:r>
      </w:ins>
      <w:ins w:id="56" w:author="Matt Strimas-Mackey" w:date="2019-04-16T09:46:00Z">
        <w:r w:rsidR="00565530">
          <w:rPr>
            <w:rFonts w:eastAsia="Times New Roman" w:cs="Times New Roman"/>
            <w:szCs w:val="24"/>
          </w:rPr>
          <w:t>highly suboptimal</w:t>
        </w:r>
      </w:ins>
      <w:ins w:id="57" w:author="Matt Strimas-Mackey" w:date="2019-04-16T09:44:00Z">
        <w:r w:rsidR="00ED62FF">
          <w:rPr>
            <w:rFonts w:eastAsia="Times New Roman" w:cs="Times New Roman"/>
            <w:szCs w:val="24"/>
          </w:rPr>
          <w:t xml:space="preserve"> and </w:t>
        </w:r>
      </w:ins>
      <w:ins w:id="58" w:author="Unknown Author" w:date="2019-04-13T17:04:00Z">
        <w:del w:id="59" w:author="Matt Strimas-Mackey" w:date="2019-04-16T09:44:00Z">
          <w:r w:rsidDel="00ED62FF">
            <w:rPr>
              <w:rFonts w:eastAsia="Times New Roman" w:cs="Times New Roman"/>
              <w:szCs w:val="24"/>
            </w:rPr>
            <w:delText xml:space="preserve">---meaning that </w:delText>
          </w:r>
        </w:del>
        <w:r>
          <w:rPr>
            <w:rFonts w:eastAsia="Times New Roman" w:cs="Times New Roman"/>
            <w:szCs w:val="24"/>
          </w:rPr>
          <w:t xml:space="preserve">conservation scientists and practitioners </w:t>
        </w:r>
        <w:del w:id="60" w:author="Matt Strimas-Mackey" w:date="2019-04-16T09:45:00Z">
          <w:r w:rsidDel="00457A4F">
            <w:rPr>
              <w:rFonts w:eastAsia="Times New Roman" w:cs="Times New Roman"/>
              <w:szCs w:val="24"/>
            </w:rPr>
            <w:delText xml:space="preserve">cannot know if their solutions to a specific planning exercise are highly suboptimal solutions or not. </w:delText>
          </w:r>
        </w:del>
      </w:ins>
      <w:ins w:id="61" w:author="Matt Strimas-Mackey" w:date="2019-04-16T09:45:00Z">
        <w:r w:rsidR="00457A4F">
          <w:rPr>
            <w:rFonts w:eastAsia="Times New Roman" w:cs="Times New Roman"/>
            <w:szCs w:val="24"/>
          </w:rPr>
          <w:t xml:space="preserve">have no way of knowing how </w:t>
        </w:r>
      </w:ins>
      <w:ins w:id="62" w:author="Matt Strimas-Mackey" w:date="2019-04-16T09:46:00Z">
        <w:r w:rsidR="008B693B">
          <w:rPr>
            <w:rFonts w:eastAsia="Times New Roman" w:cs="Times New Roman"/>
            <w:szCs w:val="24"/>
          </w:rPr>
          <w:t>far from optimality generated solutions are.</w:t>
        </w:r>
      </w:ins>
    </w:p>
    <w:p w14:paraId="0004D33B" w14:textId="77777777" w:rsidR="0056142A" w:rsidRDefault="0056142A">
      <w:pPr>
        <w:spacing w:after="0" w:line="480" w:lineRule="auto"/>
        <w:ind w:firstLine="720"/>
        <w:rPr>
          <w:rFonts w:eastAsia="Times New Roman" w:cs="Times New Roman"/>
          <w:szCs w:val="24"/>
        </w:rPr>
      </w:pPr>
    </w:p>
    <w:p w14:paraId="54282732" w14:textId="77777777" w:rsidR="0056142A" w:rsidRDefault="0056142A">
      <w:pPr>
        <w:spacing w:after="0" w:line="480" w:lineRule="auto"/>
        <w:ind w:firstLine="720"/>
        <w:rPr>
          <w:rFonts w:eastAsia="Times New Roman" w:cs="Times New Roman"/>
          <w:szCs w:val="24"/>
        </w:rPr>
      </w:pPr>
    </w:p>
    <w:p w14:paraId="23747BD0" w14:textId="77777777" w:rsidR="0056142A" w:rsidRDefault="00581800">
      <w:pPr>
        <w:spacing w:after="0" w:line="480" w:lineRule="auto"/>
        <w:ind w:firstLine="720"/>
      </w:pPr>
      <w:ins w:id="63" w:author="Unknown Author" w:date="2019-04-13T17:04:00Z">
        <w:r>
          <w:rPr>
            <w:rFonts w:eastAsia="Times New Roman" w:cs="Times New Roman"/>
            <w:szCs w:val="24"/>
          </w:rPr>
          <w:t xml:space="preserve"> </w:t>
        </w:r>
      </w:ins>
      <w:del w:id="64" w:author="Unknown Author" w:date="2019-04-13T17:04:00Z">
        <w:r>
          <w:rPr>
            <w:rFonts w:eastAsia="Times New Roman" w:cs="Times New Roman"/>
            <w:szCs w:val="24"/>
          </w:rPr>
          <w:delText xml:space="preserve">There are two main approaches to solving optimization problems of this type. First, solutions can be found using heuristic methods such as </w:delText>
        </w:r>
      </w:del>
      <w:del w:id="65" w:author="Unknown Author" w:date="2019-04-13T17:24:00Z">
        <w:r>
          <w:rPr>
            <w:rFonts w:eastAsia="Times New Roman" w:cs="Times New Roman"/>
            <w:szCs w:val="24"/>
          </w:rPr>
          <w:delText xml:space="preserve">simulated annealing (SA) </w:delText>
        </w:r>
      </w:del>
      <w:r>
        <w:fldChar w:fldCharType="begin"/>
      </w:r>
      <w:r>
        <w:fldChar w:fldCharType="separate"/>
      </w:r>
      <w:del w:id="66" w:author="Unknown Author" w:date="2019-04-13T17:24:00Z">
        <w:r>
          <w:rPr>
            <w:rFonts w:eastAsia="Times New Roman" w:cs="Times New Roman"/>
            <w:szCs w:val="24"/>
          </w:rPr>
          <w:delText>(Kirkpatrick et al. 1983),</w:delText>
        </w:r>
      </w:del>
      <w:del w:id="67" w:author="Unknown Author" w:date="2019-04-13T17:05:00Z">
        <w:r>
          <w:rPr>
            <w:rFonts w:eastAsia="Times New Roman" w:cs="Times New Roman"/>
            <w:szCs w:val="24"/>
          </w:rPr>
          <w:delText xml:space="preserve"> which </w:delText>
        </w:r>
      </w:del>
      <w:del w:id="68" w:author="Unknown Author" w:date="2019-04-13T17:12:00Z">
        <w:r>
          <w:rPr>
            <w:rFonts w:eastAsia="Times New Roman" w:cs="Times New Roman"/>
            <w:szCs w:val="24"/>
          </w:rPr>
          <w:delText>iteratively</w:delText>
        </w:r>
      </w:del>
      <w:del w:id="69" w:author="Unknown Author" w:date="2019-04-13T17:05:00Z">
        <w:r>
          <w:rPr>
            <w:rFonts w:eastAsia="Times New Roman" w:cs="Times New Roman"/>
            <w:szCs w:val="24"/>
          </w:rPr>
          <w:delText xml:space="preserve">, stochastically explore </w:delText>
        </w:r>
      </w:del>
      <w:del w:id="70" w:author="Unknown Author" w:date="2019-04-13T17:12:00Z">
        <w:r>
          <w:rPr>
            <w:rFonts w:eastAsia="Times New Roman" w:cs="Times New Roman"/>
            <w:szCs w:val="24"/>
          </w:rPr>
          <w:delText>the state-space of the decision variables</w:delText>
        </w:r>
      </w:del>
      <w:del w:id="71" w:author="Unknown Author" w:date="2019-04-13T17:14:00Z">
        <w:r>
          <w:rPr>
            <w:rFonts w:eastAsia="Times New Roman" w:cs="Times New Roman"/>
            <w:szCs w:val="24"/>
          </w:rPr>
          <w:delText>.</w:delText>
        </w:r>
      </w:del>
      <w:bookmarkStart w:id="72" w:name="__Fieldmark__2290_924499877"/>
      <w:ins w:id="73" w:author="Unknown Author" w:date="2019-04-13T17:06:00Z">
        <w:r>
          <w:rPr>
            <w:rFonts w:eastAsia="Times New Roman" w:cs="Times New Roman"/>
            <w:szCs w:val="24"/>
          </w:rPr>
          <w:t>e</w:t>
        </w:r>
      </w:ins>
      <w:r>
        <w:fldChar w:fldCharType="end"/>
      </w:r>
      <w:bookmarkEnd w:id="72"/>
      <w:proofErr w:type="spellStart"/>
      <w:ins w:id="74" w:author="Unknown Author" w:date="2019-04-13T17:06:00Z">
        <w:r>
          <w:rPr>
            <w:rFonts w:eastAsia="Times New Roman" w:cs="Times New Roman"/>
            <w:szCs w:val="24"/>
          </w:rPr>
          <w:t>ar</w:t>
        </w:r>
        <w:proofErr w:type="spellEnd"/>
        <w:r>
          <w:rPr>
            <w:rFonts w:eastAsia="Times New Roman" w:cs="Times New Roman"/>
            <w:szCs w:val="24"/>
          </w:rPr>
          <w:t xml:space="preserve">-optimal solutions to optimization problems in some circumstances. </w:t>
        </w:r>
      </w:ins>
    </w:p>
    <w:p w14:paraId="46BEA950" w14:textId="77777777" w:rsidR="0056142A" w:rsidRDefault="0056142A">
      <w:pPr>
        <w:spacing w:after="0" w:line="480" w:lineRule="auto"/>
        <w:ind w:firstLine="720"/>
        <w:rPr>
          <w:rFonts w:eastAsia="Times New Roman" w:cs="Times New Roman"/>
          <w:szCs w:val="24"/>
        </w:rPr>
      </w:pPr>
    </w:p>
    <w:p w14:paraId="1B72383C" w14:textId="40803EB1" w:rsidR="0056142A" w:rsidRDefault="00581800">
      <w:pPr>
        <w:spacing w:after="0" w:line="480" w:lineRule="auto"/>
        <w:ind w:firstLine="720"/>
        <w:rPr>
          <w:del w:id="75" w:author="Unknown Author" w:date="2019-04-13T17:30:00Z"/>
          <w:rFonts w:eastAsia="Times New Roman" w:cs="Times New Roman"/>
          <w:szCs w:val="24"/>
        </w:rPr>
      </w:pPr>
      <w:commentRangeStart w:id="76"/>
      <w:commentRangeEnd w:id="76"/>
      <w:ins w:id="77" w:author="Unknown Author" w:date="2019-04-13T17:29:00Z">
        <w:r>
          <w:rPr>
            <w:rFonts w:eastAsia="Times New Roman" w:cs="Times New Roman"/>
            <w:szCs w:val="24"/>
          </w:rPr>
          <w:commentReference w:id="76"/>
        </w:r>
      </w:ins>
      <w:del w:id="78" w:author="Unknown Author" w:date="2019-04-13T17:10:00Z">
        <w:r>
          <w:rPr>
            <w:rFonts w:eastAsia="Times New Roman" w:cs="Times New Roman"/>
            <w:szCs w:val="24"/>
          </w:rPr>
          <w:delText xml:space="preserve"> </w:delText>
        </w:r>
      </w:del>
      <w:ins w:id="79" w:author="Unknown Author" w:date="2019-04-13T17:06:00Z">
        <w:del w:id="80" w:author="Matt Strimas-Mackey" w:date="2019-04-16T09:29:00Z">
          <w:r w:rsidDel="009C6D1A">
            <w:rPr>
              <w:rFonts w:eastAsia="Times New Roman" w:cs="Times New Roman"/>
              <w:szCs w:val="24"/>
            </w:rPr>
            <w:delText>Recently</w:delText>
          </w:r>
        </w:del>
      </w:ins>
      <w:ins w:id="81" w:author="Matt Strimas-Mackey" w:date="2019-04-16T09:29:00Z">
        <w:r w:rsidR="009C6D1A">
          <w:rPr>
            <w:rFonts w:eastAsia="Times New Roman" w:cs="Times New Roman"/>
            <w:szCs w:val="24"/>
          </w:rPr>
          <w:t>In a recent simulation study</w:t>
        </w:r>
      </w:ins>
      <w:ins w:id="82" w:author="Unknown Author" w:date="2019-04-13T17:06:00Z">
        <w:r>
          <w:rPr>
            <w:rFonts w:eastAsia="Times New Roman" w:cs="Times New Roman"/>
            <w:szCs w:val="24"/>
          </w:rPr>
          <w:t>, Beyer et al</w:t>
        </w:r>
      </w:ins>
      <w:ins w:id="83" w:author="Matt Strimas-Mackey" w:date="2019-04-16T09:46:00Z">
        <w:r w:rsidR="00762FE3">
          <w:rPr>
            <w:rFonts w:eastAsia="Times New Roman" w:cs="Times New Roman"/>
            <w:szCs w:val="24"/>
          </w:rPr>
          <w:t>.</w:t>
        </w:r>
      </w:ins>
      <w:ins w:id="84" w:author="Unknown Author" w:date="2019-04-13T17:06:00Z">
        <w:r>
          <w:rPr>
            <w:rFonts w:eastAsia="Times New Roman" w:cs="Times New Roman"/>
            <w:szCs w:val="24"/>
          </w:rPr>
          <w:t xml:space="preserve"> </w:t>
        </w:r>
      </w:ins>
      <w:ins w:id="85" w:author="Matt Strimas-Mackey" w:date="2019-04-16T09:46:00Z">
        <w:r w:rsidR="00762FE3">
          <w:rPr>
            <w:rFonts w:eastAsia="Times New Roman" w:cs="Times New Roman"/>
            <w:szCs w:val="24"/>
          </w:rPr>
          <w:t>(</w:t>
        </w:r>
      </w:ins>
      <w:ins w:id="86" w:author="Unknown Author" w:date="2019-04-13T17:06:00Z">
        <w:r>
          <w:rPr>
            <w:rFonts w:eastAsia="Times New Roman" w:cs="Times New Roman"/>
            <w:szCs w:val="24"/>
          </w:rPr>
          <w:t>2016</w:t>
        </w:r>
      </w:ins>
      <w:ins w:id="87" w:author="Matt Strimas-Mackey" w:date="2019-04-16T09:46:00Z">
        <w:r w:rsidR="00762FE3">
          <w:rPr>
            <w:rFonts w:eastAsia="Times New Roman" w:cs="Times New Roman"/>
            <w:szCs w:val="24"/>
          </w:rPr>
          <w:t>)</w:t>
        </w:r>
      </w:ins>
      <w:ins w:id="88" w:author="Unknown Author" w:date="2019-04-13T17:06:00Z">
        <w:r>
          <w:rPr>
            <w:rFonts w:eastAsia="Times New Roman" w:cs="Times New Roman"/>
            <w:szCs w:val="24"/>
          </w:rPr>
          <w:t xml:space="preserve"> </w:t>
        </w:r>
        <w:del w:id="89" w:author="Matt Strimas-Mackey" w:date="2019-04-16T09:29:00Z">
          <w:r w:rsidDel="009C6D1A">
            <w:rPr>
              <w:rFonts w:eastAsia="Times New Roman" w:cs="Times New Roman"/>
              <w:szCs w:val="24"/>
            </w:rPr>
            <w:delText xml:space="preserve">conducted a simulation study and </w:delText>
          </w:r>
        </w:del>
        <w:r>
          <w:rPr>
            <w:rFonts w:eastAsia="Times New Roman" w:cs="Times New Roman"/>
            <w:szCs w:val="24"/>
          </w:rPr>
          <w:t xml:space="preserve">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w:t>
        </w:r>
        <w:commentRangeStart w:id="90"/>
        <w:del w:id="91" w:author="Matt Strimas-Mackey" w:date="2019-04-16T09:26:00Z">
          <w:r w:rsidDel="00426C89">
            <w:rPr>
              <w:rFonts w:eastAsia="Times New Roman" w:cs="Times New Roman"/>
              <w:szCs w:val="24"/>
            </w:rPr>
            <w:delText xml:space="preserve">deliver </w:delText>
          </w:r>
        </w:del>
        <w:del w:id="92" w:author="Matt Strimas-Mackey" w:date="2019-04-16T09:30:00Z">
          <w:r w:rsidDel="009C6D1A">
            <w:rPr>
              <w:rFonts w:eastAsia="Times New Roman" w:cs="Times New Roman"/>
              <w:szCs w:val="24"/>
            </w:rPr>
            <w:delText xml:space="preserve">highly sub-optimal </w:delText>
          </w:r>
        </w:del>
        <w:r>
          <w:rPr>
            <w:rFonts w:eastAsia="Times New Roman" w:cs="Times New Roman"/>
            <w:szCs w:val="24"/>
          </w:rPr>
          <w:t>solutions</w:t>
        </w:r>
      </w:ins>
      <w:commentRangeEnd w:id="90"/>
      <w:r w:rsidR="009C6D1A">
        <w:rPr>
          <w:rStyle w:val="CommentReference"/>
        </w:rPr>
        <w:commentReference w:id="90"/>
      </w:r>
      <w:ins w:id="93" w:author="Matt Strimas-Mackey" w:date="2019-04-16T09:30:00Z">
        <w:r w:rsidR="009C6D1A">
          <w:rPr>
            <w:rFonts w:eastAsia="Times New Roman" w:cs="Times New Roman"/>
            <w:szCs w:val="24"/>
          </w:rPr>
          <w:t xml:space="preserve"> that are </w:t>
        </w:r>
      </w:ins>
      <w:ins w:id="94" w:author="Matt Strimas-Mackey" w:date="2019-04-16T09:48:00Z">
        <w:r w:rsidR="00663367">
          <w:rPr>
            <w:rFonts w:eastAsia="Times New Roman" w:cs="Times New Roman"/>
            <w:szCs w:val="24"/>
          </w:rPr>
          <w:t xml:space="preserve">orders of </w:t>
        </w:r>
        <w:proofErr w:type="spellStart"/>
        <w:r w:rsidR="00663367">
          <w:rPr>
            <w:rFonts w:eastAsia="Times New Roman" w:cs="Times New Roman"/>
            <w:szCs w:val="24"/>
          </w:rPr>
          <w:t>maginitude</w:t>
        </w:r>
        <w:proofErr w:type="spellEnd"/>
        <w:r w:rsidR="00663367">
          <w:rPr>
            <w:rFonts w:eastAsia="Times New Roman" w:cs="Times New Roman"/>
            <w:szCs w:val="24"/>
          </w:rPr>
          <w:t xml:space="preserve"> below optimality</w:t>
        </w:r>
      </w:ins>
      <w:ins w:id="95" w:author="Unknown Author" w:date="2019-04-13T17:06:00Z">
        <w:r>
          <w:rPr>
            <w:rFonts w:eastAsia="Times New Roman" w:cs="Times New Roman"/>
            <w:szCs w:val="24"/>
          </w:rPr>
          <w:t>.</w:t>
        </w:r>
      </w:ins>
      <w:del w:id="96" w:author="Unknown Author" w:date="2019-04-13T17:06:00Z">
        <w:r>
          <w:rPr>
            <w:rFonts w:eastAsia="Times New Roman" w:cs="Times New Roman"/>
            <w:szCs w:val="24"/>
          </w:rPr>
          <w:delText>Second,</w:delText>
        </w:r>
      </w:del>
      <w:ins w:id="97" w:author="Unknown Author" w:date="2019-04-13T17:26:00Z">
        <w:r>
          <w:rPr>
            <w:rFonts w:eastAsia="Times New Roman" w:cs="Times New Roman"/>
            <w:szCs w:val="24"/>
          </w:rPr>
          <w:t xml:space="preserve"> They </w:t>
        </w:r>
      </w:ins>
      <w:del w:id="98" w:author="Unknown Author" w:date="2019-04-13T17:06:00Z">
        <w:r>
          <w:rPr>
            <w:rFonts w:eastAsia="Times New Roman" w:cs="Times New Roman"/>
            <w:szCs w:val="24"/>
          </w:rPr>
          <w:delText xml:space="preserve"> </w:delText>
        </w:r>
      </w:del>
      <w:ins w:id="99" w:author="Unknown Author" w:date="2019-04-13T17:26:00Z">
        <w:del w:id="100" w:author="Matt Strimas-Mackey" w:date="2019-04-16T09:49:00Z">
          <w:r w:rsidDel="00145289">
            <w:rPr>
              <w:rFonts w:eastAsia="Times New Roman" w:cs="Times New Roman"/>
              <w:szCs w:val="24"/>
            </w:rPr>
            <w:delText>blah blah</w:delText>
          </w:r>
        </w:del>
      </w:ins>
      <w:ins w:id="101" w:author="Matt Strimas-Mackey" w:date="2019-04-16T09:49:00Z">
        <w:r w:rsidR="00145289">
          <w:rPr>
            <w:rFonts w:eastAsia="Times New Roman" w:cs="Times New Roman"/>
            <w:szCs w:val="24"/>
          </w:rPr>
          <w:t>comp</w:t>
        </w:r>
      </w:ins>
      <w:ins w:id="102" w:author="Matt Strimas-Mackey" w:date="2019-04-16T09:50:00Z">
        <w:r w:rsidR="00145289">
          <w:rPr>
            <w:rFonts w:eastAsia="Times New Roman" w:cs="Times New Roman"/>
            <w:szCs w:val="24"/>
          </w:rPr>
          <w:t xml:space="preserve">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ins>
      <w:ins w:id="103" w:author="Unknown Author" w:date="2019-04-13T17:26:00Z">
        <w:r>
          <w:rPr>
            <w:rFonts w:eastAsia="Times New Roman" w:cs="Times New Roman"/>
            <w:szCs w:val="24"/>
          </w:rPr>
          <w:t xml:space="preserve"> </w:t>
        </w:r>
      </w:ins>
      <w:r>
        <w:rPr>
          <w:rFonts w:eastAsia="Times New Roman" w:cs="Times New Roman"/>
          <w:szCs w:val="24"/>
        </w:rPr>
        <w:t xml:space="preserve">integer linear programming (ILP) </w:t>
      </w:r>
      <w:r>
        <w:fldChar w:fldCharType="begin"/>
      </w:r>
      <w:r>
        <w:instrText>ADDIN ZOTERO_ITEM CSL_CITATION {"citationID":"IaDBeSye","properties":{"formattedCitation":"(Dantzig 2016)","plainCitation":"(Dantzig 2016)","noteIndex":0},"citationItems":[{"id":2529,"uris":["http://zotero.org/users/878981/items/L3RBGG4E"],"uri":["http://zotero.org/users/878981/items/L3RBGG4E"],"itemData":{"id":2529,"type":"book","title":"Linear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w:instrText>
      </w:r>
      <w:r>
        <w:fldChar w:fldCharType="separate"/>
      </w:r>
      <w:bookmarkStart w:id="104" w:name="__Fieldmark__163_924499877"/>
      <w:r>
        <w:rPr>
          <w:rFonts w:eastAsia="Times New Roman" w:cs="Times New Roman"/>
          <w:szCs w:val="24"/>
        </w:rPr>
        <w:t>(Dantzig 2016)</w:t>
      </w:r>
      <w:r>
        <w:fldChar w:fldCharType="end"/>
      </w:r>
      <w:bookmarkEnd w:id="104"/>
      <w:r>
        <w:rPr>
          <w:rFonts w:eastAsia="Times New Roman" w:cs="Times New Roman"/>
          <w:szCs w:val="24"/>
        </w:rPr>
        <w:t>, which minimizes or maximizes an objective function (a mathematical equation describing the relationship between actions and out</w:t>
      </w:r>
      <w:del w:id="105" w:author="Matt Strimas-Mackey" w:date="2019-04-16T09:26:00Z">
        <w:r w:rsidDel="009C6D1A">
          <w:rPr>
            <w:rFonts w:eastAsia="Times New Roman" w:cs="Times New Roman"/>
            <w:szCs w:val="24"/>
          </w:rPr>
          <w:delText>-</w:delText>
        </w:r>
      </w:del>
      <w:r>
        <w:rPr>
          <w:rFonts w:eastAsia="Times New Roman" w:cs="Times New Roman"/>
          <w:szCs w:val="24"/>
        </w:rPr>
        <w:t xml:space="preserve">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06" w:name="__Fieldmark__182_924499877"/>
      <w:r>
        <w:rPr>
          <w:rFonts w:eastAsia="Times New Roman" w:cs="Times New Roman"/>
          <w:szCs w:val="24"/>
        </w:rPr>
        <w:t>(Beyer et al. 2016)</w:t>
      </w:r>
      <w:r>
        <w:fldChar w:fldCharType="end"/>
      </w:r>
      <w:bookmarkEnd w:id="106"/>
      <w:r>
        <w:rPr>
          <w:rFonts w:eastAsia="Times New Roman" w:cs="Times New Roman"/>
          <w:szCs w:val="24"/>
        </w:rPr>
        <w:t>.</w:t>
      </w:r>
      <w:del w:id="107" w:author="Matt Strimas-Mackey" w:date="2019-04-16T09:27:00Z">
        <w:r w:rsidDel="009C6D1A">
          <w:rPr>
            <w:rFonts w:eastAsia="Times New Roman" w:cs="Times New Roman"/>
            <w:szCs w:val="24"/>
          </w:rPr>
          <w:delText xml:space="preserve"> </w:delText>
        </w:r>
      </w:del>
    </w:p>
    <w:p w14:paraId="07E404EE" w14:textId="6138C6BF" w:rsidR="0056142A" w:rsidRDefault="00581800" w:rsidP="009C6D1A">
      <w:pPr>
        <w:spacing w:after="0" w:line="480" w:lineRule="auto"/>
        <w:ind w:firstLine="720"/>
      </w:pPr>
      <w:del w:id="108" w:author="Matt Strimas-Mackey" w:date="2019-04-16T09:27:00Z">
        <w:r w:rsidDel="009C6D1A">
          <w:rPr>
            <w:rFonts w:eastAsia="Times New Roman" w:cs="Times New Roman"/>
            <w:szCs w:val="24"/>
          </w:rPr>
          <w:tab/>
        </w:r>
      </w:del>
      <w:del w:id="109" w:author="Unknown Author" w:date="2019-04-13T17:16:00Z">
        <w:r>
          <w:rPr>
            <w:rFonts w:eastAsia="Times New Roman" w:cs="Times New Roman"/>
            <w:szCs w:val="24"/>
          </w:rPr>
          <w:delText xml:space="preserve">Marxan is the most widely used SCP software globally, being used in 184 countries to design marine and terrestrial reserve systems </w:delText>
        </w:r>
      </w:del>
      <w:r>
        <w:fldChar w:fldCharType="begin"/>
      </w:r>
      <w:bookmarkStart w:id="110" w:name="__Fieldmark__2383_924499877"/>
      <w:r>
        <w:fldChar w:fldCharType="separate"/>
      </w:r>
      <w:del w:id="111" w:author="Unknown Author" w:date="2019-04-13T17:16:00Z">
        <w:r>
          <w:rPr>
            <w:rFonts w:eastAsia="Times New Roman" w:cs="Times New Roman"/>
            <w:szCs w:val="24"/>
          </w:rPr>
          <w:delText>(Ball et al. 2009). Marxan commonly uses SA, t</w:delText>
        </w:r>
      </w:del>
      <w:r>
        <w:fldChar w:fldCharType="end"/>
      </w:r>
      <w:bookmarkEnd w:id="110"/>
      <w:del w:id="112" w:author="Unknown Author" w:date="2019-04-13T17:16:00Z">
        <w:r>
          <w:rPr>
            <w:rFonts w:eastAsia="Times New Roman" w:cs="Times New Roman"/>
            <w:szCs w:val="24"/>
          </w:rPr>
          <w:delText>o find ‘near optimal’ solutions to SCP problems.</w:delText>
        </w:r>
      </w:del>
      <w:r>
        <w:rPr>
          <w:rFonts w:eastAsia="Times New Roman" w:cs="Times New Roman"/>
          <w:szCs w:val="24"/>
        </w:rPr>
        <w:t xml:space="preserve"> </w:t>
      </w:r>
      <w:ins w:id="113" w:author="Matt Strimas-Mackey" w:date="2019-04-16T09:51:00Z">
        <w:r w:rsidR="00540E75">
          <w:rPr>
            <w:rFonts w:eastAsia="Times New Roman" w:cs="Times New Roman"/>
            <w:szCs w:val="24"/>
          </w:rPr>
          <w:t xml:space="preserve">Unlike </w:t>
        </w:r>
        <w:r w:rsidR="00540E75">
          <w:rPr>
            <w:rFonts w:eastAsia="Times New Roman" w:cs="Times New Roman"/>
            <w:szCs w:val="24"/>
          </w:rPr>
          <w:lastRenderedPageBreak/>
          <w:t xml:space="preserve">heuristic methods such as </w:t>
        </w:r>
      </w:ins>
      <w:ins w:id="114" w:author="Matt Strimas-Mackey" w:date="2019-04-16T09:52:00Z">
        <w:r w:rsidR="00540E75">
          <w:rPr>
            <w:rFonts w:eastAsia="Times New Roman" w:cs="Times New Roman"/>
            <w:szCs w:val="24"/>
          </w:rPr>
          <w:t xml:space="preserve">SA, </w:t>
        </w:r>
        <w:r w:rsidR="006B20D1">
          <w:rPr>
            <w:rFonts w:eastAsia="Times New Roman" w:cs="Times New Roman"/>
            <w:szCs w:val="24"/>
          </w:rPr>
          <w:t xml:space="preserve">prioritization using </w:t>
        </w:r>
        <w:r w:rsidR="00540E75">
          <w:rPr>
            <w:rFonts w:eastAsia="Times New Roman" w:cs="Times New Roman"/>
            <w:szCs w:val="24"/>
          </w:rPr>
          <w:t xml:space="preserve">ILP </w:t>
        </w:r>
      </w:ins>
      <w:ins w:id="115" w:author="Matt Strimas-Mackey" w:date="2019-04-16T09:53:00Z">
        <w:r w:rsidR="006B20D1">
          <w:rPr>
            <w:rFonts w:eastAsia="Times New Roman" w:cs="Times New Roman"/>
            <w:szCs w:val="24"/>
          </w:rPr>
          <w:t>will find</w:t>
        </w:r>
      </w:ins>
      <w:ins w:id="116" w:author="Matt Strimas-Mackey" w:date="2019-04-16T09:52:00Z">
        <w:r w:rsidR="00540E75">
          <w:rPr>
            <w:rFonts w:eastAsia="Times New Roman" w:cs="Times New Roman"/>
            <w:szCs w:val="24"/>
          </w:rPr>
          <w:t xml:space="preserve"> the exact optimal solution or can be </w:t>
        </w:r>
      </w:ins>
      <w:ins w:id="117" w:author="Matt Strimas-Mackey" w:date="2019-04-16T09:53:00Z">
        <w:r w:rsidR="00F92AB4">
          <w:rPr>
            <w:rFonts w:eastAsia="Times New Roman" w:cs="Times New Roman"/>
            <w:szCs w:val="24"/>
          </w:rPr>
          <w:t>instructed to return solutions within a defined distance from optimality</w:t>
        </w:r>
      </w:ins>
      <w:ins w:id="118" w:author="Matt Strimas-Mackey" w:date="2019-04-16T09:52:00Z">
        <w:r w:rsidR="00540E75">
          <w:rPr>
            <w:rFonts w:eastAsia="Times New Roman" w:cs="Times New Roman"/>
            <w:szCs w:val="24"/>
          </w:rPr>
          <w:t xml:space="preserve">. </w:t>
        </w:r>
      </w:ins>
      <w:r>
        <w:rPr>
          <w:rFonts w:eastAsia="Times New Roman" w:cs="Times New Roman"/>
          <w:szCs w:val="24"/>
        </w:rPr>
        <w:t xml:space="preserve">Some have argued that ILP approaches are </w:t>
      </w:r>
      <w:del w:id="119" w:author="Matt Strimas-Mackey" w:date="2019-04-16T09:55:00Z">
        <w:r w:rsidDel="001B129F">
          <w:rPr>
            <w:rFonts w:eastAsia="Times New Roman" w:cs="Times New Roman"/>
            <w:szCs w:val="24"/>
          </w:rPr>
          <w:delText xml:space="preserve">best </w:delText>
        </w:r>
      </w:del>
      <w:ins w:id="120" w:author="Matt Strimas-Mackey" w:date="2019-04-16T09:55:00Z">
        <w:r w:rsidR="001B129F">
          <w:rPr>
            <w:rFonts w:eastAsia="Times New Roman" w:cs="Times New Roman"/>
            <w:szCs w:val="24"/>
          </w:rPr>
          <w:t xml:space="preserve">well-suited </w:t>
        </w:r>
      </w:ins>
      <w:r>
        <w:rPr>
          <w:rFonts w:eastAsia="Times New Roman" w:cs="Times New Roman"/>
          <w:szCs w:val="24"/>
        </w:rPr>
        <w:t xml:space="preserve">for </w:t>
      </w:r>
      <w:ins w:id="121" w:author="Matt Strimas-Mackey" w:date="2019-04-16T09:55:00Z">
        <w:r w:rsidR="00E80DEF">
          <w:rPr>
            <w:rFonts w:eastAsia="Times New Roman" w:cs="Times New Roman"/>
            <w:szCs w:val="24"/>
          </w:rPr>
          <w:t xml:space="preserve">solving </w:t>
        </w:r>
      </w:ins>
      <w:r>
        <w:rPr>
          <w:rFonts w:eastAsia="Times New Roman" w:cs="Times New Roman"/>
          <w:szCs w:val="24"/>
        </w:rPr>
        <w:t xml:space="preserve">conservation planning problems </w:t>
      </w:r>
      <w:r>
        <w:fldChar w:fldCharType="begin"/>
      </w:r>
      <w:r>
        <w:instrText>ADDIN ZOTERO_ITEM CSL_CITATION {"citationID":"kYxgNjBl","properties":{"formattedCitation":"(Underhill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122" w:name="__Fieldmark__223_924499877"/>
      <w:r>
        <w:rPr>
          <w:rFonts w:eastAsia="Times New Roman" w:cs="Times New Roman"/>
          <w:szCs w:val="24"/>
        </w:rPr>
        <w:t>(Underhill 1994, Rodrigues and Gaston 2002)</w:t>
      </w:r>
      <w:r>
        <w:fldChar w:fldCharType="end"/>
      </w:r>
      <w:bookmarkEnd w:id="122"/>
      <w:r>
        <w:rPr>
          <w:rFonts w:eastAsia="Times New Roman" w:cs="Times New Roman"/>
          <w:szCs w:val="24"/>
        </w:rPr>
        <w:t>,</w:t>
      </w:r>
      <w:commentRangeStart w:id="123"/>
      <w:commentRangeEnd w:id="123"/>
      <w:ins w:id="124" w:author="Unknown Author" w:date="2019-04-13T17:55:00Z">
        <w:r>
          <w:rPr>
            <w:rFonts w:eastAsia="Times New Roman" w:cs="Times New Roman"/>
            <w:szCs w:val="24"/>
          </w:rPr>
          <w:commentReference w:id="123"/>
        </w:r>
      </w:ins>
      <w:r>
        <w:rPr>
          <w:rFonts w:eastAsia="Times New Roman" w:cs="Times New Roman"/>
          <w:szCs w:val="24"/>
        </w:rPr>
        <w:t xml:space="preserve"> but only recent </w:t>
      </w:r>
      <w:del w:id="125" w:author="Matt Strimas-Mackey" w:date="2019-04-16T09:54:00Z">
        <w:r w:rsidDel="00A94D94">
          <w:rPr>
            <w:rFonts w:eastAsia="Times New Roman" w:cs="Times New Roman"/>
            <w:szCs w:val="24"/>
          </w:rPr>
          <w:delText xml:space="preserve">developments </w:delText>
        </w:r>
      </w:del>
      <w:ins w:id="126" w:author="Matt Strimas-Mackey" w:date="2019-04-16T09:54:00Z">
        <w:r w:rsidR="00A94D94">
          <w:rPr>
            <w:rFonts w:eastAsia="Times New Roman" w:cs="Times New Roman"/>
            <w:szCs w:val="24"/>
          </w:rPr>
          <w:t xml:space="preserve">advances </w:t>
        </w:r>
      </w:ins>
      <w:r>
        <w:rPr>
          <w:rFonts w:eastAsia="Times New Roman" w:cs="Times New Roman"/>
          <w:szCs w:val="24"/>
        </w:rPr>
        <w:t xml:space="preserve">in computational capacity and algorithms </w:t>
      </w:r>
      <w:del w:id="127" w:author="Matt Strimas-Mackey" w:date="2019-04-16T09:54:00Z">
        <w:r w:rsidDel="00A94D94">
          <w:rPr>
            <w:rFonts w:eastAsia="Times New Roman" w:cs="Times New Roman"/>
            <w:szCs w:val="24"/>
          </w:rPr>
          <w:delText xml:space="preserve">has </w:delText>
        </w:r>
      </w:del>
      <w:ins w:id="128" w:author="Matt Strimas-Mackey" w:date="2019-04-16T09:54:00Z">
        <w:r w:rsidR="00A94D94">
          <w:rPr>
            <w:rFonts w:eastAsia="Times New Roman" w:cs="Times New Roman"/>
            <w:szCs w:val="24"/>
          </w:rPr>
          <w:t xml:space="preserve">have </w:t>
        </w:r>
      </w:ins>
      <w:r>
        <w:rPr>
          <w:rFonts w:eastAsia="Times New Roman" w:cs="Times New Roman"/>
          <w:szCs w:val="24"/>
        </w:rPr>
        <w:t xml:space="preserve">made it possible to solve the </w:t>
      </w:r>
      <w:del w:id="129" w:author="Matt Strimas-Mackey" w:date="2019-04-16T09:54:00Z">
        <w:r w:rsidDel="005F316F">
          <w:rPr>
            <w:rFonts w:eastAsia="Times New Roman" w:cs="Times New Roman"/>
            <w:szCs w:val="24"/>
          </w:rPr>
          <w:delText xml:space="preserve">SCP problems </w:delText>
        </w:r>
      </w:del>
      <w:proofErr w:type="spellStart"/>
      <w:r>
        <w:rPr>
          <w:rFonts w:eastAsia="Times New Roman" w:cs="Times New Roman"/>
          <w:szCs w:val="24"/>
        </w:rPr>
        <w:t>Marxan</w:t>
      </w:r>
      <w:proofErr w:type="spellEnd"/>
      <w:ins w:id="130" w:author="Matt Strimas-Mackey" w:date="2019-04-16T09:54:00Z">
        <w:r w:rsidR="005F316F">
          <w:rPr>
            <w:rFonts w:eastAsia="Times New Roman" w:cs="Times New Roman"/>
            <w:szCs w:val="24"/>
          </w:rPr>
          <w:t>-like SCP problems</w:t>
        </w:r>
      </w:ins>
      <w:del w:id="131" w:author="Matt Strimas-Mackey" w:date="2019-04-16T09:54:00Z">
        <w:r w:rsidDel="005F316F">
          <w:rPr>
            <w:rFonts w:eastAsia="Times New Roman" w:cs="Times New Roman"/>
            <w:szCs w:val="24"/>
          </w:rPr>
          <w:delText xml:space="preserve"> solves</w:delText>
        </w:r>
      </w:del>
      <w:r>
        <w:rPr>
          <w:rFonts w:eastAsia="Times New Roman" w:cs="Times New Roman"/>
          <w:szCs w:val="24"/>
        </w:rPr>
        <w:t xml:space="preserve"> with ILP for large problems </w:t>
      </w:r>
      <w:r>
        <w:fldChar w:fldCharType="begin"/>
      </w:r>
      <w:r>
        <w:instrText>ADDIN ZOTERO_ITEM CSL_CITATION {"citationID":"Y3EilbHl","properties":{"formattedCitation":"(Beyer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32" w:name="__Fieldmark__234_924499877"/>
      <w:r>
        <w:rPr>
          <w:rFonts w:eastAsia="Times New Roman" w:cs="Times New Roman"/>
          <w:szCs w:val="24"/>
        </w:rPr>
        <w:t>(Beyer et al. 2016)</w:t>
      </w:r>
      <w:r>
        <w:fldChar w:fldCharType="end"/>
      </w:r>
      <w:bookmarkEnd w:id="132"/>
      <w:r>
        <w:rPr>
          <w:rFonts w:eastAsia="Times New Roman" w:cs="Times New Roman"/>
          <w:szCs w:val="24"/>
        </w:rPr>
        <w:t xml:space="preserve">. </w:t>
      </w:r>
      <w:commentRangeStart w:id="133"/>
      <w:r>
        <w:rPr>
          <w:rFonts w:eastAsia="Times New Roman" w:cs="Times New Roman"/>
          <w:szCs w:val="24"/>
        </w:rPr>
        <w:t xml:space="preserve">Building on Beyer et al. </w:t>
      </w:r>
      <w:r>
        <w:fldChar w:fldCharType="begin"/>
      </w:r>
      <w:r>
        <w:instrText>ADDIN ZOTERO_ITEM CSL_CITATION {"citationID":"S3hQlLNU","properties":{"formattedCitation":"(Beyer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34" w:name="__Fieldmark__240_924499877"/>
      <w:r>
        <w:rPr>
          <w:rFonts w:eastAsia="Times New Roman" w:cs="Times New Roman"/>
          <w:szCs w:val="24"/>
        </w:rPr>
        <w:t>(Beyer et al. 2016)</w:t>
      </w:r>
      <w:r>
        <w:fldChar w:fldCharType="end"/>
      </w:r>
      <w:bookmarkEnd w:id="134"/>
      <w:r>
        <w:rPr>
          <w:rFonts w:eastAsia="Times New Roman" w:cs="Times New Roman"/>
          <w:szCs w:val="24"/>
        </w:rPr>
        <w:t xml:space="preserve">, we created a software package for the R statistical software called </w:t>
      </w:r>
      <w:proofErr w:type="spellStart"/>
      <w:r>
        <w:rPr>
          <w:rFonts w:eastAsia="Times New Roman" w:cs="Times New Roman"/>
          <w:szCs w:val="24"/>
        </w:rPr>
        <w:t>prioritizr</w:t>
      </w:r>
      <w:proofErr w:type="spellEnd"/>
      <w:r>
        <w:rPr>
          <w:rFonts w:eastAsia="Times New Roman" w:cs="Times New Roman"/>
          <w:szCs w:val="24"/>
        </w:rPr>
        <w:t xml:space="preserve">, that can solve </w:t>
      </w:r>
      <w:proofErr w:type="spellStart"/>
      <w:r>
        <w:rPr>
          <w:rFonts w:eastAsia="Times New Roman" w:cs="Times New Roman"/>
          <w:szCs w:val="24"/>
        </w:rPr>
        <w:t>Marxan</w:t>
      </w:r>
      <w:proofErr w:type="spellEnd"/>
      <w:r>
        <w:rPr>
          <w:rFonts w:eastAsia="Times New Roman" w:cs="Times New Roman"/>
          <w:szCs w:val="24"/>
        </w:rPr>
        <w:t xml:space="preserve"> type problems, among others, using ILP</w:t>
      </w:r>
      <w:commentRangeEnd w:id="133"/>
      <w:r>
        <w:commentReference w:id="133"/>
      </w:r>
      <w:r>
        <w:rPr>
          <w:rFonts w:eastAsia="Times New Roman" w:cs="Times New Roman"/>
          <w:szCs w:val="24"/>
        </w:rPr>
        <w:t xml:space="preserve"> </w:t>
      </w:r>
      <w:r>
        <w:fldChar w:fldCharType="begin"/>
      </w:r>
      <w:r>
        <w:instrText>ADDIN ZOTERO_ITEM CSL_CITATION {"citationID":"Diusa6IO","properties":{"formattedCitation":"(Hanson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135" w:name="__Fieldmark__257_924499877"/>
      <w:r>
        <w:rPr>
          <w:rFonts w:eastAsia="Times New Roman" w:cs="Times New Roman"/>
          <w:szCs w:val="24"/>
        </w:rPr>
        <w:t>(Hanson et al. 2019)</w:t>
      </w:r>
      <w:r>
        <w:fldChar w:fldCharType="end"/>
      </w:r>
      <w:bookmarkEnd w:id="135"/>
      <w:r>
        <w:rPr>
          <w:rFonts w:eastAsia="Times New Roman" w:cs="Times New Roman"/>
          <w:szCs w:val="24"/>
        </w:rPr>
        <w:t>.</w:t>
      </w:r>
      <w:ins w:id="136" w:author="Unknown Author" w:date="2019-04-13T17:30:00Z">
        <w:r>
          <w:rPr>
            <w:rFonts w:eastAsia="Times New Roman" w:cs="Times New Roman"/>
            <w:szCs w:val="24"/>
          </w:rPr>
          <w:t xml:space="preserve"> </w:t>
        </w:r>
        <w:commentRangeStart w:id="137"/>
        <w:r>
          <w:rPr>
            <w:rFonts w:eastAsia="Times New Roman" w:cs="Times New Roman"/>
            <w:szCs w:val="24"/>
          </w:rPr>
          <w:t xml:space="preserve">However, the performance of </w:t>
        </w:r>
        <w:proofErr w:type="spellStart"/>
        <w:r>
          <w:rPr>
            <w:rFonts w:eastAsia="Times New Roman" w:cs="Times New Roman"/>
            <w:szCs w:val="24"/>
          </w:rPr>
          <w:t>Marxan</w:t>
        </w:r>
        <w:proofErr w:type="spellEnd"/>
        <w:r>
          <w:rPr>
            <w:rFonts w:eastAsia="Times New Roman" w:cs="Times New Roman"/>
            <w:szCs w:val="24"/>
          </w:rPr>
          <w:t xml:space="preserve"> with real-world datasets is unknown. </w:t>
        </w:r>
      </w:ins>
    </w:p>
    <w:commentRangeEnd w:id="137"/>
    <w:p w14:paraId="519DDB9A" w14:textId="77777777" w:rsidR="0056142A" w:rsidRDefault="00581800">
      <w:pPr>
        <w:spacing w:after="0" w:line="480" w:lineRule="auto"/>
        <w:ind w:firstLine="720"/>
      </w:pPr>
      <w:ins w:id="138" w:author="Unknown Author" w:date="2019-04-13T17:30:00Z">
        <w:r>
          <w:commentReference w:id="137"/>
        </w:r>
      </w:ins>
    </w:p>
    <w:p w14:paraId="2FFE852D" w14:textId="77777777" w:rsidR="0056142A" w:rsidRDefault="0056142A">
      <w:pPr>
        <w:spacing w:after="0" w:line="480" w:lineRule="auto"/>
        <w:rPr>
          <w:rFonts w:eastAsia="Times New Roman" w:cs="Times New Roman"/>
          <w:szCs w:val="24"/>
        </w:rPr>
      </w:pPr>
    </w:p>
    <w:p w14:paraId="5247EE35" w14:textId="77777777" w:rsidR="0056142A" w:rsidRDefault="0056142A">
      <w:pPr>
        <w:spacing w:after="0" w:line="480" w:lineRule="auto"/>
        <w:rPr>
          <w:rFonts w:eastAsia="Times New Roman" w:cs="Times New Roman"/>
          <w:szCs w:val="24"/>
        </w:rPr>
      </w:pPr>
    </w:p>
    <w:p w14:paraId="2C8A3F72" w14:textId="77777777" w:rsidR="0056142A" w:rsidRDefault="0056142A">
      <w:pPr>
        <w:spacing w:after="0" w:line="480" w:lineRule="auto"/>
        <w:rPr>
          <w:rFonts w:eastAsia="Times New Roman" w:cs="Times New Roman"/>
          <w:szCs w:val="24"/>
        </w:rPr>
      </w:pPr>
    </w:p>
    <w:p w14:paraId="4EB0CA3C" w14:textId="77777777" w:rsidR="0056142A" w:rsidRDefault="0056142A">
      <w:pPr>
        <w:spacing w:after="0" w:line="480" w:lineRule="auto"/>
        <w:rPr>
          <w:rFonts w:eastAsia="Times New Roman" w:cs="Times New Roman"/>
          <w:szCs w:val="24"/>
        </w:rPr>
      </w:pPr>
    </w:p>
    <w:p w14:paraId="6F4B471F" w14:textId="2CD9AFBB" w:rsidR="0056142A" w:rsidRDefault="00581800">
      <w:pPr>
        <w:spacing w:after="0" w:line="480" w:lineRule="auto"/>
      </w:pPr>
      <w:r>
        <w:rPr>
          <w:rFonts w:eastAsia="Times New Roman" w:cs="Times New Roman"/>
          <w:szCs w:val="24"/>
        </w:rPr>
        <w:tab/>
        <w:t>Here</w:t>
      </w:r>
      <w:ins w:id="139" w:author="Unknown Author" w:date="2019-04-13T17:31:00Z">
        <w:r>
          <w:rPr>
            <w:rFonts w:eastAsia="Times New Roman" w:cs="Times New Roman"/>
            <w:szCs w:val="24"/>
          </w:rPr>
          <w:t xml:space="preserve"> we </w:t>
        </w:r>
      </w:ins>
      <w:ins w:id="140" w:author="Matt Strimas-Mackey" w:date="2019-04-16T10:05:00Z">
        <w:r w:rsidR="00A7328A">
          <w:rPr>
            <w:rFonts w:eastAsia="Times New Roman" w:cs="Times New Roman"/>
            <w:szCs w:val="24"/>
          </w:rPr>
          <w:t xml:space="preserve">compare </w:t>
        </w:r>
      </w:ins>
      <w:ins w:id="141" w:author="Matt Strimas-Mackey" w:date="2019-04-16T10:06:00Z">
        <w:r w:rsidR="00A7328A">
          <w:rPr>
            <w:rFonts w:eastAsia="Times New Roman" w:cs="Times New Roman"/>
            <w:szCs w:val="24"/>
          </w:rPr>
          <w:t xml:space="preserve">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 xml:space="preserve">for solving </w:t>
        </w:r>
      </w:ins>
      <w:ins w:id="142" w:author="Matt Strimas-Mackey" w:date="2019-04-16T10:07:00Z">
        <w:r w:rsidR="003A64C3">
          <w:rPr>
            <w:rFonts w:eastAsia="Times New Roman" w:cs="Times New Roman"/>
            <w:szCs w:val="24"/>
          </w:rPr>
          <w:t>systematic conservation planning problems using real-world data from Western North America.</w:t>
        </w:r>
      </w:ins>
      <w:ins w:id="143" w:author="Matt Strimas-Mackey" w:date="2019-04-16T10:06:00Z">
        <w:r w:rsidR="00A7328A">
          <w:rPr>
            <w:rFonts w:eastAsia="Times New Roman" w:cs="Times New Roman"/>
            <w:szCs w:val="24"/>
          </w:rPr>
          <w:t xml:space="preserve"> </w:t>
        </w:r>
      </w:ins>
      <w:ins w:id="144" w:author="Matt Strimas-Mackey" w:date="2019-04-16T10:07:00Z">
        <w:r w:rsidR="003A64C3">
          <w:rPr>
            <w:rFonts w:eastAsia="Times New Roman" w:cs="Times New Roman"/>
            <w:szCs w:val="24"/>
          </w:rPr>
          <w:t xml:space="preserve">We found that ILP </w:t>
        </w:r>
      </w:ins>
      <w:ins w:id="145" w:author="Matt Strimas-Mackey" w:date="2019-04-16T10:09:00Z">
        <w:r w:rsidR="003A64C3">
          <w:rPr>
            <w:rFonts w:eastAsia="Times New Roman" w:cs="Times New Roman"/>
            <w:szCs w:val="24"/>
          </w:rPr>
          <w:t>produced higher quality solutions and that solutions were generated more quickly</w:t>
        </w:r>
      </w:ins>
      <w:ins w:id="146" w:author="Matt Strimas-Mackey" w:date="2019-04-16T10:08:00Z">
        <w:r w:rsidR="003A64C3">
          <w:rPr>
            <w:rFonts w:eastAsia="Times New Roman" w:cs="Times New Roman"/>
            <w:szCs w:val="24"/>
          </w:rPr>
          <w:t>.</w:t>
        </w:r>
      </w:ins>
      <w:ins w:id="147" w:author="Matt Strimas-Mackey" w:date="2019-04-16T10:07:00Z">
        <w:r w:rsidR="003A64C3">
          <w:rPr>
            <w:rFonts w:eastAsia="Times New Roman" w:cs="Times New Roman"/>
            <w:szCs w:val="24"/>
          </w:rPr>
          <w:t xml:space="preserve"> </w:t>
        </w:r>
      </w:ins>
      <w:ins w:id="148" w:author="Unknown Author" w:date="2019-04-13T17:31:00Z">
        <w:del w:id="149" w:author="Matt Strimas-Mackey" w:date="2019-04-16T10:09:00Z">
          <w:r w:rsidDel="002F33F0">
            <w:rPr>
              <w:rFonts w:eastAsia="Times New Roman" w:cs="Times New Roman"/>
              <w:szCs w:val="24"/>
            </w:rPr>
            <w:delText>show that integer programming</w:delText>
          </w:r>
        </w:del>
        <w:del w:id="150" w:author="Matt Strimas-Mackey" w:date="2019-04-16T09:58:00Z">
          <w:r w:rsidDel="00464E32">
            <w:rPr>
              <w:rFonts w:eastAsia="Times New Roman" w:cs="Times New Roman"/>
              <w:szCs w:val="24"/>
            </w:rPr>
            <w:delText xml:space="preserve"> can deliver better solutions </w:delText>
          </w:r>
        </w:del>
        <w:del w:id="151" w:author="Matt Strimas-Mackey" w:date="2019-04-16T10:09:00Z">
          <w:r w:rsidDel="002F33F0">
            <w:rPr>
              <w:rFonts w:eastAsia="Times New Roman" w:cs="Times New Roman"/>
              <w:szCs w:val="24"/>
            </w:rPr>
            <w:delText xml:space="preserve">to systematic conservation planning problems than Marxan, and </w:delText>
          </w:r>
        </w:del>
        <w:del w:id="152" w:author="Matt Strimas-Mackey" w:date="2019-04-16T10:04:00Z">
          <w:r w:rsidDel="00A7328A">
            <w:rPr>
              <w:rFonts w:eastAsia="Times New Roman" w:cs="Times New Roman"/>
              <w:szCs w:val="24"/>
            </w:rPr>
            <w:delText>also in a faster period of time</w:delText>
          </w:r>
        </w:del>
        <w:del w:id="153" w:author="Matt Strimas-Mackey" w:date="2019-04-16T10:09:00Z">
          <w:r w:rsidDel="002F33F0">
            <w:rPr>
              <w:rFonts w:eastAsia="Times New Roman" w:cs="Times New Roman"/>
              <w:szCs w:val="24"/>
            </w:rPr>
            <w:delText xml:space="preserve">. Using </w:delText>
          </w:r>
        </w:del>
      </w:ins>
      <w:ins w:id="154" w:author="Unknown Author" w:date="2019-04-13T17:32:00Z">
        <w:del w:id="155" w:author="Matt Strimas-Mackey" w:date="2019-04-16T10:09:00Z">
          <w:r w:rsidDel="002F33F0">
            <w:rPr>
              <w:rFonts w:eastAsia="Times New Roman" w:cs="Times New Roman"/>
              <w:szCs w:val="24"/>
            </w:rPr>
            <w:delText>real-world data</w:delText>
          </w:r>
        </w:del>
      </w:ins>
      <w:del w:id="156" w:author="Matt Strimas-Mackey" w:date="2019-04-16T10:09:00Z">
        <w:r w:rsidDel="002F33F0">
          <w:rPr>
            <w:rFonts w:eastAsia="Times New Roman" w:cs="Times New Roman"/>
            <w:szCs w:val="24"/>
          </w:rPr>
          <w:delText>, we are using a case study from Western North America</w:delText>
        </w:r>
      </w:del>
      <w:ins w:id="157" w:author="Unknown Author" w:date="2019-04-13T17:32:00Z">
        <w:del w:id="158" w:author="Matt Strimas-Mackey" w:date="2019-04-16T10:09:00Z">
          <w:r w:rsidDel="002F33F0">
            <w:rPr>
              <w:rFonts w:eastAsia="Times New Roman" w:cs="Times New Roman"/>
              <w:szCs w:val="24"/>
            </w:rPr>
            <w:delText>, we found that blah blah blah</w:delText>
          </w:r>
        </w:del>
      </w:ins>
      <w:del w:id="159" w:author="Matt Strimas-Mackey" w:date="2019-04-16T10:09:00Z">
        <w:r w:rsidDel="002F33F0">
          <w:rPr>
            <w:rFonts w:eastAsia="Times New Roman" w:cs="Times New Roman"/>
            <w:szCs w:val="24"/>
          </w:rPr>
          <w:delText xml:space="preserve"> </w:delText>
        </w:r>
      </w:del>
      <w:ins w:id="160" w:author="Unknown Author" w:date="2019-04-13T17:32:00Z">
        <w:del w:id="161" w:author="Matt Strimas-Mackey" w:date="2019-04-16T10:09:00Z">
          <w:r w:rsidDel="002F33F0">
            <w:rPr>
              <w:rFonts w:eastAsia="Times New Roman" w:cs="Times New Roman"/>
              <w:szCs w:val="24"/>
            </w:rPr>
            <w:delText xml:space="preserve">. </w:delText>
          </w:r>
        </w:del>
        <w:r>
          <w:rPr>
            <w:rFonts w:eastAsia="Times New Roman" w:cs="Times New Roman"/>
            <w:szCs w:val="24"/>
          </w:rPr>
          <w:t xml:space="preserve">Our results suggest that blah blah blah. </w:t>
        </w:r>
      </w:ins>
      <w:del w:id="162" w:author="Unknown Author" w:date="2019-04-13T17:32:00Z">
        <w:r>
          <w:rPr>
            <w:rFonts w:eastAsia="Times New Roman" w:cs="Times New Roman"/>
            <w:szCs w:val="24"/>
          </w:rPr>
          <w:delText>to compare Marxan (SA) and prioritizr (ILP) to answer the following questions:</w:delText>
        </w:r>
      </w:del>
    </w:p>
    <w:p w14:paraId="35F45C9C" w14:textId="77777777" w:rsidR="0056142A" w:rsidRDefault="00581800">
      <w:pPr>
        <w:pStyle w:val="ListParagraph"/>
        <w:numPr>
          <w:ilvl w:val="0"/>
          <w:numId w:val="1"/>
        </w:numPr>
        <w:spacing w:after="0" w:line="480" w:lineRule="auto"/>
      </w:pPr>
      <w:del w:id="163" w:author="Unknown Author" w:date="2019-04-13T17:32:00Z">
        <w:r>
          <w:rPr>
            <w:rFonts w:ascii="Times New Roman" w:eastAsia="Times New Roman" w:hAnsi="Times New Roman" w:cs="Times New Roman"/>
            <w:szCs w:val="24"/>
          </w:rPr>
          <w:delText>How cost effective, in $ values, are the approaches tested?</w:delText>
        </w:r>
      </w:del>
    </w:p>
    <w:p w14:paraId="7A919952" w14:textId="77777777" w:rsidR="0056142A" w:rsidRDefault="00581800">
      <w:pPr>
        <w:pStyle w:val="ListParagraph"/>
        <w:numPr>
          <w:ilvl w:val="0"/>
          <w:numId w:val="1"/>
        </w:numPr>
        <w:spacing w:after="0" w:line="480" w:lineRule="auto"/>
      </w:pPr>
      <w:del w:id="164" w:author="Unknown Author" w:date="2019-04-13T17:32:00Z">
        <w:r>
          <w:rPr>
            <w:rFonts w:ascii="Times New Roman" w:eastAsia="Times New Roman" w:hAnsi="Times New Roman" w:cs="Times New Roman"/>
            <w:sz w:val="24"/>
            <w:szCs w:val="24"/>
          </w:rPr>
          <w:delText>How</w:delText>
        </w:r>
        <w:r>
          <w:rPr>
            <w:rFonts w:ascii="Times New Roman" w:eastAsia="Times New Roman" w:hAnsi="Times New Roman" w:cs="Times New Roman"/>
            <w:szCs w:val="24"/>
          </w:rPr>
          <w:delText xml:space="preserve"> do processing times differ between the approaches tested?</w:delText>
        </w:r>
      </w:del>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77777777" w:rsidR="0056142A" w:rsidRDefault="00581800">
      <w:pPr>
        <w:spacing w:after="0" w:line="480" w:lineRule="auto"/>
        <w:ind w:firstLine="720"/>
      </w:pPr>
      <w:r>
        <w:rPr>
          <w:rFonts w:cs="Times New Roman"/>
          <w:lang w:val="en-CA"/>
        </w:rPr>
        <w:lastRenderedPageBreak/>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instrText>ADDIN ZOTERO_ITEM CSL_CITATION {"citationID":"LZAwwX6M","properties":{"formattedCitation":"(Meidinger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w:instrText>
      </w:r>
      <w:r>
        <w:fldChar w:fldCharType="separate"/>
      </w:r>
      <w:bookmarkStart w:id="165" w:name="__Fieldmark__292_924499877"/>
      <w:r>
        <w:rPr>
          <w:rFonts w:cs="Times New Roman"/>
          <w:lang w:val="en-CA"/>
        </w:rPr>
        <w:t>(Meidinger and Pojar 1991)</w:t>
      </w:r>
      <w:r>
        <w:fldChar w:fldCharType="end"/>
      </w:r>
      <w:bookmarkEnd w:id="165"/>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9B648B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2014)","noteIndex":0},"citationItems":[{"id":2007,"uris":["http://zotero.org/users/878981/items/EBCH3RD9"],"uri":["http://zotero.org/users/878981/items/EBCH3RD9"],"itemData":{"id":2007,"type":"article-journal","title":"Data-intensive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2035,"uris":["http://zotero.org/users/878981/items/KPH7ZA5S"],"uri":["http://zotero.org/users/878981/items/KPH7ZA5S"],"itemData":{"id":2035,"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166" w:name="__Fieldmark__320_924499877"/>
      <w:r>
        <w:rPr>
          <w:rFonts w:cs="Times New Roman"/>
          <w:spacing w:val="-1"/>
        </w:rPr>
        <w:t>(Hochachka et al. 2012, Sullivan et al. 2014)</w:t>
      </w:r>
      <w:r>
        <w:fldChar w:fldCharType="end"/>
      </w:r>
      <w:bookmarkEnd w:id="166"/>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r>
          <w:rPr>
            <w:rStyle w:val="InternetLink"/>
            <w:rFonts w:cs="Times New Roman"/>
          </w:rPr>
          <w:t>http://ebird.org/ebird/data/download</w:t>
        </w:r>
      </w:hyperlink>
      <w:r>
        <w:rPr>
          <w:rFonts w:cs="Times New Roman"/>
        </w:rPr>
        <w:t>) w</w:t>
      </w:r>
      <w:proofErr w:type="spellStart"/>
      <w:r>
        <w:rPr>
          <w:rFonts w:cs="Times New Roman"/>
          <w:lang w:val="en-CA"/>
        </w:rPr>
        <w:t>e</w:t>
      </w:r>
      <w:proofErr w:type="spellEnd"/>
      <w:r>
        <w:rPr>
          <w:rFonts w:cs="Times New Roman"/>
          <w:lang w:val="en-CA"/>
        </w:rPr>
        <w:t xml:space="preserve"> used a total of 12</w:t>
      </w:r>
      <w:ins w:id="167" w:author="Matt Strimas-Mackey" w:date="2019-04-16T10:10:00Z">
        <w:r w:rsidR="007D4D26">
          <w:rPr>
            <w:rFonts w:cs="Times New Roman"/>
            <w:lang w:val="en-CA"/>
          </w:rPr>
          <w:t>,</w:t>
        </w:r>
      </w:ins>
      <w:r>
        <w:rPr>
          <w:rFonts w:cs="Times New Roman"/>
          <w:lang w:val="en-CA"/>
        </w:rPr>
        <w:t xml:space="preserve">081 checklists in our study area, then filtered these checklists to retain only those &lt;1.5 hours in duration, &lt;5 km travelled, and </w:t>
      </w:r>
      <w:ins w:id="168" w:author="Matt Strimas-Mackey" w:date="2019-04-16T10:10:00Z">
        <w:r w:rsidR="007D4D26">
          <w:rPr>
            <w:rFonts w:cs="Times New Roman"/>
            <w:lang w:val="en-CA"/>
          </w:rPr>
          <w:t xml:space="preserve">with </w:t>
        </w:r>
      </w:ins>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w:t>
      </w:r>
      <w:ins w:id="169" w:author="Matt Strimas-Mackey" w:date="2019-04-16T10:11:00Z">
        <w:r w:rsidR="007D4D26">
          <w:rPr>
            <w:rFonts w:cs="Times New Roman"/>
            <w:lang w:val="en-CA"/>
          </w:rPr>
          <w:t>,</w:t>
        </w:r>
      </w:ins>
      <w:r>
        <w:rPr>
          <w:rFonts w:cs="Times New Roman"/>
          <w:lang w:val="en-CA"/>
        </w:rPr>
        <w:t>470 checklists from 2</w:t>
      </w:r>
      <w:ins w:id="170" w:author="Matt Strimas-Mackey" w:date="2019-04-16T10:11:00Z">
        <w:r w:rsidR="007D4D26">
          <w:rPr>
            <w:rFonts w:cs="Times New Roman"/>
            <w:lang w:val="en-CA"/>
          </w:rPr>
          <w:t>,</w:t>
        </w:r>
      </w:ins>
      <w:r>
        <w:rPr>
          <w:rFonts w:cs="Times New Roman"/>
          <w:lang w:val="en-CA"/>
        </w:rPr>
        <w:t>160 locations, visited from 1-10 times and 2.53 times on average.</w:t>
      </w:r>
      <w:ins w:id="171" w:author="Matt Strimas-Mackey" w:date="2019-04-16T10:11:00Z">
        <w:r w:rsidR="007D4D26">
          <w:rPr>
            <w:rFonts w:cs="Times New Roman"/>
            <w:lang w:val="en-CA"/>
          </w:rPr>
          <w:t xml:space="preserve"> </w:t>
        </w:r>
      </w:ins>
      <w:r>
        <w:rPr>
          <w:rFonts w:cs="Times New Roman"/>
          <w:lang w:val="en-CA"/>
        </w:rPr>
        <w:t xml:space="preserve">The R package unmarked </w:t>
      </w:r>
      <w:del w:id="172" w:author="Matt Strimas-Mackey" w:date="2019-04-16T10:11:00Z">
        <w:r w:rsidDel="007D4D26">
          <w:rPr>
            <w:rFonts w:cs="Times New Roman"/>
            <w:lang w:val="en-CA"/>
          </w:rPr>
          <w:delText xml:space="preserve">v. 0.9-9 </w:delText>
        </w:r>
      </w:del>
      <w:r>
        <w:fldChar w:fldCharType="begin"/>
      </w:r>
      <w:r>
        <w:instrText>ADDIN ZOTERO_ITEM CSL_CITATION {"citationID":"l1mIRPpm","properties":{"formattedCitation":"(Fiske and Chandler 2011)","plainCitation":"(Fiske and Chandler 2011)","noteIndex":0},"citationItems":[{"id":"a0om7e66/AvGZ254h","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173" w:name="__Fieldmark__340_924499877"/>
      <w:r>
        <w:rPr>
          <w:rFonts w:cs="Times New Roman"/>
          <w:lang w:val="en-CA"/>
        </w:rPr>
        <w:t>(</w:t>
      </w:r>
      <w:ins w:id="174" w:author="Matt Strimas-Mackey" w:date="2019-04-16T10:11:00Z">
        <w:r w:rsidR="007D4D26">
          <w:rPr>
            <w:rFonts w:cs="Times New Roman"/>
            <w:lang w:val="en-CA"/>
          </w:rPr>
          <w:t xml:space="preserve">version 0.9-9; </w:t>
        </w:r>
      </w:ins>
      <w:r>
        <w:rPr>
          <w:rFonts w:cs="Times New Roman"/>
          <w:lang w:val="en-CA"/>
        </w:rPr>
        <w:t>Fiske and Chandler 2011)</w:t>
      </w:r>
      <w:r>
        <w:fldChar w:fldCharType="end"/>
      </w:r>
      <w:bookmarkEnd w:id="173"/>
      <w:r>
        <w:rPr>
          <w:rFonts w:cs="Times New Roman"/>
          <w:lang w:val="en-CA"/>
        </w:rPr>
        <w:t xml:space="preserve"> provided the framework for all species </w:t>
      </w:r>
      <w:ins w:id="175" w:author="Matt Strimas-Mackey" w:date="2019-04-16T10:12:00Z">
        <w:r w:rsidR="007D4D26">
          <w:rPr>
            <w:rFonts w:cs="Times New Roman"/>
            <w:lang w:val="en-CA"/>
          </w:rPr>
          <w:t xml:space="preserve">distribution </w:t>
        </w:r>
      </w:ins>
      <w:r>
        <w:rPr>
          <w:rFonts w:cs="Times New Roman"/>
          <w:lang w:val="en-CA"/>
        </w:rPr>
        <w:t xml:space="preserve">models, which necessarily include two parts: occupancy and detection </w:t>
      </w:r>
      <w:r>
        <w:fldChar w:fldCharType="begin"/>
      </w:r>
      <w:r>
        <w:instrText>ADDIN ZOTERO_ITEM CSL_CITATION {"citationID":"R3goWj68","properties":{"formattedCitation":"(Mackenzie et al. 2002)","plainCitation":"(Mackenzie et al. 2002)","noteIndex":0},"citationItems":[{"id":"a0om7e66/hESR35C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176" w:name="__Fieldmark__345_924499877"/>
      <w:r>
        <w:rPr>
          <w:rFonts w:cs="Times New Roman"/>
          <w:lang w:val="en-CA"/>
        </w:rPr>
        <w:t>(Mackenzie et al. 2002)</w:t>
      </w:r>
      <w:r>
        <w:fldChar w:fldCharType="end"/>
      </w:r>
      <w:bookmarkEnd w:id="176"/>
      <w:r>
        <w:rPr>
          <w:rFonts w:cs="Times New Roman"/>
          <w:lang w:val="en-CA"/>
        </w:rPr>
        <w:t xml:space="preserve">. For further details on biodiversity data see </w:t>
      </w:r>
      <w:commentRangeStart w:id="177"/>
      <w:proofErr w:type="spellStart"/>
      <w:r>
        <w:rPr>
          <w:rFonts w:cs="Times New Roman"/>
          <w:highlight w:val="yellow"/>
          <w:lang w:val="en-CA"/>
        </w:rPr>
        <w:t>Rodewald</w:t>
      </w:r>
      <w:proofErr w:type="spellEnd"/>
      <w:r>
        <w:rPr>
          <w:rFonts w:cs="Times New Roman"/>
          <w:highlight w:val="yellow"/>
          <w:lang w:val="en-CA"/>
        </w:rPr>
        <w:t xml:space="preserve"> et al. (XXXX</w:t>
      </w:r>
      <w:commentRangeEnd w:id="177"/>
      <w:r>
        <w:commentReference w:id="177"/>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0F211746" w:rsidR="0056142A" w:rsidRDefault="00581800">
      <w:pPr>
        <w:spacing w:after="0" w:line="480" w:lineRule="auto"/>
        <w:ind w:firstLine="720"/>
      </w:pPr>
      <w:r>
        <w:rPr>
          <w:rFonts w:cs="Times New Roman"/>
          <w:lang w:val="en-CA"/>
        </w:rPr>
        <w:lastRenderedPageBreak/>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2006)","noteIndex":0},"citationItems":[{"id":1597,"uris":["http://zotero.org/users/878981/items/MIJ5EGAG"],"uri":["http://zotero.org/users/878981/items/MIJ5EGAG"],"itemData":{"id":1597,"type":"article-journal","title":"Species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1667,"uris":["http://zotero.org/users/878981/items/2XRVP78G"],"uri":["http://zotero.org/users/878981/items/2XRVP78G"],"itemData":{"id":1667,"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D"},{"family":"Garber-Yonts","given":"Brian"}],"issued":{"date-parts":[["2001",2,1]]}}},{"id":1737,"uris":["http://zotero.org/users/878981/items/BWQ3GV6K"],"uri":["http://zotero.org/users/878981/items/BWQ3GV6K"],"itemData":{"id":1737,"type":"article-journal","title":"Assigning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J"}],"issued":{"date-parts":[["2003"]]}}},{"id":1351,"uris":["http://zotero.org/users/878981/items/XU8JUJIL"],"uri":["http://zotero.org/users/878981/items/XU8JUJIL"],"itemData":{"id":1351,"type":"article-journal","title":"Integrating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178" w:name="__Fieldmark__364_924499877"/>
      <w:r>
        <w:rPr>
          <w:rFonts w:cs="Times New Roman"/>
          <w:lang w:val="en-CA"/>
        </w:rPr>
        <w:t>(Ando et al. 1998, Polasky et al. 2001, Ferraro 2003, Naidoo et al. 2006)</w:t>
      </w:r>
      <w:r>
        <w:fldChar w:fldCharType="end"/>
      </w:r>
      <w:bookmarkEnd w:id="178"/>
      <w:r>
        <w:rPr>
          <w:rFonts w:cs="Times New Roman"/>
          <w:lang w:val="en-CA"/>
        </w:rPr>
        <w:t xml:space="preserve"> in our plan by using cadastral data and 2012 land value assessments from the Integrated Cadastral Information Society of BC, resulting in 193,623 </w:t>
      </w:r>
      <w:commentRangeStart w:id="179"/>
      <w:r>
        <w:rPr>
          <w:rFonts w:cs="Times New Roman"/>
          <w:lang w:val="en-CA"/>
        </w:rPr>
        <w:t>polygons</w:t>
      </w:r>
      <w:commentRangeEnd w:id="179"/>
      <w:r w:rsidR="00862637">
        <w:rPr>
          <w:rStyle w:val="CommentReference"/>
        </w:rPr>
        <w:commentReference w:id="179"/>
      </w:r>
      <w:r>
        <w:rPr>
          <w:rFonts w:cs="Times New Roman"/>
          <w:lang w:val="en-CA"/>
        </w:rPr>
        <w:t xml:space="preserve"> for BC </w:t>
      </w:r>
      <w:r>
        <w:fldChar w:fldCharType="begin"/>
      </w:r>
      <w:r>
        <w:instrText>ADDIN ZOTERO_ITEM CSL_CITATION {"citationID":"qhIpMl1c","properties":{"formattedCitation":"(Schuster et al. 2014)","plainCitation":"(Schuster et al. 2014)","noteIndex":0},"citationItems":[{"id":2376,"uris":["http://zotero.org/users/878981/items/2J4IYCC3"],"uri":["http://zotero.org/users/878981/items/2J4IYCC3"],"itemData":{"id":2376,"type":"article-journal","title":"Bird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w:instrText>
      </w:r>
      <w:r>
        <w:fldChar w:fldCharType="separate"/>
      </w:r>
      <w:bookmarkStart w:id="180" w:name="__Fieldmark__369_924499877"/>
      <w:r>
        <w:rPr>
          <w:rFonts w:cs="Times New Roman"/>
          <w:lang w:val="en-CA"/>
        </w:rPr>
        <w:t>(Schuster et al. 2014)</w:t>
      </w:r>
      <w:r>
        <w:fldChar w:fldCharType="end"/>
      </w:r>
      <w:bookmarkEnd w:id="180"/>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ins w:id="181" w:author="Matt Strimas-Mackey" w:date="2019-04-16T10:13:00Z">
        <w:r w:rsidR="00BB75DF">
          <w:rPr>
            <w:rFonts w:cs="Times New Roman"/>
            <w:lang w:val="en-CA"/>
          </w:rPr>
          <w:t xml:space="preserve"> </w:t>
        </w:r>
      </w:ins>
      <w:del w:id="182" w:author="Matt Strimas-Mackey" w:date="2019-04-16T10:13:00Z">
        <w:r w:rsidDel="00BB75DF">
          <w:rPr>
            <w:rFonts w:cs="Times New Roman"/>
            <w:lang w:val="en-CA"/>
          </w:rPr>
          <w:delText xml:space="preserve">M </w:delText>
        </w:r>
      </w:del>
      <w:ins w:id="183" w:author="Matt Strimas-Mackey" w:date="2019-04-16T10:13:00Z">
        <w:r w:rsidR="00BB75DF">
          <w:rPr>
            <w:rFonts w:cs="Times New Roman"/>
            <w:lang w:val="en-CA"/>
          </w:rPr>
          <w:t xml:space="preserve">million </w:t>
        </w:r>
      </w:ins>
      <w:commentRangeStart w:id="184"/>
      <w:r>
        <w:rPr>
          <w:rFonts w:cs="Times New Roman"/>
          <w:lang w:val="en-CA"/>
        </w:rPr>
        <w:t>polygons</w:t>
      </w:r>
      <w:commentRangeEnd w:id="184"/>
      <w:r w:rsidR="00862637">
        <w:rPr>
          <w:rStyle w:val="CommentReference"/>
        </w:rPr>
        <w:commentReference w:id="184"/>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commentRangeStart w:id="185"/>
      <w:r>
        <w:rPr>
          <w:rFonts w:cs="Times New Roman"/>
          <w:lang w:val="en-CA"/>
        </w:rPr>
        <w:t>polygons</w:t>
      </w:r>
      <w:commentRangeEnd w:id="185"/>
      <w:r>
        <w:commentReference w:id="185"/>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5D5736BA" w14:textId="3CCAED8F" w:rsidR="0056142A" w:rsidRDefault="00B033D0">
      <w:pPr>
        <w:pStyle w:val="xmsolistparagraph"/>
        <w:spacing w:beforeAutospacing="0" w:after="0" w:afterAutospacing="0" w:line="480" w:lineRule="auto"/>
        <w:ind w:firstLine="720"/>
      </w:pPr>
      <w:ins w:id="186" w:author="Matt Strimas-Mackey" w:date="2019-04-16T10:28:00Z">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ins>
      <w:ins w:id="187" w:author="Matt Strimas-Mackey" w:date="2019-04-16T10:29:00Z">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ins>
      <w:ins w:id="188" w:author="Matt Strimas-Mackey" w:date="2019-04-16T10:30:00Z">
        <w:r w:rsidR="00637F9E">
          <w:rPr>
            <w:rStyle w:val="apple-converted-space"/>
            <w:shd w:val="clear" w:color="auto" w:fill="FFFFFF"/>
          </w:rPr>
          <w:t xml:space="preserve">Each planning </w:t>
        </w:r>
      </w:ins>
      <w:ins w:id="189" w:author="Matt Strimas-Mackey" w:date="2019-04-16T10:31:00Z">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ins>
      <w:ins w:id="190" w:author="Matt Strimas-Mackey" w:date="2019-04-16T10:32:00Z">
        <w:r w:rsidR="00627E8F">
          <w:rPr>
            <w:rStyle w:val="apple-converted-space"/>
            <w:shd w:val="clear" w:color="auto" w:fill="FFFFFF"/>
          </w:rPr>
          <w:t>(here we use the assessed land value) and a conservation value for a set of features that we wish to protect (here the occupancy probability for</w:t>
        </w:r>
      </w:ins>
      <w:ins w:id="191" w:author="Matt Strimas-Mackey" w:date="2019-04-16T10:33:00Z">
        <w:r w:rsidR="00627E8F">
          <w:rPr>
            <w:rStyle w:val="apple-converted-space"/>
            <w:shd w:val="clear" w:color="auto" w:fill="FFFFFF"/>
          </w:rPr>
          <w:t xml:space="preserve"> a set of species)</w:t>
        </w:r>
      </w:ins>
      <w:ins w:id="192" w:author="Matt Strimas-Mackey" w:date="2019-04-16T10:30:00Z">
        <w:r w:rsidR="00637F9E">
          <w:rPr>
            <w:rStyle w:val="apple-converted-space"/>
            <w:shd w:val="clear" w:color="auto" w:fill="FFFFFF"/>
          </w:rPr>
          <w:t xml:space="preserve">. </w:t>
        </w:r>
      </w:ins>
      <w:ins w:id="193" w:author="Matt Strimas-Mackey" w:date="2019-04-16T10:35:00Z">
        <w:r w:rsidR="00582D25">
          <w:rPr>
            <w:rStyle w:val="apple-converted-space"/>
            <w:shd w:val="clear" w:color="auto" w:fill="FFFFFF"/>
          </w:rPr>
          <w:t xml:space="preserve">Finally, we define </w:t>
        </w:r>
      </w:ins>
      <w:ins w:id="194" w:author="Matt Strimas-Mackey" w:date="2019-04-16T10:36:00Z">
        <w:r w:rsidR="00582D25">
          <w:rPr>
            <w:rStyle w:val="apple-converted-space"/>
            <w:shd w:val="clear" w:color="auto" w:fill="FFFFFF"/>
          </w:rPr>
          <w:t>representation targets for each species</w:t>
        </w:r>
      </w:ins>
      <w:ins w:id="195" w:author="Matt Strimas-Mackey" w:date="2019-04-16T10:37:00Z">
        <w:r w:rsidR="00913A2B">
          <w:rPr>
            <w:rStyle w:val="apple-converted-space"/>
            <w:shd w:val="clear" w:color="auto" w:fill="FFFFFF"/>
          </w:rPr>
          <w:t xml:space="preserve"> as</w:t>
        </w:r>
      </w:ins>
      <w:ins w:id="196" w:author="Matt Strimas-Mackey" w:date="2019-04-16T10:36:00Z">
        <w:r w:rsidR="00582D25">
          <w:rPr>
            <w:rStyle w:val="apple-converted-space"/>
            <w:shd w:val="clear" w:color="auto" w:fill="FFFFFF"/>
          </w:rPr>
          <w:t xml:space="preserve"> the amount of habitat</w:t>
        </w:r>
      </w:ins>
      <w:ins w:id="197" w:author="Matt Strimas-Mackey" w:date="2019-04-16T10:37:00Z">
        <w:r w:rsidR="00582D25">
          <w:rPr>
            <w:rStyle w:val="apple-converted-space"/>
            <w:shd w:val="clear" w:color="auto" w:fill="FFFFFF"/>
          </w:rPr>
          <w:t xml:space="preserve"> we hope to protect for each species</w:t>
        </w:r>
      </w:ins>
      <w:ins w:id="198" w:author="Matt Strimas-Mackey" w:date="2019-04-16T10:36:00Z">
        <w:r w:rsidR="00582D25">
          <w:rPr>
            <w:rStyle w:val="apple-converted-space"/>
            <w:shd w:val="clear" w:color="auto" w:fill="FFFFFF"/>
          </w:rPr>
          <w:t>.</w:t>
        </w:r>
      </w:ins>
      <w:ins w:id="199" w:author="Matt Strimas-Mackey" w:date="2019-04-16T10:37:00Z">
        <w:r w:rsidR="007D4871">
          <w:rPr>
            <w:rStyle w:val="apple-converted-space"/>
            <w:shd w:val="clear" w:color="auto" w:fill="FFFFFF"/>
          </w:rPr>
          <w:t xml:space="preserve"> </w:t>
        </w:r>
      </w:ins>
      <w:ins w:id="200" w:author="Matt Strimas-Mackey" w:date="2019-04-16T10:33:00Z">
        <w:r w:rsidR="003E5967">
          <w:rPr>
            <w:rStyle w:val="apple-converted-space"/>
            <w:shd w:val="clear" w:color="auto" w:fill="FFFFFF"/>
          </w:rPr>
          <w:t>T</w:t>
        </w:r>
      </w:ins>
      <w:ins w:id="201" w:author="Matt Strimas-Mackey" w:date="2019-04-16T10:34:00Z">
        <w:r w:rsidR="00544E6E">
          <w:rPr>
            <w:rStyle w:val="apple-converted-space"/>
            <w:shd w:val="clear" w:color="auto" w:fill="FFFFFF"/>
          </w:rPr>
          <w:t>he</w:t>
        </w:r>
      </w:ins>
      <w:ins w:id="202" w:author="Matt Strimas-Mackey" w:date="2019-04-16T10:33:00Z">
        <w:r w:rsidR="003E5967">
          <w:rPr>
            <w:rStyle w:val="apple-converted-space"/>
            <w:shd w:val="clear" w:color="auto" w:fill="FFFFFF"/>
          </w:rPr>
          <w:t xml:space="preserve"> </w:t>
        </w:r>
      </w:ins>
      <w:del w:id="203" w:author="Matt Strimas-Mackey" w:date="2019-04-16T10:34:00Z">
        <w:r w:rsidR="00581800" w:rsidDel="00544E6E">
          <w:rPr>
            <w:rStyle w:val="apple-converted-space"/>
            <w:shd w:val="clear" w:color="auto" w:fill="FFFFFF"/>
          </w:rPr>
          <w:delText xml:space="preserve">Here we use the concept of systematic conservation planning </w:delText>
        </w:r>
        <w:r w:rsidR="00581800" w:rsidDel="00544E6E">
          <w:fldChar w:fldCharType="begin"/>
        </w:r>
        <w:r w:rsidR="00581800" w:rsidDel="00544E6E">
          <w:delInstrText>ADDIN ZOTERO_ITEM CSL_CITATION {"citationID":"7bMI0I4v","properties":{"formattedCitation":"(Margules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delInstrText>
        </w:r>
        <w:r w:rsidR="00581800" w:rsidDel="00544E6E">
          <w:fldChar w:fldCharType="separate"/>
        </w:r>
        <w:bookmarkStart w:id="204" w:name="__Fieldmark__383_924499877"/>
        <w:r w:rsidR="00581800" w:rsidDel="00544E6E">
          <w:rPr>
            <w:rStyle w:val="apple-converted-space"/>
            <w:shd w:val="clear" w:color="auto" w:fill="FFFFFF"/>
          </w:rPr>
          <w:delText>(Margules and Pressey 2000)</w:delText>
        </w:r>
        <w:r w:rsidR="00581800" w:rsidDel="00544E6E">
          <w:fldChar w:fldCharType="end"/>
        </w:r>
        <w:bookmarkEnd w:id="204"/>
        <w:r w:rsidR="00581800" w:rsidDel="00544E6E">
          <w:rPr>
            <w:rStyle w:val="apple-converted-space"/>
            <w:shd w:val="clear" w:color="auto" w:fill="FFFFFF"/>
          </w:rPr>
          <w:delText>, to inform choices about areas to protect, in order to</w:delText>
        </w:r>
      </w:del>
      <w:ins w:id="205" w:author="Matt Strimas-Mackey" w:date="2019-04-16T10:34:00Z">
        <w:r w:rsidR="00544E6E">
          <w:rPr>
            <w:rStyle w:val="apple-converted-space"/>
            <w:shd w:val="clear" w:color="auto" w:fill="FFFFFF"/>
          </w:rPr>
          <w:t>ultimate goal of this prioritization problem is</w:t>
        </w:r>
      </w:ins>
      <w:r w:rsidR="00581800">
        <w:rPr>
          <w:rStyle w:val="apple-converted-space"/>
          <w:shd w:val="clear" w:color="auto" w:fill="FFFFFF"/>
        </w:rPr>
        <w:t xml:space="preserve"> </w:t>
      </w:r>
      <w:ins w:id="206" w:author="Matt Strimas-Mackey" w:date="2019-04-16T10:34:00Z">
        <w:r w:rsidR="00544E6E">
          <w:rPr>
            <w:rStyle w:val="apple-converted-space"/>
            <w:shd w:val="clear" w:color="auto" w:fill="FFFFFF"/>
          </w:rPr>
          <w:t>to optimize the trade-off between conservation benefit and socioeconomic cost</w:t>
        </w:r>
      </w:ins>
      <w:del w:id="207" w:author="Matt Strimas-Mackey" w:date="2019-04-16T10:34:00Z">
        <w:r w:rsidR="00581800" w:rsidDel="00544E6E">
          <w:rPr>
            <w:rStyle w:val="apple-converted-space"/>
            <w:shd w:val="clear" w:color="auto" w:fill="FFFFFF"/>
          </w:rPr>
          <w:delText>optimize outcomes for biodiversity while minimizing societal costs</w:delText>
        </w:r>
      </w:del>
      <w:r w:rsidR="00581800">
        <w:rPr>
          <w:rStyle w:val="apple-converted-space"/>
          <w:shd w:val="clear" w:color="auto" w:fill="FFFFFF"/>
        </w:rPr>
        <w:t xml:space="preserve"> </w:t>
      </w:r>
      <w:r w:rsidR="00581800">
        <w:fldChar w:fldCharType="begin"/>
      </w:r>
      <w:r w:rsidR="00581800">
        <w:instrText>ADDIN ZOTERO_ITEM CSL_CITATION {"citationID":"ipsZgSZw","properties":{"formattedCitation":"(McIntosh et al. 2017)","plainCitation":"(McIntosh et al. 2017)","noteIndex":0},"citationItems":[{"id":2354,"uris":["http://zotero.org/users/878981/items/JYAA84DS"],"uri":["http://zotero.org/users/878981/items/JYAA84DS"],"itemData":{"id":2354,"type":"article-journal","title":"The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w:instrText>
      </w:r>
      <w:r w:rsidR="00581800">
        <w:fldChar w:fldCharType="separate"/>
      </w:r>
      <w:bookmarkStart w:id="208" w:name="__Fieldmark__396_924499877"/>
      <w:r w:rsidR="00581800">
        <w:rPr>
          <w:rStyle w:val="apple-converted-space"/>
          <w:shd w:val="clear" w:color="auto" w:fill="FFFFFF"/>
        </w:rPr>
        <w:t>(McIntosh et al. 2017)</w:t>
      </w:r>
      <w:r w:rsidR="00581800">
        <w:fldChar w:fldCharType="end"/>
      </w:r>
      <w:bookmarkEnd w:id="208"/>
      <w:r w:rsidR="00581800">
        <w:rPr>
          <w:rStyle w:val="apple-converted-space"/>
          <w:shd w:val="clear" w:color="auto" w:fill="FFFFFF"/>
        </w:rPr>
        <w:t xml:space="preserve">. </w:t>
      </w:r>
      <w:del w:id="209" w:author="Matt Strimas-Mackey" w:date="2019-04-16T10:35:00Z">
        <w:r w:rsidR="00581800" w:rsidDel="00544E6E">
          <w:rPr>
            <w:rStyle w:val="apple-converted-space"/>
            <w:shd w:val="clear" w:color="auto" w:fill="FFFFFF"/>
          </w:rPr>
          <w:delText>To achieve the goal to optimize the trade-off between conservation benefit and socioeconomic cost, i.e. to get the most benefit for limited conservation funds, we strive to minimize an objective function over a set of decision variables, subject to a series of constraints.</w:delText>
        </w:r>
      </w:del>
      <w:ins w:id="210" w:author="Matt Strimas-Mackey" w:date="2019-04-16T10:35:00Z">
        <w:r w:rsidR="00544E6E">
          <w:rPr>
            <w:rStyle w:val="apple-converted-space"/>
            <w:shd w:val="clear" w:color="auto" w:fill="FFFFFF"/>
          </w:rPr>
          <w:t>Achieving this goal involves finding the set of planning units that meets</w:t>
        </w:r>
      </w:ins>
      <w:ins w:id="211" w:author="Matt Strimas-Mackey" w:date="2019-04-16T10:37:00Z">
        <w:r w:rsidR="007D4871">
          <w:rPr>
            <w:rStyle w:val="apple-converted-space"/>
            <w:shd w:val="clear" w:color="auto" w:fill="FFFFFF"/>
          </w:rPr>
          <w:t xml:space="preserve"> the conservation targets</w:t>
        </w:r>
      </w:ins>
      <w:ins w:id="212" w:author="Matt Strimas-Mackey" w:date="2019-04-16T10:35:00Z">
        <w:r w:rsidR="00544E6E">
          <w:rPr>
            <w:rStyle w:val="apple-converted-space"/>
            <w:shd w:val="clear" w:color="auto" w:fill="FFFFFF"/>
          </w:rPr>
          <w:t xml:space="preserve"> </w:t>
        </w:r>
        <w:r w:rsidR="00D4175C">
          <w:rPr>
            <w:rStyle w:val="apple-converted-space"/>
            <w:shd w:val="clear" w:color="auto" w:fill="FFFFFF"/>
          </w:rPr>
          <w:t>for the minimum possible cost.</w:t>
        </w:r>
      </w:ins>
      <w:del w:id="213" w:author="Matt Strimas-Mackey" w:date="2019-04-16T10:35:00Z">
        <w:r w:rsidR="00581800" w:rsidDel="00D4175C">
          <w:rPr>
            <w:rStyle w:val="apple-converted-space"/>
            <w:shd w:val="clear" w:color="auto" w:fill="FFFFFF"/>
          </w:rPr>
          <w:delText xml:space="preserve"> </w:delText>
        </w:r>
      </w:del>
    </w:p>
    <w:p w14:paraId="75DB778D" w14:textId="77777777" w:rsidR="0056142A" w:rsidRDefault="00581800">
      <w:pPr>
        <w:pStyle w:val="xmsolistparagraph"/>
        <w:spacing w:beforeAutospacing="0" w:after="0" w:afterAutospacing="0" w:line="480" w:lineRule="auto"/>
        <w:ind w:firstLine="720"/>
      </w:pPr>
      <w:commentRangeStart w:id="214"/>
      <w:commentRangeStart w:id="215"/>
      <w:proofErr w:type="spellStart"/>
      <w:r>
        <w:rPr>
          <w:rStyle w:val="apple-converted-space"/>
          <w:highlight w:val="yellow"/>
          <w:shd w:val="clear" w:color="auto" w:fill="FFFFFF"/>
        </w:rPr>
        <w:lastRenderedPageBreak/>
        <w:t>Marxan</w:t>
      </w:r>
      <w:proofErr w:type="spellEnd"/>
      <w:r>
        <w:rPr>
          <w:rStyle w:val="apple-converted-space"/>
          <w:highlight w:val="yellow"/>
          <w:shd w:val="clear" w:color="auto" w:fill="FFFFFF"/>
        </w:rPr>
        <w:t xml:space="preserve"> formulation</w:t>
      </w:r>
    </w:p>
    <w:p w14:paraId="7F865155" w14:textId="77777777" w:rsidR="0056142A" w:rsidRDefault="0056142A">
      <w:pPr>
        <w:pStyle w:val="xmsolistparagraph"/>
        <w:spacing w:beforeAutospacing="0" w:after="0" w:afterAutospacing="0" w:line="480" w:lineRule="auto"/>
        <w:ind w:firstLine="720"/>
        <w:rPr>
          <w:rStyle w:val="apple-converted-space"/>
          <w:shd w:val="clear" w:color="auto" w:fill="FFFFFF"/>
        </w:rPr>
      </w:pPr>
    </w:p>
    <w:p w14:paraId="5EEB267C" w14:textId="77777777" w:rsidR="0056142A" w:rsidRDefault="00581800">
      <w:pPr>
        <w:pStyle w:val="xmsolistparagraph"/>
        <w:spacing w:beforeAutospacing="0" w:after="0" w:afterAutospacing="0" w:line="480" w:lineRule="auto"/>
        <w:ind w:firstLine="720"/>
        <w:rPr>
          <w:rStyle w:val="apple-converted-space"/>
          <w:highlight w:val="white"/>
          <w:lang w:val="en-CA"/>
        </w:rPr>
      </w:pPr>
      <w:r>
        <w:rPr>
          <w:rStyle w:val="apple-converted-space"/>
          <w:shd w:val="clear" w:color="auto" w:fill="FFFFFF"/>
          <w:lang w:val="en-CA"/>
        </w:rPr>
        <w:t>Integer linear programming is the subset of optimization algorithms used here to solve reserve design problems. The general form of an ILP problem can be expressed in matrix notation as:</w:t>
      </w:r>
    </w:p>
    <w:p w14:paraId="7E303F94" w14:textId="77777777" w:rsidR="0056142A" w:rsidRDefault="00581800">
      <w:pPr>
        <w:pStyle w:val="xmsolistparagraph"/>
        <w:spacing w:beforeAutospacing="0" w:after="0" w:afterAutospacing="0" w:line="480" w:lineRule="auto"/>
        <w:rPr>
          <w:rStyle w:val="apple-converted-space"/>
          <w:highlight w:val="white"/>
          <w:lang w:val="en-CA"/>
        </w:rPr>
      </w:pPr>
      <m:oMathPara>
        <m:oMath>
          <m:r>
            <w:rPr>
              <w:rFonts w:ascii="Cambria Math" w:hAnsi="Cambria Math"/>
            </w:rPr>
            <m:t>MinimizecxsubjectAx≥b</m:t>
          </m:r>
        </m:oMath>
      </m:oMathPara>
    </w:p>
    <w:p w14:paraId="1C041D7C" w14:textId="77777777" w:rsidR="0056142A" w:rsidRDefault="00581800">
      <w:pPr>
        <w:pStyle w:val="xmsolistparagraph"/>
        <w:spacing w:beforeAutospacing="0" w:after="0" w:afterAutospacing="0" w:line="480" w:lineRule="auto"/>
      </w:pPr>
      <w:r>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Pr>
          <w:rStyle w:val="apple-converted-space"/>
          <w:shd w:val="clear" w:color="auto" w:fill="FFFFFF"/>
          <w:lang w:val="en-CA"/>
        </w:rPr>
        <w:t>Aij</w:t>
      </w:r>
      <w:proofErr w:type="spellEnd"/>
      <w:r>
        <w:rPr>
          <w:rStyle w:val="apple-converted-space"/>
          <w:shd w:val="clear" w:color="auto" w:fill="FFFFFF"/>
          <w:lang w:val="en-CA"/>
        </w:rPr>
        <w:t>=</w:t>
      </w:r>
      <w:proofErr w:type="spellStart"/>
      <w:r>
        <w:rPr>
          <w:rStyle w:val="apple-converted-space"/>
          <w:shd w:val="clear" w:color="auto" w:fill="FFFFFF"/>
          <w:lang w:val="en-CA"/>
        </w:rPr>
        <w:t>rij</w:t>
      </w:r>
      <w:proofErr w:type="spellEnd"/>
      <w:r>
        <w:rPr>
          <w:rStyle w:val="apple-converted-space"/>
          <w:shd w:val="clear" w:color="auto" w:fill="FFFFFF"/>
          <w:lang w:val="en-CA"/>
        </w:rPr>
        <w:t xml:space="preserve">, the representation level of feature </w:t>
      </w:r>
      <w:proofErr w:type="spellStart"/>
      <w:r>
        <w:rPr>
          <w:rStyle w:val="apple-converted-space"/>
          <w:shd w:val="clear" w:color="auto" w:fill="FFFFFF"/>
          <w:lang w:val="en-CA"/>
        </w:rPr>
        <w:t>i</w:t>
      </w:r>
      <w:proofErr w:type="spellEnd"/>
      <w:r>
        <w:rPr>
          <w:rStyle w:val="apple-converted-space"/>
          <w:shd w:val="clear" w:color="auto" w:fill="FFFFFF"/>
          <w:lang w:val="en-CA"/>
        </w:rPr>
        <w:t xml:space="preserve"> in planning unit j. We set an objective to find the solution that fulfills all the targets and constraints for the least cost </w:t>
      </w:r>
      <w:r>
        <w:fldChar w:fldCharType="begin"/>
      </w:r>
      <w:r>
        <w:instrText>ADDIN ZOTERO_ITEM CSL_CITATION {"citationID":"QruG1Nv9","properties":{"formattedCitation":"(Beyer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16" w:name="__Fieldmark__415_924499877"/>
      <w:r>
        <w:rPr>
          <w:rStyle w:val="apple-converted-space"/>
          <w:shd w:val="clear" w:color="auto" w:fill="FFFFFF"/>
          <w:lang w:val="en-CA"/>
        </w:rPr>
        <w:t>(Beyer et al. 2016)</w:t>
      </w:r>
      <w:r>
        <w:fldChar w:fldCharType="end"/>
      </w:r>
      <w:bookmarkEnd w:id="216"/>
      <w:r>
        <w:rPr>
          <w:rStyle w:val="apple-converted-space"/>
          <w:shd w:val="clear" w:color="auto" w:fill="FFFFFF"/>
          <w:lang w:val="en-CA"/>
        </w:rPr>
        <w:t xml:space="preserve">. </w:t>
      </w:r>
    </w:p>
    <w:commentRangeEnd w:id="214"/>
    <w:p w14:paraId="64EBD651" w14:textId="77777777" w:rsidR="0056142A" w:rsidRDefault="00581800">
      <w:pPr>
        <w:pStyle w:val="xmsonormal"/>
        <w:spacing w:beforeAutospacing="0" w:after="0" w:afterAutospacing="0" w:line="480" w:lineRule="auto"/>
        <w:rPr>
          <w:i/>
          <w:lang w:val="en-CA"/>
        </w:rPr>
      </w:pPr>
      <w:ins w:id="217" w:author="Unknown Author" w:date="2019-04-13T17:34:00Z">
        <w:r>
          <w:commentReference w:id="214"/>
        </w:r>
      </w:ins>
      <w:commentRangeEnd w:id="215"/>
      <w:r w:rsidR="00CA04EF">
        <w:rPr>
          <w:rStyle w:val="CommentReference"/>
          <w:rFonts w:eastAsiaTheme="minorHAnsi" w:cstheme="minorBidi"/>
        </w:rPr>
        <w:commentReference w:id="215"/>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E5AAB7A" w:rsidR="0056142A" w:rsidRDefault="00581800">
      <w:pPr>
        <w:pStyle w:val="xmsonormal"/>
        <w:spacing w:beforeAutospacing="0" w:after="0" w:afterAutospacing="0" w:line="480" w:lineRule="auto"/>
        <w:ind w:firstLine="720"/>
      </w:pPr>
      <w:del w:id="218" w:author="Matt Strimas-Mackey" w:date="2019-04-16T10:18:00Z">
        <w:r w:rsidDel="006C4B67">
          <w:rPr>
            <w:lang w:val="en-CA"/>
          </w:rPr>
          <w:delText>There are numerous</w:delText>
        </w:r>
      </w:del>
      <w:ins w:id="219" w:author="Matt Strimas-Mackey" w:date="2019-04-16T10:18:00Z">
        <w:r w:rsidR="006C4B67">
          <w:rPr>
            <w:lang w:val="en-CA"/>
          </w:rPr>
          <w:t>A variety of</w:t>
        </w:r>
      </w:ins>
      <w:r>
        <w:rPr>
          <w:lang w:val="en-CA"/>
        </w:rPr>
        <w:t xml:space="preserve"> ILP solver</w:t>
      </w:r>
      <w:del w:id="220" w:author="Matt Strimas-Mackey" w:date="2019-04-16T10:18:00Z">
        <w:r w:rsidDel="006C4B67">
          <w:rPr>
            <w:lang w:val="en-CA"/>
          </w:rPr>
          <w:delText xml:space="preserve"> package</w:delText>
        </w:r>
      </w:del>
      <w:r>
        <w:rPr>
          <w:lang w:val="en-CA"/>
        </w:rPr>
        <w:t xml:space="preserve">s </w:t>
      </w:r>
      <w:del w:id="221" w:author="Matt Strimas-Mackey" w:date="2019-04-16T10:18:00Z">
        <w:r w:rsidDel="006C4B67">
          <w:rPr>
            <w:lang w:val="en-CA"/>
          </w:rPr>
          <w:delText>available at the moment</w:delText>
        </w:r>
      </w:del>
      <w:ins w:id="222" w:author="Matt Strimas-Mackey" w:date="2019-04-16T10:18:00Z">
        <w:r w:rsidR="006C4B67">
          <w:rPr>
            <w:lang w:val="en-CA"/>
          </w:rPr>
          <w:t>currently exist</w:t>
        </w:r>
      </w:ins>
      <w:del w:id="223" w:author="Matt Strimas-Mackey" w:date="2019-04-16T10:19:00Z">
        <w:r w:rsidDel="006C4B67">
          <w:rPr>
            <w:lang w:val="en-CA"/>
          </w:rPr>
          <w:delText>. Two distinct groups are commercial and open source solvers</w:delText>
        </w:r>
      </w:del>
      <w:ins w:id="224" w:author="Matt Strimas-Mackey" w:date="2019-04-16T10:20:00Z">
        <w:r w:rsidR="007E4202">
          <w:rPr>
            <w:lang w:val="en-CA"/>
          </w:rPr>
          <w:t>, and both commercial and open source solvers are available</w:t>
        </w:r>
      </w:ins>
      <w:r>
        <w:rPr>
          <w:lang w:val="en-CA"/>
        </w:rPr>
        <w:t xml:space="preserve">. </w:t>
      </w:r>
      <w:del w:id="225" w:author="Matt Strimas-Mackey" w:date="2019-04-16T10:21:00Z">
        <w:r w:rsidDel="00CA44BE">
          <w:rPr>
            <w:lang w:val="en-CA"/>
          </w:rPr>
          <w:delText>Both groups</w:delText>
        </w:r>
      </w:del>
      <w:ins w:id="226" w:author="Matt Strimas-Mackey" w:date="2019-04-16T10:21:00Z">
        <w:r w:rsidR="00CA44BE">
          <w:rPr>
            <w:lang w:val="en-CA"/>
          </w:rPr>
          <w:t>All solvers</w:t>
        </w:r>
      </w:ins>
      <w:r>
        <w:rPr>
          <w:lang w:val="en-CA"/>
        </w:rPr>
        <w:t xml:space="preserve"> ideally yield optimal solutions to ILP problems, but there are substantial differences in performance and</w:t>
      </w:r>
      <w:ins w:id="227" w:author="Matt Strimas-Mackey" w:date="2019-04-16T10:22:00Z">
        <w:r w:rsidR="00CA44BE">
          <w:rPr>
            <w:lang w:val="en-CA"/>
          </w:rPr>
          <w:t xml:space="preserve"> </w:t>
        </w:r>
      </w:ins>
      <w:ins w:id="228" w:author="Matt Strimas-Mackey" w:date="2019-04-16T10:23:00Z">
        <w:r w:rsidR="00CA44BE">
          <w:rPr>
            <w:lang w:val="en-CA"/>
          </w:rPr>
          <w:t>in the size of</w:t>
        </w:r>
      </w:ins>
      <w:r>
        <w:rPr>
          <w:lang w:val="en-CA"/>
        </w:rPr>
        <w:t xml:space="preserve"> problem</w:t>
      </w:r>
      <w:ins w:id="229" w:author="Matt Strimas-Mackey" w:date="2019-04-16T10:23:00Z">
        <w:r w:rsidR="00610022">
          <w:rPr>
            <w:lang w:val="en-CA"/>
          </w:rPr>
          <w:t>s</w:t>
        </w:r>
      </w:ins>
      <w:r>
        <w:rPr>
          <w:lang w:val="en-CA"/>
        </w:rPr>
        <w:t xml:space="preserve"> </w:t>
      </w:r>
      <w:del w:id="230" w:author="Matt Strimas-Mackey" w:date="2019-04-16T10:23:00Z">
        <w:r w:rsidDel="00610022">
          <w:rPr>
            <w:lang w:val="en-CA"/>
          </w:rPr>
          <w:delText xml:space="preserve">size </w:delText>
        </w:r>
      </w:del>
      <w:r>
        <w:rPr>
          <w:lang w:val="en-CA"/>
        </w:rPr>
        <w:t xml:space="preserve">that can be solved </w:t>
      </w:r>
      <w:del w:id="231" w:author="Matt Strimas-Mackey" w:date="2019-04-16T10:23:00Z">
        <w:r w:rsidDel="009916F4">
          <w:rPr>
            <w:lang w:val="en-CA"/>
          </w:rPr>
          <w:delText>using different packages</w:delText>
        </w:r>
      </w:del>
      <w:ins w:id="232" w:author="Unknown Author" w:date="2019-04-13T17:35:00Z">
        <w:del w:id="233" w:author="Matt Strimas-Mackey" w:date="2019-04-16T10:23:00Z">
          <w:r w:rsidDel="009916F4">
            <w:rPr>
              <w:lang w:val="en-CA"/>
            </w:rPr>
            <w:delText xml:space="preserve"> </w:delText>
          </w:r>
        </w:del>
        <w:r>
          <w:rPr>
            <w:lang w:val="en-CA"/>
          </w:rPr>
          <w:t xml:space="preserve">(citation </w:t>
        </w:r>
        <w:proofErr w:type="spellStart"/>
        <w:r>
          <w:rPr>
            <w:lang w:val="en-CA"/>
          </w:rPr>
          <w:t>neeeded</w:t>
        </w:r>
        <w:proofErr w:type="spellEnd"/>
        <w:r>
          <w:rPr>
            <w:lang w:val="en-CA"/>
          </w:rPr>
          <w:t>)</w:t>
        </w:r>
      </w:ins>
      <w:r>
        <w:rPr>
          <w:lang w:val="en-CA"/>
        </w:rPr>
        <w:t xml:space="preserve">. For the purposes of performance testing we opted for one of the best commercial solvers currently on the market, </w:t>
      </w:r>
      <w:proofErr w:type="spellStart"/>
      <w:r>
        <w:rPr>
          <w:lang w:val="en-CA"/>
        </w:rPr>
        <w:t>Gurobi</w:t>
      </w:r>
      <w:proofErr w:type="spellEnd"/>
      <w:r>
        <w:rPr>
          <w:lang w:val="en-CA"/>
        </w:rPr>
        <w:t xml:space="preserve"> </w:t>
      </w:r>
      <w:r>
        <w:fldChar w:fldCharType="begin"/>
      </w:r>
      <w:r>
        <w:instrText>ADDIN ZOTERO_ITEM CSL_CITATION {"citationID":"BDsjmG4s","properties":{"formattedCitation":"(Gurobi Optimization Inc. 2017)","plainCitation":"(Gurobi Optimization Inc. 2017)","noteIndex":0},"citationItems":[{"id":2353,"uris":["http://zotero.org/users/878981/items/YPZHLGSG"],"uri":["http://zotero.org/users/878981/items/YPZHLGSG"],"itemData":{"id":2353,"type":"book","title":"Gurobi Optimizer Reference Manual, Version 7.5.1","author":[{"literal":"Gurobi Optimization Inc."}],"issued":{"date-parts":[["2017"]]}}}],"schema":"https://github.com/citation-style-language/schema/raw/master/csl-citation.json"}</w:instrText>
      </w:r>
      <w:r>
        <w:fldChar w:fldCharType="separate"/>
      </w:r>
      <w:bookmarkStart w:id="234" w:name="__Fieldmark__429_924499877"/>
      <w:r>
        <w:rPr>
          <w:lang w:val="en-CA"/>
        </w:rPr>
        <w:t>(Gurobi Optimization Inc. 2017)</w:t>
      </w:r>
      <w:r>
        <w:fldChar w:fldCharType="end"/>
      </w:r>
      <w:bookmarkEnd w:id="234"/>
      <w:r>
        <w:rPr>
          <w:lang w:val="en-CA"/>
        </w:rPr>
        <w:t xml:space="preserve">. In a recent benchmark study, </w:t>
      </w:r>
      <w:proofErr w:type="spellStart"/>
      <w:r>
        <w:rPr>
          <w:lang w:val="en-CA"/>
        </w:rPr>
        <w:t>Gurobi</w:t>
      </w:r>
      <w:proofErr w:type="spellEnd"/>
      <w:r>
        <w:rPr>
          <w:lang w:val="en-CA"/>
        </w:rPr>
        <w:t xml:space="preserve">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2018)","noteIndex":0},"citationItems":[{"id":2533,"uris":["http://zotero.org/users/878981/items/25QXVFY2"],"uri":["http://zotero.org/users/878981/items/25QXVFY2"],"itemData":{"id":2533,"type":"article-journal","title":"Evaluating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w:instrText>
      </w:r>
      <w:r>
        <w:fldChar w:fldCharType="separate"/>
      </w:r>
      <w:bookmarkStart w:id="235" w:name="__Fieldmark__445_924499877"/>
      <w:r>
        <w:rPr>
          <w:lang w:val="en-CA"/>
        </w:rPr>
        <w:t>(Luppold et al. 2018)</w:t>
      </w:r>
      <w:r>
        <w:fldChar w:fldCharType="end"/>
      </w:r>
      <w:bookmarkEnd w:id="235"/>
      <w:r>
        <w:rPr>
          <w:lang w:val="en-CA"/>
        </w:rPr>
        <w:t xml:space="preserve">. </w:t>
      </w:r>
      <w:proofErr w:type="spellStart"/>
      <w:r>
        <w:rPr>
          <w:lang w:val="en-CA"/>
        </w:rPr>
        <w:t>Gurobi</w:t>
      </w:r>
      <w:proofErr w:type="spellEnd"/>
      <w:r>
        <w:rPr>
          <w:lang w:val="en-CA"/>
        </w:rPr>
        <w:t xml:space="preserve"> provides a free academic license to researchers, but is otherwise costly for </w:t>
      </w:r>
      <w:proofErr w:type="spellStart"/>
      <w:r>
        <w:rPr>
          <w:lang w:val="en-CA"/>
        </w:rPr>
        <w:t>non academic</w:t>
      </w:r>
      <w:proofErr w:type="spellEnd"/>
      <w:r>
        <w:rPr>
          <w:lang w:val="en-CA"/>
        </w:rPr>
        <w:t xml:space="preserve"> institutions and individuals. To investigate solver performance of </w:t>
      </w:r>
      <w:r>
        <w:rPr>
          <w:lang w:val="en-CA"/>
        </w:rPr>
        <w:lastRenderedPageBreak/>
        <w:t xml:space="preserve">packages that are freely available to everyone, we also tested the open source solver SYMPHONY </w:t>
      </w:r>
      <w:r>
        <w:fldChar w:fldCharType="begin"/>
      </w:r>
      <w:r>
        <w:instrText>ADDIN ZOTERO_ITEM CSL_CITATION {"citationID":"KS6vekSZ","properties":{"formattedCitation":"(Ted Ralphs et al. 2019)","plainCitation":"(Ted Ralphs et al. 2019)","noteIndex":0},"citationItems":[{"id":2532,"uris":["http://zotero.org/users/878981/items/W6ECUFLB"],"uri":["http://zotero.org/users/878981/items/W6ECUFLB"],"itemData":{"id":2532,"type":"book","title":"coin-or/SYMPHONY: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w:instrText>
      </w:r>
      <w:r>
        <w:fldChar w:fldCharType="separate"/>
      </w:r>
      <w:bookmarkStart w:id="236" w:name="__Fieldmark__464_924499877"/>
      <w:r>
        <w:rPr>
          <w:lang w:val="en-CA"/>
        </w:rPr>
        <w:t>(Ted Ralphs et al. 2019)</w:t>
      </w:r>
      <w:r>
        <w:fldChar w:fldCharType="end"/>
      </w:r>
      <w:bookmarkEnd w:id="236"/>
      <w:r>
        <w:rPr>
          <w:lang w:val="en-CA"/>
        </w:rPr>
        <w:t xml:space="preserve">. Both </w:t>
      </w:r>
      <w:proofErr w:type="spellStart"/>
      <w:r>
        <w:rPr>
          <w:lang w:val="en-CA"/>
        </w:rPr>
        <w:t>Gurobi</w:t>
      </w:r>
      <w:proofErr w:type="spellEnd"/>
      <w:r>
        <w:rPr>
          <w:lang w:val="en-CA"/>
        </w:rPr>
        <w:t xml:space="preserve"> and SYMPHONY can be used from R. For </w:t>
      </w:r>
      <w:proofErr w:type="spellStart"/>
      <w:r>
        <w:rPr>
          <w:lang w:val="en-CA"/>
        </w:rPr>
        <w:t>Gurobi</w:t>
      </w:r>
      <w:proofErr w:type="spellEnd"/>
      <w:r>
        <w:rPr>
          <w:lang w:val="en-CA"/>
        </w:rPr>
        <w:t xml:space="preserve"> we used the R package provided with the software (</w:t>
      </w:r>
      <w:proofErr w:type="spellStart"/>
      <w:r>
        <w:rPr>
          <w:lang w:val="en-CA"/>
        </w:rPr>
        <w:t>gurobi</w:t>
      </w:r>
      <w:proofErr w:type="spellEnd"/>
      <w:ins w:id="237" w:author="Matt Strimas-Mackey" w:date="2019-04-16T10:17:00Z">
        <w:r w:rsidR="00862637">
          <w:rPr>
            <w:lang w:val="en-CA"/>
          </w:rPr>
          <w:t xml:space="preserve"> </w:t>
        </w:r>
      </w:ins>
      <w:ins w:id="238" w:author="Matt Strimas-Mackey" w:date="2019-04-16T10:18:00Z">
        <w:r w:rsidR="008A4B83">
          <w:rPr>
            <w:lang w:val="en-CA"/>
          </w:rPr>
          <w:t xml:space="preserve">version </w:t>
        </w:r>
      </w:ins>
      <w:del w:id="239" w:author="Matt Strimas-Mackey" w:date="2019-04-16T10:17:00Z">
        <w:r w:rsidDel="00862637">
          <w:rPr>
            <w:lang w:val="en-CA"/>
          </w:rPr>
          <w:delText>_</w:delText>
        </w:r>
      </w:del>
      <w:r>
        <w:rPr>
          <w:lang w:val="en-CA"/>
        </w:rPr>
        <w:t xml:space="preserve">8.1-0) and for SYMPHONY the </w:t>
      </w:r>
      <w:proofErr w:type="spellStart"/>
      <w:r>
        <w:rPr>
          <w:lang w:val="en-CA"/>
        </w:rPr>
        <w:t>Rsymphony</w:t>
      </w:r>
      <w:proofErr w:type="spellEnd"/>
      <w:r>
        <w:rPr>
          <w:lang w:val="en-CA"/>
        </w:rPr>
        <w:t xml:space="preserve"> package </w:t>
      </w:r>
      <w:del w:id="240" w:author="Matt Strimas-Mackey" w:date="2019-04-16T10:18:00Z">
        <w:r w:rsidDel="00862637">
          <w:rPr>
            <w:lang w:val="en-CA"/>
          </w:rPr>
          <w:delText xml:space="preserve">v.0.1-28 </w:delText>
        </w:r>
      </w:del>
      <w:r>
        <w:fldChar w:fldCharType="begin"/>
      </w:r>
      <w:r>
        <w:instrText>ADDIN ZOTERO_ITEM CSL_CITATION {"citationID":"MXKNWAZZ","properties":{"formattedCitation":"(Harter et al. 2017)","plainCitation":"(Harter et al. 2017)","noteIndex":0},"citationItems":[{"id":2531,"uris":["http://zotero.org/users/878981/items/5RBCNVNQ"],"uri":["http://zotero.org/users/878981/items/5RBCNVNQ"],"itemData":{"id":2531,"type":"book","title":"Rsymphony: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w:instrText>
      </w:r>
      <w:r>
        <w:fldChar w:fldCharType="separate"/>
      </w:r>
      <w:bookmarkStart w:id="241" w:name="__Fieldmark__485_924499877"/>
      <w:r>
        <w:rPr>
          <w:lang w:val="en-CA"/>
        </w:rPr>
        <w:t>(</w:t>
      </w:r>
      <w:ins w:id="242" w:author="Matt Strimas-Mackey" w:date="2019-04-16T10:18:00Z">
        <w:r w:rsidR="00862637">
          <w:rPr>
            <w:lang w:val="en-CA"/>
          </w:rPr>
          <w:t xml:space="preserve">version 0.1-28; </w:t>
        </w:r>
      </w:ins>
      <w:r>
        <w:rPr>
          <w:lang w:val="en-CA"/>
        </w:rPr>
        <w:t>Harter et al. 2017)</w:t>
      </w:r>
      <w:r>
        <w:fldChar w:fldCharType="end"/>
      </w:r>
      <w:bookmarkEnd w:id="241"/>
      <w:r>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046ABA1A" w:rsidR="0056142A" w:rsidRDefault="00581800">
      <w:pPr>
        <w:pStyle w:val="xmsonormal"/>
        <w:spacing w:beforeAutospacing="0" w:after="0" w:afterAutospacing="0" w:line="480" w:lineRule="auto"/>
        <w:ind w:firstLine="720"/>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vary conservation targets between 10 and 90% in 10% increments (9 variations), using ii) 10 – 72 species/features (5 variations) as targets, and iii) with spatial extents of 9</w:t>
      </w:r>
      <w:ins w:id="243" w:author="Matt Strimas-Mackey" w:date="2019-04-16T10:39:00Z">
        <w:r w:rsidR="00250222">
          <w:rPr>
            <w:lang w:val="en-CA"/>
          </w:rPr>
          <w:t>,</w:t>
        </w:r>
      </w:ins>
      <w:r>
        <w:rPr>
          <w:lang w:val="en-CA"/>
        </w:rPr>
        <w:t>282, 37</w:t>
      </w:r>
      <w:ins w:id="244" w:author="Matt Strimas-Mackey" w:date="2019-04-16T10:39:00Z">
        <w:r w:rsidR="00250222">
          <w:rPr>
            <w:lang w:val="en-CA"/>
          </w:rPr>
          <w:t>,</w:t>
        </w:r>
      </w:ins>
      <w:r>
        <w:rPr>
          <w:lang w:val="en-CA"/>
        </w:rPr>
        <w:t xml:space="preserve">128, </w:t>
      </w:r>
      <w:ins w:id="245" w:author="Matt Strimas-Mackey" w:date="2019-04-16T10:41:00Z">
        <w:r w:rsidR="00B6245A">
          <w:rPr>
            <w:lang w:val="en-CA"/>
          </w:rPr>
          <w:t xml:space="preserve">and </w:t>
        </w:r>
      </w:ins>
      <w:r>
        <w:rPr>
          <w:lang w:val="en-CA"/>
        </w:rPr>
        <w:t>148</w:t>
      </w:r>
      <w:ins w:id="246" w:author="Matt Strimas-Mackey" w:date="2019-04-16T10:39:00Z">
        <w:r w:rsidR="00250222">
          <w:rPr>
            <w:lang w:val="en-CA"/>
          </w:rPr>
          <w:t>,</w:t>
        </w:r>
      </w:ins>
      <w:r>
        <w:rPr>
          <w:lang w:val="en-CA"/>
        </w:rPr>
        <w:t xml:space="preserve">510 planning units (3 variations), resulting in a total of 135 scenarios created. For </w:t>
      </w:r>
      <w:proofErr w:type="spellStart"/>
      <w:r>
        <w:rPr>
          <w:lang w:val="en-CA"/>
        </w:rPr>
        <w:t>Marxan</w:t>
      </w:r>
      <w:proofErr w:type="spellEnd"/>
      <w:ins w:id="247" w:author="Matt Strimas-Mackey" w:date="2019-04-16T10:40:00Z">
        <w:r w:rsidR="00744D35">
          <w:rPr>
            <w:lang w:val="en-CA"/>
          </w:rPr>
          <w:t>,</w:t>
        </w:r>
      </w:ins>
      <w:r>
        <w:rPr>
          <w:lang w:val="en-CA"/>
        </w:rPr>
        <w:t xml:space="preserve"> we also varied two additional parameters, </w:t>
      </w:r>
      <w:proofErr w:type="spellStart"/>
      <w:r>
        <w:rPr>
          <w:lang w:val="en-CA"/>
        </w:rPr>
        <w:t>i</w:t>
      </w:r>
      <w:proofErr w:type="spellEnd"/>
      <w:r>
        <w:rPr>
          <w:lang w:val="en-CA"/>
        </w:rPr>
        <w:t xml:space="preserve">) </w:t>
      </w:r>
      <w:ins w:id="248" w:author="Matt Strimas-Mackey" w:date="2019-04-16T10:39:00Z">
        <w:r w:rsidR="00DA484B">
          <w:rPr>
            <w:lang w:val="en-CA"/>
          </w:rPr>
          <w:t xml:space="preserve">the </w:t>
        </w:r>
      </w:ins>
      <w:r>
        <w:rPr>
          <w:lang w:val="en-CA"/>
        </w:rPr>
        <w:t xml:space="preserve">number of iterations </w:t>
      </w:r>
      <w:del w:id="249" w:author="Matt Strimas-Mackey" w:date="2019-04-16T10:49:00Z">
        <w:r w:rsidDel="007C112F">
          <w:rPr>
            <w:lang w:val="en-CA"/>
          </w:rPr>
          <w:delText xml:space="preserve">from </w:delText>
        </w:r>
      </w:del>
      <w:ins w:id="250" w:author="Matt Strimas-Mackey" w:date="2019-04-16T10:49:00Z">
        <w:r w:rsidR="007C112F">
          <w:rPr>
            <w:lang w:val="en-CA"/>
          </w:rPr>
          <w:t xml:space="preserve">ranged </w:t>
        </w:r>
        <w:proofErr w:type="spellStart"/>
        <w:r w:rsidR="007C112F">
          <w:rPr>
            <w:lang w:val="en-CA"/>
          </w:rPr>
          <w:t>from</w:t>
        </w:r>
        <w:proofErr w:type="spellEnd"/>
        <w:r w:rsidR="007C112F">
          <w:rPr>
            <w:lang w:val="en-CA"/>
          </w:rPr>
          <w:t xml:space="preserve"> </w:t>
        </w:r>
      </w:ins>
      <w:del w:id="251" w:author="Matt Strimas-Mackey" w:date="2019-04-16T10:39:00Z">
        <w:r w:rsidDel="00DA484B">
          <w:rPr>
            <w:lang w:val="en-CA"/>
          </w:rPr>
          <w:delText>1E+</w:delText>
        </w:r>
      </w:del>
      <w:ins w:id="252" w:author="Matt Strimas-Mackey" w:date="2019-04-16T10:39:00Z">
        <w:r w:rsidR="00DA484B">
          <w:rPr>
            <w:lang w:val="en-CA"/>
          </w:rPr>
          <w:t>10</w:t>
        </w:r>
      </w:ins>
      <w:del w:id="253" w:author="Matt Strimas-Mackey" w:date="2019-04-16T10:39:00Z">
        <w:r w:rsidRPr="00DA484B" w:rsidDel="00DA484B">
          <w:rPr>
            <w:vertAlign w:val="superscript"/>
            <w:lang w:val="en-CA"/>
            <w:rPrChange w:id="254" w:author="Matt Strimas-Mackey" w:date="2019-04-16T10:39:00Z">
              <w:rPr>
                <w:lang w:val="en-CA"/>
              </w:rPr>
            </w:rPrChange>
          </w:rPr>
          <w:delText>0</w:delText>
        </w:r>
      </w:del>
      <w:r w:rsidRPr="00DA484B">
        <w:rPr>
          <w:vertAlign w:val="superscript"/>
          <w:lang w:val="en-CA"/>
          <w:rPrChange w:id="255" w:author="Matt Strimas-Mackey" w:date="2019-04-16T10:39:00Z">
            <w:rPr>
              <w:lang w:val="en-CA"/>
            </w:rPr>
          </w:rPrChange>
        </w:rPr>
        <w:t>4</w:t>
      </w:r>
      <w:r>
        <w:rPr>
          <w:lang w:val="en-CA"/>
        </w:rPr>
        <w:t xml:space="preserve"> to </w:t>
      </w:r>
      <w:del w:id="256" w:author="Matt Strimas-Mackey" w:date="2019-04-16T10:39:00Z">
        <w:r w:rsidRPr="00DA484B" w:rsidDel="00DA484B">
          <w:rPr>
            <w:lang w:val="en-CA"/>
          </w:rPr>
          <w:delText>1E+</w:delText>
        </w:r>
      </w:del>
      <w:ins w:id="257" w:author="Matt Strimas-Mackey" w:date="2019-04-16T10:39:00Z">
        <w:r w:rsidR="00DA484B" w:rsidRPr="00744D35">
          <w:rPr>
            <w:lang w:val="en-CA"/>
          </w:rPr>
          <w:t>1</w:t>
        </w:r>
        <w:r w:rsidR="00DA484B" w:rsidRPr="00B6245A">
          <w:rPr>
            <w:lang w:val="en-CA"/>
          </w:rPr>
          <w:t>0</w:t>
        </w:r>
        <w:r w:rsidR="00DA484B">
          <w:rPr>
            <w:vertAlign w:val="superscript"/>
            <w:lang w:val="en-CA"/>
          </w:rPr>
          <w:t>8</w:t>
        </w:r>
      </w:ins>
      <w:del w:id="258" w:author="Matt Strimas-Mackey" w:date="2019-04-16T10:39:00Z">
        <w:r w:rsidRPr="00DA484B" w:rsidDel="00DA484B">
          <w:rPr>
            <w:vertAlign w:val="superscript"/>
            <w:lang w:val="en-CA"/>
            <w:rPrChange w:id="259" w:author="Matt Strimas-Mackey" w:date="2019-04-16T10:39:00Z">
              <w:rPr>
                <w:lang w:val="en-CA"/>
              </w:rPr>
            </w:rPrChange>
          </w:rPr>
          <w:delText>08</w:delText>
        </w:r>
      </w:del>
      <w:r>
        <w:rPr>
          <w:lang w:val="en-CA"/>
        </w:rPr>
        <w:t xml:space="preserve"> (5 variations) and ii)</w:t>
      </w:r>
      <w:ins w:id="260" w:author="Matt Strimas-Mackey" w:date="2019-04-16T10:49:00Z">
        <w:r w:rsidR="007C112F">
          <w:rPr>
            <w:lang w:val="en-CA"/>
          </w:rPr>
          <w:t xml:space="preserve"> </w:t>
        </w:r>
      </w:ins>
      <w:del w:id="261" w:author="Matt Strimas-Mackey" w:date="2019-04-16T10:49:00Z">
        <w:r w:rsidDel="007C112F">
          <w:rPr>
            <w:lang w:val="en-CA"/>
          </w:rPr>
          <w:delText xml:space="preserve"> the </w:delText>
        </w:r>
      </w:del>
      <w:r>
        <w:rPr>
          <w:lang w:val="en-CA"/>
        </w:rPr>
        <w:t>species penalty factor</w:t>
      </w:r>
      <w:ins w:id="262" w:author="Matt Strimas-Mackey" w:date="2019-04-16T10:49:00Z">
        <w:r w:rsidR="007C112F">
          <w:rPr>
            <w:lang w:val="en-CA"/>
          </w:rPr>
          <w:t>s</w:t>
        </w:r>
      </w:ins>
      <w:ins w:id="263" w:author="Matt Strimas-Mackey" w:date="2019-04-16T10:44:00Z">
        <w:r w:rsidR="00BF0AF0">
          <w:rPr>
            <w:lang w:val="en-CA"/>
          </w:rPr>
          <w:t xml:space="preserve"> (SPF)</w:t>
        </w:r>
      </w:ins>
      <w:r>
        <w:rPr>
          <w:lang w:val="en-CA"/>
        </w:rPr>
        <w:t xml:space="preserve"> </w:t>
      </w:r>
      <w:ins w:id="264" w:author="Matt Strimas-Mackey" w:date="2019-04-16T10:44:00Z">
        <w:r w:rsidR="00BF0AF0">
          <w:rPr>
            <w:lang w:val="en-CA"/>
          </w:rPr>
          <w:t xml:space="preserve"> </w:t>
        </w:r>
      </w:ins>
      <w:del w:id="265" w:author="Matt Strimas-Mackey" w:date="2019-04-16T10:42:00Z">
        <w:r w:rsidDel="00B6245A">
          <w:rPr>
            <w:lang w:val="en-CA"/>
          </w:rPr>
          <w:delText xml:space="preserve">1, 5, 25, 125 </w:delText>
        </w:r>
      </w:del>
      <w:ins w:id="266" w:author="Matt Strimas-Mackey" w:date="2019-04-16T10:49:00Z">
        <w:r w:rsidR="007C112F">
          <w:rPr>
            <w:lang w:val="en-CA"/>
          </w:rPr>
          <w:t xml:space="preserve">of </w:t>
        </w:r>
      </w:ins>
      <w:del w:id="267" w:author="Matt Strimas-Mackey" w:date="2019-04-16T10:49:00Z">
        <w:r w:rsidDel="007C112F">
          <w:rPr>
            <w:lang w:val="en-CA"/>
          </w:rPr>
          <w:delText>(</w:delText>
        </w:r>
      </w:del>
      <w:ins w:id="268" w:author="Matt Strimas-Mackey" w:date="2019-04-16T10:42:00Z">
        <w:r w:rsidR="00B6245A">
          <w:rPr>
            <w:lang w:val="en-CA"/>
          </w:rPr>
          <w:t xml:space="preserve">1, 5, 25, </w:t>
        </w:r>
      </w:ins>
      <w:ins w:id="269" w:author="Matt Strimas-Mackey" w:date="2019-04-16T10:49:00Z">
        <w:r w:rsidR="007C112F">
          <w:rPr>
            <w:lang w:val="en-CA"/>
          </w:rPr>
          <w:t xml:space="preserve">and </w:t>
        </w:r>
      </w:ins>
      <w:ins w:id="270" w:author="Matt Strimas-Mackey" w:date="2019-04-16T10:42:00Z">
        <w:r w:rsidR="00B6245A">
          <w:rPr>
            <w:lang w:val="en-CA"/>
          </w:rPr>
          <w:t>125</w:t>
        </w:r>
      </w:ins>
      <w:ins w:id="271" w:author="Matt Strimas-Mackey" w:date="2019-04-16T10:50:00Z">
        <w:r w:rsidR="007C112F">
          <w:rPr>
            <w:lang w:val="en-CA"/>
          </w:rPr>
          <w:t xml:space="preserve"> were </w:t>
        </w:r>
        <w:r w:rsidR="00EE55F3">
          <w:rPr>
            <w:lang w:val="en-CA"/>
          </w:rPr>
          <w:t>explored</w:t>
        </w:r>
        <w:r w:rsidR="007C112F">
          <w:rPr>
            <w:lang w:val="en-CA"/>
          </w:rPr>
          <w:t xml:space="preserve"> (</w:t>
        </w:r>
      </w:ins>
      <w:r>
        <w:rPr>
          <w:lang w:val="en-CA"/>
        </w:rPr>
        <w:t>4 variations) for a total of 2</w:t>
      </w:r>
      <w:ins w:id="272" w:author="Matt Strimas-Mackey" w:date="2019-04-16T10:42:00Z">
        <w:r w:rsidR="00D75B1B">
          <w:rPr>
            <w:lang w:val="en-CA"/>
          </w:rPr>
          <w:t>,</w:t>
        </w:r>
      </w:ins>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ins w:id="273" w:author="Matt Strimas-Mackey" w:date="2019-04-16T10:42:00Z">
        <w:r w:rsidR="00384DCA">
          <w:rPr>
            <w:lang w:val="en-CA"/>
          </w:rPr>
          <w:t>,</w:t>
        </w:r>
      </w:ins>
      <w:r>
        <w:rPr>
          <w:lang w:val="en-CA"/>
        </w:rPr>
        <w:t xml:space="preserve">510 planning units, </w:t>
      </w:r>
      <w:ins w:id="274" w:author="Matt Strimas-Mackey" w:date="2019-04-16T10:42:00Z">
        <w:r w:rsidR="00384DCA">
          <w:rPr>
            <w:lang w:val="en-CA"/>
          </w:rPr>
          <w:t>10</w:t>
        </w:r>
        <w:r w:rsidR="00384DCA" w:rsidRPr="00384DCA">
          <w:rPr>
            <w:vertAlign w:val="superscript"/>
            <w:lang w:val="en-CA"/>
            <w:rPrChange w:id="275" w:author="Matt Strimas-Mackey" w:date="2019-04-16T10:42:00Z">
              <w:rPr>
                <w:lang w:val="en-CA"/>
              </w:rPr>
            </w:rPrChange>
          </w:rPr>
          <w:t>8</w:t>
        </w:r>
        <w:r w:rsidR="00384DCA">
          <w:rPr>
            <w:lang w:val="en-CA"/>
          </w:rPr>
          <w:t xml:space="preserve"> </w:t>
        </w:r>
      </w:ins>
      <w:del w:id="276" w:author="Matt Strimas-Mackey" w:date="2019-04-16T10:42:00Z">
        <w:r w:rsidDel="00384DCA">
          <w:rPr>
            <w:lang w:val="en-CA"/>
          </w:rPr>
          <w:delText xml:space="preserve">1E+08 </w:delText>
        </w:r>
      </w:del>
      <w:r>
        <w:rPr>
          <w:lang w:val="en-CA"/>
        </w:rPr>
        <w:t>iterations) was &gt;8 hours, we restricted the</w:t>
      </w:r>
      <w:del w:id="277" w:author="Matt Strimas-Mackey" w:date="2019-04-16T10:43:00Z">
        <w:r w:rsidDel="0020384E">
          <w:rPr>
            <w:lang w:val="en-CA"/>
          </w:rPr>
          <w:delText xml:space="preserve"> set of</w:delText>
        </w:r>
      </w:del>
      <w:r>
        <w:rPr>
          <w:lang w:val="en-CA"/>
        </w:rPr>
        <w:t xml:space="preserve"> full range of scenarios to those mentioned above. </w:t>
      </w:r>
      <w:commentRangeStart w:id="278"/>
      <w:r>
        <w:rPr>
          <w:lang w:val="en-CA"/>
        </w:rPr>
        <w:t xml:space="preserve">However, to explore the effect of larger </w:t>
      </w:r>
      <w:ins w:id="279" w:author="Matt Strimas-Mackey" w:date="2019-04-16T10:45:00Z">
        <w:r w:rsidR="00C94128">
          <w:rPr>
            <w:lang w:val="en-CA"/>
          </w:rPr>
          <w:t xml:space="preserve">numbers of </w:t>
        </w:r>
      </w:ins>
      <w:r>
        <w:rPr>
          <w:lang w:val="en-CA"/>
        </w:rPr>
        <w:t xml:space="preserve">planning units within computational </w:t>
      </w:r>
      <w:del w:id="280" w:author="Matt Strimas-Mackey" w:date="2019-04-16T10:44:00Z">
        <w:r w:rsidDel="00A64045">
          <w:rPr>
            <w:lang w:val="en-CA"/>
          </w:rPr>
          <w:delText xml:space="preserve">power </w:delText>
        </w:r>
      </w:del>
      <w:r>
        <w:rPr>
          <w:lang w:val="en-CA"/>
        </w:rPr>
        <w:t>limitations, we created an additional 9 scenarios (target</w:t>
      </w:r>
      <w:ins w:id="281" w:author="Matt Strimas-Mackey" w:date="2019-04-16T10:44:00Z">
        <w:r w:rsidR="00A64045">
          <w:rPr>
            <w:lang w:val="en-CA"/>
          </w:rPr>
          <w:t>s</w:t>
        </w:r>
      </w:ins>
      <w:r>
        <w:rPr>
          <w:lang w:val="en-CA"/>
        </w:rPr>
        <w:t xml:space="preserve"> rang</w:t>
      </w:r>
      <w:ins w:id="282" w:author="Matt Strimas-Mackey" w:date="2019-04-16T10:45:00Z">
        <w:r w:rsidR="00C94128">
          <w:rPr>
            <w:lang w:val="en-CA"/>
          </w:rPr>
          <w:t>ing</w:t>
        </w:r>
      </w:ins>
      <w:del w:id="283" w:author="Matt Strimas-Mackey" w:date="2019-04-16T10:45:00Z">
        <w:r w:rsidDel="00C94128">
          <w:rPr>
            <w:lang w:val="en-CA"/>
          </w:rPr>
          <w:delText>e</w:delText>
        </w:r>
      </w:del>
      <w:r>
        <w:rPr>
          <w:lang w:val="en-CA"/>
        </w:rPr>
        <w:t xml:space="preserve"> from 10 – 90 %, with 72 features, </w:t>
      </w:r>
      <w:del w:id="284" w:author="Matt Strimas-Mackey" w:date="2019-04-16T10:43:00Z">
        <w:r w:rsidDel="00AA7D8B">
          <w:rPr>
            <w:lang w:val="en-CA"/>
          </w:rPr>
          <w:delText>1E+08</w:delText>
        </w:r>
      </w:del>
      <w:ins w:id="285" w:author="Matt Strimas-Mackey" w:date="2019-04-16T10:43:00Z">
        <w:r w:rsidR="00AA7D8B">
          <w:rPr>
            <w:lang w:val="en-CA"/>
          </w:rPr>
          <w:t>10</w:t>
        </w:r>
        <w:r w:rsidR="00AA7D8B" w:rsidRPr="00AA7D8B">
          <w:rPr>
            <w:vertAlign w:val="superscript"/>
            <w:lang w:val="en-CA"/>
            <w:rPrChange w:id="286" w:author="Matt Strimas-Mackey" w:date="2019-04-16T10:43:00Z">
              <w:rPr>
                <w:lang w:val="en-CA"/>
              </w:rPr>
            </w:rPrChange>
          </w:rPr>
          <w:t>8</w:t>
        </w:r>
      </w:ins>
      <w:r>
        <w:rPr>
          <w:lang w:val="en-CA"/>
        </w:rPr>
        <w:t xml:space="preserve"> iterations and </w:t>
      </w:r>
      <w:del w:id="287" w:author="Matt Strimas-Mackey" w:date="2019-04-16T10:45:00Z">
        <w:r w:rsidDel="0085240D">
          <w:rPr>
            <w:lang w:val="en-CA"/>
          </w:rPr>
          <w:delText xml:space="preserve">spf </w:delText>
        </w:r>
      </w:del>
      <w:ins w:id="288" w:author="Matt Strimas-Mackey" w:date="2019-04-16T10:45:00Z">
        <w:r w:rsidR="0085240D">
          <w:rPr>
            <w:lang w:val="en-CA"/>
          </w:rPr>
          <w:t xml:space="preserve">SPF </w:t>
        </w:r>
      </w:ins>
      <w:r>
        <w:rPr>
          <w:lang w:val="en-CA"/>
        </w:rPr>
        <w:t xml:space="preserve">= 5) with </w:t>
      </w:r>
      <w:del w:id="289" w:author="Matt Strimas-Mackey" w:date="2019-04-16T10:44:00Z">
        <w:r w:rsidDel="00BF0AF0">
          <w:rPr>
            <w:lang w:val="en-CA"/>
          </w:rPr>
          <w:delText xml:space="preserve">n = </w:delText>
        </w:r>
      </w:del>
      <w:r>
        <w:rPr>
          <w:lang w:val="en-CA"/>
        </w:rPr>
        <w:t>594</w:t>
      </w:r>
      <w:ins w:id="290" w:author="Matt Strimas-Mackey" w:date="2019-04-16T10:44:00Z">
        <w:r w:rsidR="009C46BE">
          <w:rPr>
            <w:lang w:val="en-CA"/>
          </w:rPr>
          <w:t>,</w:t>
        </w:r>
      </w:ins>
      <w:r>
        <w:rPr>
          <w:lang w:val="en-CA"/>
        </w:rPr>
        <w:t xml:space="preserve">040 planning units. This number of planning units is well within the range of previous studies using </w:t>
      </w:r>
      <w:proofErr w:type="spellStart"/>
      <w:r>
        <w:rPr>
          <w:lang w:val="en-CA"/>
        </w:rPr>
        <w:t>Marxan</w:t>
      </w:r>
      <w:proofErr w:type="spellEnd"/>
      <w:r>
        <w:rPr>
          <w:lang w:val="en-CA"/>
        </w:rPr>
        <w:t xml:space="preserve"> (refs – Karissa, Australia Marine </w:t>
      </w:r>
      <w:proofErr w:type="spellStart"/>
      <w:r>
        <w:rPr>
          <w:lang w:val="en-CA"/>
        </w:rPr>
        <w:t>Marxan</w:t>
      </w:r>
      <w:proofErr w:type="spellEnd"/>
      <w:r>
        <w:rPr>
          <w:lang w:val="en-CA"/>
        </w:rPr>
        <w:t>?</w:t>
      </w:r>
      <w:commentRangeEnd w:id="278"/>
      <w:r>
        <w:commentReference w:id="278"/>
      </w:r>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291" w:name="__Fieldmark__550_924499877"/>
      <w:r>
        <w:rPr>
          <w:lang w:val="en-CA"/>
        </w:rPr>
        <w:t>(Ardron et al. 2010)</w:t>
      </w:r>
      <w:r>
        <w:fldChar w:fldCharType="end"/>
      </w:r>
      <w:bookmarkEnd w:id="291"/>
      <w:r>
        <w:rPr>
          <w:lang w:val="en-CA"/>
        </w:rPr>
        <w:t>.</w:t>
      </w:r>
    </w:p>
    <w:p w14:paraId="08E56838" w14:textId="77777777" w:rsidR="0056142A" w:rsidRDefault="0056142A">
      <w:pPr>
        <w:pStyle w:val="xmsonormal"/>
        <w:spacing w:beforeAutospacing="0" w:after="0" w:afterAutospacing="0" w:line="480" w:lineRule="auto"/>
        <w:rPr>
          <w:lang w:val="en-CA"/>
        </w:rPr>
      </w:pPr>
    </w:p>
    <w:p w14:paraId="63DBF27A" w14:textId="77777777" w:rsidR="0056142A" w:rsidRDefault="00581800">
      <w:pPr>
        <w:pStyle w:val="xmsonormal"/>
        <w:spacing w:beforeAutospacing="0" w:after="0" w:afterAutospacing="0" w:line="480" w:lineRule="auto"/>
        <w:rPr>
          <w:b/>
        </w:rPr>
      </w:pPr>
      <w:r>
        <w:rPr>
          <w:b/>
        </w:rPr>
        <w:lastRenderedPageBreak/>
        <w:t xml:space="preserve">Results </w:t>
      </w:r>
    </w:p>
    <w:p w14:paraId="07F223C2" w14:textId="3E38C72E" w:rsidR="0056142A" w:rsidDel="00694E89" w:rsidRDefault="00581800">
      <w:pPr>
        <w:pStyle w:val="xmsonormal"/>
        <w:spacing w:beforeAutospacing="0" w:after="0" w:afterAutospacing="0" w:line="480" w:lineRule="auto"/>
        <w:ind w:firstLine="720"/>
        <w:rPr>
          <w:del w:id="292" w:author="Matt Strimas-Mackey" w:date="2019-04-16T10:58:00Z"/>
        </w:rPr>
      </w:pPr>
      <w:commentRangeStart w:id="293"/>
      <w:r>
        <w:t>ILP algorithms (</w:t>
      </w:r>
      <w:proofErr w:type="spellStart"/>
      <w:r>
        <w:t>Gurobi</w:t>
      </w:r>
      <w:proofErr w:type="spellEnd"/>
      <w:r>
        <w:t>, Symphony) outperformed SA (</w:t>
      </w:r>
      <w:proofErr w:type="spellStart"/>
      <w:r>
        <w:t>Marxan</w:t>
      </w:r>
      <w:proofErr w:type="spellEnd"/>
      <w:r>
        <w:t xml:space="preserve">) in terms of </w:t>
      </w:r>
      <w:del w:id="294" w:author="Matt Strimas-Mackey" w:date="2019-04-16T10:52:00Z">
        <w:r w:rsidDel="0041029F">
          <w:delText>finding the optimal solution in every case</w:delText>
        </w:r>
      </w:del>
      <w:ins w:id="295" w:author="Matt Strimas-Mackey" w:date="2019-04-16T11:00:00Z">
        <w:r w:rsidR="00664B00">
          <w:t>their ability to find optimal solutions</w:t>
        </w:r>
      </w:ins>
      <w:ins w:id="296" w:author="Matt Strimas-Mackey" w:date="2019-04-16T10:52:00Z">
        <w:r w:rsidR="0041029F">
          <w:t xml:space="preserve"> </w:t>
        </w:r>
      </w:ins>
      <w:ins w:id="297" w:author="Matt Strimas-Mackey" w:date="2019-04-16T10:53:00Z">
        <w:r w:rsidR="0041029F">
          <w:t>across all scenarios</w:t>
        </w:r>
      </w:ins>
      <w:r>
        <w:t xml:space="preserve">. </w:t>
      </w:r>
      <w:del w:id="298" w:author="Matt Strimas-Mackey" w:date="2019-04-16T10:54:00Z">
        <w:r w:rsidDel="008E6557">
          <w:delText>This resulted in a lower objective value, but in our case of using assessed land values as cost, we show that</w:delText>
        </w:r>
      </w:del>
      <w:ins w:id="299" w:author="Matt Strimas-Mackey" w:date="2019-04-16T10:54:00Z">
        <w:r w:rsidR="008E6557">
          <w:t>Through finding solutions closer to optimality, using ILP</w:t>
        </w:r>
      </w:ins>
      <w:r>
        <w:t xml:space="preserve"> </w:t>
      </w:r>
      <w:ins w:id="300" w:author="Matt Strimas-Mackey" w:date="2019-04-16T10:54:00Z">
        <w:r w:rsidR="008E6557">
          <w:t xml:space="preserve">resulted in </w:t>
        </w:r>
      </w:ins>
      <w:r>
        <w:t>cost savings ranging from 12 to 30%</w:t>
      </w:r>
      <w:ins w:id="301" w:author="Matt Strimas-Mackey" w:date="2019-04-16T10:54:00Z">
        <w:r w:rsidR="008E6557">
          <w:t xml:space="preserve">. </w:t>
        </w:r>
      </w:ins>
      <w:del w:id="302" w:author="Matt Strimas-Mackey" w:date="2019-04-16T10:54:00Z">
        <w:r w:rsidDel="008E6557">
          <w:delText xml:space="preserve"> result in hugely reduced expenditures. </w:delText>
        </w:r>
      </w:del>
      <w:r>
        <w:t>At the 30% protection target ILP solvers resulted in solutions that were $144</w:t>
      </w:r>
      <w:commentRangeStart w:id="303"/>
      <w:r>
        <w:t>M</w:t>
      </w:r>
      <w:commentRangeEnd w:id="303"/>
      <w:r w:rsidR="00E348E9">
        <w:rPr>
          <w:rStyle w:val="CommentReference"/>
          <w:rFonts w:eastAsiaTheme="minorHAnsi" w:cstheme="minorBidi"/>
        </w:rPr>
        <w:commentReference w:id="303"/>
      </w:r>
      <w:r>
        <w:t xml:space="preserve"> cheaper than SA (Figure 1). With </w:t>
      </w:r>
      <w:del w:id="304" w:author="Matt Strimas-Mackey" w:date="2019-04-16T10:56:00Z">
        <w:r w:rsidDel="0034473C">
          <w:delText>this amount of money</w:delText>
        </w:r>
      </w:del>
      <w:ins w:id="305" w:author="Matt Strimas-Mackey" w:date="2019-04-16T10:56:00Z">
        <w:r w:rsidR="0034473C">
          <w:t>these savings</w:t>
        </w:r>
      </w:ins>
      <w:r>
        <w:t xml:space="preserve"> an additional 3</w:t>
      </w:r>
      <w:ins w:id="306" w:author="Matt Strimas-Mackey" w:date="2019-04-16T10:58:00Z">
        <w:r w:rsidR="006C559B">
          <w:t>,</w:t>
        </w:r>
      </w:ins>
      <w:r>
        <w:t xml:space="preserve">039 ha could be protected </w:t>
      </w:r>
      <w:ins w:id="307" w:author="Matt Strimas-Mackey" w:date="2019-04-16T10:58:00Z">
        <w:r w:rsidR="006C559B">
          <w:t>(53,934 ha vs 50,895 ha)</w:t>
        </w:r>
        <w:r w:rsidR="006C559B">
          <w:t xml:space="preserve"> </w:t>
        </w:r>
      </w:ins>
      <w:r>
        <w:t xml:space="preserve">using an ILP approach by raising the </w:t>
      </w:r>
      <w:ins w:id="308" w:author="Matt Strimas-Mackey" w:date="2019-04-16T10:56:00Z">
        <w:r w:rsidR="0034473C">
          <w:t xml:space="preserve">representation </w:t>
        </w:r>
      </w:ins>
      <w:r>
        <w:t>target</w:t>
      </w:r>
      <w:ins w:id="309" w:author="Matt Strimas-Mackey" w:date="2019-04-16T10:56:00Z">
        <w:r w:rsidR="0034473C">
          <w:t>s</w:t>
        </w:r>
      </w:ins>
      <w:r>
        <w:t xml:space="preserve"> until the </w:t>
      </w:r>
      <w:ins w:id="310" w:author="Matt Strimas-Mackey" w:date="2019-04-16T10:58:00Z">
        <w:r w:rsidR="00664B00">
          <w:t xml:space="preserve">cost of the </w:t>
        </w:r>
      </w:ins>
      <w:ins w:id="311" w:author="Matt Strimas-Mackey" w:date="2019-04-16T10:56:00Z">
        <w:r w:rsidR="0034473C">
          <w:t xml:space="preserve">resulting solution </w:t>
        </w:r>
      </w:ins>
      <w:ins w:id="312" w:author="Matt Strimas-Mackey" w:date="2019-04-16T10:58:00Z">
        <w:r w:rsidR="00664B00">
          <w:t>matched that</w:t>
        </w:r>
      </w:ins>
      <w:del w:id="313" w:author="Matt Strimas-Mackey" w:date="2019-04-16T10:56:00Z">
        <w:r w:rsidDel="0034473C">
          <w:delText xml:space="preserve">cost </w:delText>
        </w:r>
      </w:del>
      <w:ins w:id="314" w:author="Matt Strimas-Mackey" w:date="2019-04-16T10:56:00Z">
        <w:r w:rsidR="0034473C">
          <w:t xml:space="preserve"> </w:t>
        </w:r>
      </w:ins>
      <w:r>
        <w:t xml:space="preserve">of the </w:t>
      </w:r>
      <w:proofErr w:type="spellStart"/>
      <w:r>
        <w:t>Marxan</w:t>
      </w:r>
      <w:proofErr w:type="spellEnd"/>
      <w:r>
        <w:t xml:space="preserve"> solution</w:t>
      </w:r>
      <w:del w:id="315" w:author="Matt Strimas-Mackey" w:date="2019-04-16T10:58:00Z">
        <w:r w:rsidDel="00664B00">
          <w:delText xml:space="preserve"> is met</w:delText>
        </w:r>
        <w:r w:rsidDel="006C559B">
          <w:delText xml:space="preserve"> (53,934 ha vs 50,895 ha)</w:delText>
        </w:r>
      </w:del>
      <w:r>
        <w:t xml:space="preserve">. </w:t>
      </w:r>
      <w:commentRangeEnd w:id="293"/>
      <w:ins w:id="316" w:author="Unknown Author" w:date="2019-04-13T17:45:00Z">
        <w:r>
          <w:commentReference w:id="293"/>
        </w:r>
      </w:ins>
    </w:p>
    <w:p w14:paraId="6F526DD0" w14:textId="16E3271A" w:rsidR="0056142A" w:rsidDel="00694E89" w:rsidRDefault="0056142A">
      <w:pPr>
        <w:pStyle w:val="xmsonormal"/>
        <w:spacing w:beforeAutospacing="0" w:after="0" w:afterAutospacing="0" w:line="480" w:lineRule="auto"/>
        <w:rPr>
          <w:del w:id="317" w:author="Matt Strimas-Mackey" w:date="2019-04-16T10:58:00Z"/>
        </w:rPr>
      </w:pPr>
    </w:p>
    <w:p w14:paraId="484BC870" w14:textId="77777777" w:rsidR="0056142A" w:rsidRDefault="00581800" w:rsidP="00694E89">
      <w:pPr>
        <w:pStyle w:val="xmsonormal"/>
        <w:spacing w:beforeAutospacing="0" w:after="0" w:afterAutospacing="0" w:line="480" w:lineRule="auto"/>
        <w:ind w:firstLine="720"/>
        <w:pPrChange w:id="318" w:author="Matt Strimas-Mackey" w:date="2019-04-16T10:58:00Z">
          <w:pPr>
            <w:pStyle w:val="xmsonormal"/>
            <w:spacing w:beforeAutospacing="0" w:after="0" w:afterAutospacing="0" w:line="480" w:lineRule="auto"/>
          </w:pPr>
        </w:pPrChange>
      </w:pPr>
      <w:commentRangeStart w:id="319"/>
      <w:commentRangeEnd w:id="319"/>
      <w:ins w:id="320" w:author="Unknown Author" w:date="2019-04-13T17:46:00Z">
        <w:r>
          <w:commentReference w:id="319"/>
        </w:r>
      </w:ins>
    </w:p>
    <w:p w14:paraId="1E553E8A" w14:textId="77777777" w:rsidR="0056142A" w:rsidRDefault="0056142A">
      <w:pPr>
        <w:pStyle w:val="xmsonormal"/>
        <w:spacing w:beforeAutospacing="0" w:after="0" w:afterAutospacing="0" w:line="480" w:lineRule="auto"/>
      </w:pPr>
    </w:p>
    <w:p w14:paraId="474D0368" w14:textId="77777777"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Symphony, and lastly </w:t>
      </w:r>
      <w:proofErr w:type="spellStart"/>
      <w:r>
        <w:t>Marxan</w:t>
      </w:r>
      <w:proofErr w:type="spellEnd"/>
      <w:r>
        <w:t xml:space="preserve"> (Figure 2). </w:t>
      </w:r>
      <w:proofErr w:type="spellStart"/>
      <w:r>
        <w:t>Gurobi</w:t>
      </w:r>
      <w:proofErr w:type="spellEnd"/>
      <w:r>
        <w:t xml:space="preserve"> was as fast or faster across all scenarios investigated, Symphony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321"/>
      <w:commentRangeEnd w:id="321"/>
      <w:ins w:id="322" w:author="Unknown Author" w:date="2019-04-13T17:47:00Z">
        <w:r>
          <w:commentReference w:id="321"/>
        </w:r>
      </w:ins>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0DE578CA"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instrText>ADDIN ZOTERO_ITEM CSL_CITATION {"citationID":"3RPwTHLW","properties":{"formattedCitation":"(Underhill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323" w:name="__Fieldmark__621_924499877"/>
      <w:r>
        <w:t>(Underhill 1994, Rodrigues and Gaston 2002)</w:t>
      </w:r>
      <w:r>
        <w:fldChar w:fldCharType="end"/>
      </w:r>
      <w:bookmarkEnd w:id="323"/>
      <w:r>
        <w:t xml:space="preserve">, but we are only now getting to a point where making this switch </w:t>
      </w:r>
      <w:del w:id="324" w:author="Matt Strimas-Mackey" w:date="2019-04-16T11:01:00Z">
        <w:r w:rsidDel="00664B00">
          <w:delText xml:space="preserve">seems </w:delText>
        </w:r>
      </w:del>
      <w:ins w:id="325" w:author="Matt Strimas-Mackey" w:date="2019-04-16T11:01:00Z">
        <w:r w:rsidR="00664B00">
          <w:t>is computationally</w:t>
        </w:r>
        <w:r w:rsidR="00664B00">
          <w:t xml:space="preserve"> </w:t>
        </w:r>
      </w:ins>
      <w:r>
        <w:t xml:space="preserve">feasible. </w:t>
      </w:r>
      <w:commentRangeStart w:id="326"/>
      <w:r>
        <w:t xml:space="preserve">With the drawback of failing to solve large problems diminishing, or really disappearing, the second drawback identified of presenting a single best solution being not that useful for practical and political reasons is all that remains </w:t>
      </w:r>
      <w:r>
        <w:fldChar w:fldCharType="begin"/>
      </w:r>
      <w:r>
        <w:instrText>ADDIN ZOTERO_ITEM CSL_CITATION {"citationID":"i8FnLRIt","properties":{"formattedCitation":"(Ball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327" w:name="__Fieldmark__629_924499877"/>
      <w:r>
        <w:t>(Ball et al. 2009)</w:t>
      </w:r>
      <w:r>
        <w:fldChar w:fldCharType="end"/>
      </w:r>
      <w:bookmarkEnd w:id="327"/>
      <w:commentRangeEnd w:id="326"/>
      <w:r w:rsidR="00664B00">
        <w:rPr>
          <w:rStyle w:val="CommentReference"/>
          <w:rFonts w:eastAsiaTheme="minorHAnsi" w:cstheme="minorBidi"/>
        </w:rPr>
        <w:commentReference w:id="326"/>
      </w:r>
      <w:r>
        <w:t xml:space="preserve">. </w:t>
      </w:r>
      <w:commentRangeStart w:id="328"/>
      <w:r>
        <w:t xml:space="preserve">One could argue that this would not represent an insurmountable issue and we </w:t>
      </w:r>
      <w:r>
        <w:lastRenderedPageBreak/>
        <w:t xml:space="preserve">think the benefits of finding the optimal solution to a conservation planning problem will likely outweigh that drawback. </w:t>
      </w:r>
      <w:commentRangeEnd w:id="328"/>
      <w:r w:rsidR="00664B00">
        <w:rPr>
          <w:rStyle w:val="CommentReference"/>
          <w:rFonts w:eastAsiaTheme="minorHAnsi" w:cstheme="minorBidi"/>
        </w:rPr>
        <w:commentReference w:id="328"/>
      </w:r>
    </w:p>
    <w:p w14:paraId="43E546F4" w14:textId="3D68CB3C" w:rsidR="0056142A" w:rsidRDefault="00581800">
      <w:pPr>
        <w:pStyle w:val="xmsonormal"/>
        <w:spacing w:beforeAutospacing="0" w:after="0" w:afterAutospacing="0" w:line="480" w:lineRule="auto"/>
      </w:pPr>
      <w:r>
        <w:tab/>
      </w:r>
      <w:commentRangeStart w:id="329"/>
      <w:r>
        <w:t>One practical advantage of using ILP over SA is that the analysis does not require calibration</w:t>
      </w:r>
      <w:commentRangeEnd w:id="329"/>
      <w:r>
        <w:commentReference w:id="329"/>
      </w:r>
      <w:r>
        <w:t xml:space="preserve">. A crucial task in every </w:t>
      </w:r>
      <w:proofErr w:type="spellStart"/>
      <w:r>
        <w:t>Marxan</w:t>
      </w:r>
      <w:proofErr w:type="spellEnd"/>
      <w:r>
        <w:t xml:space="preserve">/SA </w:t>
      </w:r>
      <w:del w:id="330" w:author="Matt Strimas-Mackey" w:date="2019-04-16T11:02:00Z">
        <w:r w:rsidDel="00664B00">
          <w:delText xml:space="preserve">project </w:delText>
        </w:r>
      </w:del>
      <w:ins w:id="331" w:author="Matt Strimas-Mackey" w:date="2019-04-16T11:02:00Z">
        <w:r w:rsidR="00664B00">
          <w:t>prioritization</w:t>
        </w:r>
        <w:r w:rsidR="00664B00">
          <w:t xml:space="preserve"> </w:t>
        </w:r>
      </w:ins>
      <w:r>
        <w:t xml:space="preserve">is the calibration of parameter for the analysis </w:t>
      </w:r>
      <w:r>
        <w:fldChar w:fldCharType="begin"/>
      </w:r>
      <w:r>
        <w:instrText>ADDIN ZOTERO_ITEM CSL_CITATION {"citationID":"QVU6yObh","properties":{"formattedCitation":"(Ardron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332" w:name="__Fieldmark__645_924499877"/>
      <w:r>
        <w:t>(Ardron et al. 2010)</w:t>
      </w:r>
      <w:r>
        <w:fldChar w:fldCharType="end"/>
      </w:r>
      <w:bookmarkEnd w:id="332"/>
      <w:r>
        <w:t xml:space="preserve">. This task can be very time consuming, especially for larger problems. At the very least species penalty factor (SPF), number of SA iterations and number of </w:t>
      </w:r>
      <w:commentRangeStart w:id="333"/>
      <w:r>
        <w:t xml:space="preserve">restarts </w:t>
      </w:r>
      <w:commentRangeEnd w:id="333"/>
      <w:r w:rsidR="00664B00">
        <w:rPr>
          <w:rStyle w:val="CommentReference"/>
          <w:rFonts w:eastAsiaTheme="minorHAnsi" w:cstheme="minorBidi"/>
        </w:rPr>
        <w:commentReference w:id="333"/>
      </w:r>
      <w:r>
        <w:t xml:space="preserve">should be calibrated. Ideally parameters should 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runs, which we have done before finalizing parameters and presenting results. None of this calibration time is necessary using ILP. This explains the difference in number of scenarios investigated between ILP (135) and SA (2700) as shown in Table 1. An added benefit is that the </w:t>
      </w:r>
      <w:commentRangeStart w:id="334"/>
      <w:r>
        <w:t>somewhat subjective</w:t>
      </w:r>
      <w:commentRangeEnd w:id="334"/>
      <w:r w:rsidR="00664B00">
        <w:rPr>
          <w:rStyle w:val="CommentReference"/>
          <w:rFonts w:eastAsiaTheme="minorHAnsi" w:cstheme="minorBidi"/>
        </w:rPr>
        <w:commentReference w:id="334"/>
      </w:r>
      <w:r>
        <w:t xml:space="preserve"> process of setting values for these three parameters can be eliminated using ILP as well.</w:t>
      </w:r>
    </w:p>
    <w:p w14:paraId="4DDFE6B7" w14:textId="77777777"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instrText>ADDIN ZOTERO_ITEM CSL_CITATION {"citationID":"JXUgV5iQ","properties":{"formattedCitation":"(Ardron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335" w:name="__Fieldmark__678_924499877"/>
      <w:r>
        <w:t>(Ardron et al. 2010)</w:t>
      </w:r>
      <w:r>
        <w:fldChar w:fldCharType="end"/>
      </w:r>
      <w:bookmarkEnd w:id="335"/>
      <w:r>
        <w:t>, current trends for larger problem sizes can’t be accommodated using SA approaches. On the other hand, ILP/</w:t>
      </w:r>
      <w:proofErr w:type="spellStart"/>
      <w:r>
        <w:t>prioritizr</w:t>
      </w:r>
      <w:proofErr w:type="spellEnd"/>
      <w:r>
        <w:t xml:space="preserve"> can handle problem sizes of &gt;1M planning units </w:t>
      </w:r>
      <w:r>
        <w:fldChar w:fldCharType="begin"/>
      </w:r>
      <w:r>
        <w:instrText>ADDIN ZOTERO_ITEM CSL_CITATION {"citationID":"YgojhKf6","properties":{"formattedCitation":"(Schuster et al. 2018)","plainCitation":"(Schuster et al. 2018)","noteIndex":0},"citationItems":[{"id":2461,"uris":["http://zotero.org/users/878981/items/5GGS9CF4"],"uri":["http://zotero.org/users/878981/items/5GGS9CF4"],"itemData":{"id":2461,"type":"article-journal","title":"Optimizing conservation of migratory species over their full annual cycle in the Western Hemisphere","container-title":"bioRxiv","abstract":"Strategic plans to conserve migratory species require detailed knowledge on species distribution, abundance, and habitat use over the annual cycle, but such data are lacking for most species. We developed a hemispheric approach to planning using spatiotemporally explicit species abundance models to prioritize land needed to conserve &gt;=17% of the global populations of 109 species of Neotropical migratory birds. The efficiency of annual cycle plans was evaluated in comparisons to single-season plans, and to scenarios that avoided areas with a high human footprint index. Annual cycle plans were more efficient than single-season plans and reduced the area needed to meet 17% targets by up to 43%. Area efficiency was maximized when land converted by human activity (e.g., agricultural, urban) was included in solutions, suggesting that working landscapes contribute positively to conservation. Here we show that annual cycle plans and land-sharing approaches to conservation can help identify land use scenarios capable of supporting human livelihoods and Neotropical migratory birds.","URL":"https://www.biorxiv.org/content/early/2018/02/21/268805","DOI":"10.1101/268805","author":[{"family":"Schuster","given":"Richard"},{"family":"Wilson","given":"Scott"},{"family":"Rodewald","given":"Amanda"},{"family":"Arcese","given":"Peter"},{"family":"Fink","given":"Daniel"},{"family":"Auer","given":"Tom"},{"family":"Bennett","given":"Joseph"}],"issued":{"date-parts":[["2018"]]}}}],"schema":"https://github.com/citation-style-language/schema/raw/master/csl-citation.json"}</w:instrText>
      </w:r>
      <w:r>
        <w:fldChar w:fldCharType="separate"/>
      </w:r>
      <w:bookmarkStart w:id="336" w:name="__Fieldmark__691_924499877"/>
      <w:r>
        <w:t>(Schuster et al. 2018)</w:t>
      </w:r>
      <w:r>
        <w:fldChar w:fldCharType="end"/>
      </w:r>
      <w:bookmarkEnd w:id="336"/>
      <w:commentRangeStart w:id="337"/>
      <w:r>
        <w:rPr>
          <w:b/>
        </w:rPr>
        <w:t>.</w:t>
      </w:r>
      <w:commentRangeEnd w:id="337"/>
      <w:r>
        <w:commentReference w:id="337"/>
      </w:r>
    </w:p>
    <w:p w14:paraId="21A2DFC9" w14:textId="13BB0B13" w:rsidR="0056142A" w:rsidRDefault="00581800">
      <w:pPr>
        <w:pStyle w:val="xmsonormal"/>
        <w:spacing w:beforeAutospacing="0" w:after="0" w:afterAutospacing="0" w:line="480" w:lineRule="auto"/>
      </w:pPr>
      <w:r>
        <w:tab/>
        <w:t xml:space="preserve">Finally, we would argue that another strength of ILP solvers, especially </w:t>
      </w:r>
      <w:proofErr w:type="spellStart"/>
      <w:r>
        <w:t>Gurobi</w:t>
      </w:r>
      <w:proofErr w:type="spellEnd"/>
      <w:r>
        <w:t xml:space="preserve">, is that they can be used </w:t>
      </w:r>
      <w:del w:id="338" w:author="Matt Strimas-Mackey" w:date="2019-04-16T11:04:00Z">
        <w:r w:rsidDel="00664B00">
          <w:delText xml:space="preserve">in meeting </w:delText>
        </w:r>
      </w:del>
      <w:r>
        <w:t xml:space="preserve">to </w:t>
      </w:r>
      <w:ins w:id="339" w:author="Matt Strimas-Mackey" w:date="2019-04-16T11:04:00Z">
        <w:r w:rsidR="00664B00">
          <w:t xml:space="preserve">quickly </w:t>
        </w:r>
      </w:ins>
      <w:r>
        <w:t xml:space="preserve">explore </w:t>
      </w:r>
      <w:ins w:id="340" w:author="Matt Strimas-Mackey" w:date="2019-04-16T11:04:00Z">
        <w:r w:rsidR="00664B00">
          <w:t xml:space="preserve">and compare </w:t>
        </w:r>
      </w:ins>
      <w:r>
        <w:t xml:space="preserve">different conservation prioritization scenarios </w:t>
      </w:r>
      <w:del w:id="341" w:author="Matt Strimas-Mackey" w:date="2019-04-16T11:05:00Z">
        <w:r w:rsidDel="00664B00">
          <w:delText>on the fly</w:delText>
        </w:r>
      </w:del>
      <w:ins w:id="342" w:author="Matt Strimas-Mackey" w:date="2019-04-16T11:05:00Z">
        <w:r w:rsidR="00664B00">
          <w:t>in real</w:t>
        </w:r>
        <w:r w:rsidR="003B30B2">
          <w:t>-</w:t>
        </w:r>
        <w:r w:rsidR="00664B00">
          <w:t>time</w:t>
        </w:r>
      </w:ins>
      <w:r>
        <w:t>. Especially when the ILP solvers are ma</w:t>
      </w:r>
      <w:ins w:id="343" w:author="Matt Strimas-Mackey" w:date="2019-04-16T11:05:00Z">
        <w:r w:rsidR="003B30B2">
          <w:t>d</w:t>
        </w:r>
      </w:ins>
      <w:del w:id="344" w:author="Matt Strimas-Mackey" w:date="2019-04-16T11:05:00Z">
        <w:r w:rsidDel="003B30B2">
          <w:delText>k</w:delText>
        </w:r>
      </w:del>
      <w:r>
        <w:t>e accessibly in a way that interacting with them is easy and allows for visualization and exploration</w:t>
      </w:r>
      <w:del w:id="345" w:author="Matt Strimas-Mackey" w:date="2019-04-16T11:05:00Z">
        <w:r w:rsidDel="003B30B2">
          <w:delText xml:space="preserve"> on the fly</w:delText>
        </w:r>
      </w:del>
      <w:r>
        <w:t>. We have created a number of interactive web apps using the</w:t>
      </w:r>
      <w:commentRangeStart w:id="346"/>
      <w:r>
        <w:t xml:space="preserve"> R package shiny</w:t>
      </w:r>
      <w:commentRangeEnd w:id="346"/>
      <w:r>
        <w:commentReference w:id="346"/>
      </w:r>
      <w:r>
        <w:t xml:space="preserve"> </w:t>
      </w:r>
      <w:r>
        <w:fldChar w:fldCharType="begin"/>
      </w:r>
      <w:r>
        <w:instrText>ADDIN ZOTERO_ITEM CSL_CITATION {"citationID":"5SzC0fZZ","properties":{"formattedCitation":"(Chang et al. 2018)","plainCitation":"(Chang et al. 2018)","noteIndex":0},"citationItems":[{"id":2556,"uris":["http://zotero.org/users/878981/items/LGNNPWYP"],"uri":["http://zotero.org/users/878981/items/LGNNPWYP"],"itemData":{"id":2556,"type":"book","title":"shiny: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w:instrText>
      </w:r>
      <w:r>
        <w:fldChar w:fldCharType="separate"/>
      </w:r>
      <w:bookmarkStart w:id="347" w:name="__Fieldmark__704_924499877"/>
      <w:r>
        <w:t>(Chang et al. 2018)</w:t>
      </w:r>
      <w:r>
        <w:fldChar w:fldCharType="end"/>
      </w:r>
      <w:bookmarkEnd w:id="347"/>
      <w:r>
        <w:t xml:space="preserve"> that interface with the </w:t>
      </w:r>
      <w:proofErr w:type="spellStart"/>
      <w:r>
        <w:lastRenderedPageBreak/>
        <w:t>prioritizr</w:t>
      </w:r>
      <w:proofErr w:type="spellEnd"/>
      <w:r>
        <w:t xml:space="preserve"> package, one of which has successfully been used in stakeholder meetings </w:t>
      </w:r>
      <w:del w:id="348" w:author="Matt Strimas-Mackey" w:date="2019-04-16T11:05:00Z">
        <w:r w:rsidDel="00140BFF">
          <w:delText xml:space="preserve">and </w:delText>
        </w:r>
      </w:del>
      <w:ins w:id="349" w:author="Matt Strimas-Mackey" w:date="2019-04-16T11:05:00Z">
        <w:r w:rsidR="00140BFF">
          <w:t>to</w:t>
        </w:r>
        <w:r w:rsidR="00140BFF">
          <w:t xml:space="preserve"> </w:t>
        </w:r>
      </w:ins>
      <w:r>
        <w:t xml:space="preserve">help inform the conservation strategy for a regional conservation partnership </w:t>
      </w:r>
      <w:r>
        <w:fldChar w:fldCharType="begin"/>
      </w:r>
      <w:r>
        <w:instrText>ADDIN ZOTERO_ITEM CSL_CITATION {"citationID":"iCCx6ot1","properties":{"formattedCitation":"(CDFCP 2015)","plainCitation":"(CDFCP 2015)","noteIndex":0},"citationItems":[{"id":2558,"uris":["http://zotero.org/users/878981/items/2FF9Z3ZR"],"uri":["http://zotero.org/users/878981/items/2FF9Z3ZR"],"itemData":{"id":2558,"type":"article","title":"Conservation Strategy","publisher":"Coastal Douglas Fir &amp; Associated Ecosystems Conservation Partnership","URL":"http://www.cdfcp.ca/attachments/CDFCP_CS_2015.pdf","author":[{"family":"CDFCP","given":""}],"issued":{"date-parts":[["2015"]]}}}],"schema":"https://github.com/citation-style-language/schema/raw/master/csl-citation.json"}</w:instrText>
      </w:r>
      <w:r>
        <w:fldChar w:fldCharType="separate"/>
      </w:r>
      <w:bookmarkStart w:id="350" w:name="__Fieldmark__716_924499877"/>
      <w:r>
        <w:t>(CDFCP 2015)</w:t>
      </w:r>
      <w:bookmarkEnd w:id="350"/>
      <w:r>
        <w:fldChar w:fldCharType="end"/>
      </w:r>
    </w:p>
    <w:p w14:paraId="006FEBAE" w14:textId="77777777" w:rsidR="0056142A" w:rsidRDefault="00581800">
      <w:pPr>
        <w:pStyle w:val="xmsonormal"/>
        <w:spacing w:beforeAutospacing="0" w:after="0" w:afterAutospacing="0" w:line="480" w:lineRule="auto"/>
      </w:pPr>
      <w:r>
        <w:tab/>
        <w:t xml:space="preserve">Given the widespread use of </w:t>
      </w:r>
      <w:proofErr w:type="spellStart"/>
      <w:r>
        <w:t>Marxan</w:t>
      </w:r>
      <w:proofErr w:type="spellEnd"/>
      <w:r>
        <w:t xml:space="preserve">/SA in conservation planning, it might be a hard sell for many </w:t>
      </w:r>
      <w:proofErr w:type="spellStart"/>
      <w:r>
        <w:t>Marxan</w:t>
      </w:r>
      <w:proofErr w:type="spellEnd"/>
      <w:r>
        <w:t xml:space="preserve"> users to switch to a new approach. Given this fact, we hope that future versions of </w:t>
      </w:r>
      <w:proofErr w:type="spellStart"/>
      <w:r>
        <w:t>Marxan</w:t>
      </w:r>
      <w:proofErr w:type="spellEnd"/>
      <w:r>
        <w:t xml:space="preserve"> will include the option to use ILP solvers in addition to SA. This way the current user base would not have to switch to a new product, but </w:t>
      </w:r>
      <w:proofErr w:type="spellStart"/>
      <w:r>
        <w:t>Marxan</w:t>
      </w:r>
      <w:proofErr w:type="spellEnd"/>
      <w:r>
        <w:t xml:space="preserve"> could take advantage of ILP solvers to improve both cost-effectiveness and speed. </w:t>
      </w:r>
      <w:commentRangeStart w:id="351"/>
      <w:r>
        <w:t>For the time being, we hope that the merits of ILP solvers can be pointed out of systematic conservation planners via studies like this one, to allow for the option of using either SA or ILP where appropriate.</w:t>
      </w:r>
      <w:commentRangeEnd w:id="351"/>
      <w:r w:rsidR="00E72982">
        <w:rPr>
          <w:rStyle w:val="CommentReference"/>
          <w:rFonts w:eastAsiaTheme="minorHAnsi" w:cstheme="minorBidi"/>
        </w:rPr>
        <w:commentReference w:id="351"/>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77777777" w:rsidR="0056142A" w:rsidRDefault="00581800">
      <w:pPr>
        <w:spacing w:after="0" w:line="480" w:lineRule="auto"/>
        <w:ind w:firstLine="720"/>
        <w:rPr>
          <w:rFonts w:cs="Times New Roman"/>
        </w:rPr>
      </w:pPr>
      <w:r>
        <w:rPr>
          <w:rFonts w:cs="Times New Roman"/>
        </w:rPr>
        <w:t xml:space="preserve">ILP algorithms outperform SA as used in </w:t>
      </w:r>
      <w:proofErr w:type="spellStart"/>
      <w:r>
        <w:rPr>
          <w:rFonts w:cs="Times New Roman"/>
        </w:rPr>
        <w:t>Marxan</w:t>
      </w:r>
      <w:proofErr w:type="spellEnd"/>
      <w:r>
        <w:rPr>
          <w:rFonts w:cs="Times New Roman"/>
        </w:rPr>
        <w:t xml:space="preserve"> substantially,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xml:space="preserve">, has the added benefit that users don’t need to worry or set parameters such as species penalty factors or number of iterations anymore, which significantly reduces the time a user spends on finding suitable values for these parameters. </w:t>
      </w:r>
      <w:commentRangeStart w:id="352"/>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highly recommend users adopting this modified approach to solving systematic conservation planning problems.</w:t>
      </w:r>
      <w:commentRangeEnd w:id="352"/>
      <w:r>
        <w:commentReference w:id="352"/>
      </w:r>
    </w:p>
    <w:p w14:paraId="7D9885D0" w14:textId="77777777" w:rsidR="0056142A" w:rsidRDefault="00581800">
      <w:pPr>
        <w:spacing w:after="0" w:line="480" w:lineRule="auto"/>
        <w:rPr>
          <w:rFonts w:cs="Times New Roman"/>
        </w:rPr>
      </w:pPr>
      <w:commentRangeStart w:id="353"/>
      <w:commentRangeEnd w:id="353"/>
      <w:ins w:id="354" w:author="Unknown Author" w:date="2019-04-13T17:51:00Z">
        <w:r>
          <w:rPr>
            <w:rFonts w:cs="Times New Roman"/>
          </w:rPr>
          <w:commentReference w:id="353"/>
        </w:r>
      </w:ins>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lastRenderedPageBreak/>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355"/>
      <w:r>
        <w:rPr>
          <w:rFonts w:cs="Times New Roman"/>
          <w:lang w:val="en-CA"/>
        </w:rPr>
        <w:t xml:space="preserve">JOH by </w:t>
      </w:r>
      <w:r>
        <w:rPr>
          <w:rFonts w:cs="Times New Roman"/>
          <w:highlight w:val="yellow"/>
          <w:lang w:val="en-CA"/>
        </w:rPr>
        <w:t>XXX</w:t>
      </w:r>
      <w:r>
        <w:rPr>
          <w:rFonts w:cs="Times New Roman"/>
          <w:lang w:val="en-CA"/>
        </w:rPr>
        <w:t xml:space="preserve"> </w:t>
      </w:r>
      <w:commentRangeEnd w:id="355"/>
      <w:r>
        <w:commentReference w:id="355"/>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517C5721" w14:textId="77777777" w:rsidR="0056142A" w:rsidRDefault="00581800">
      <w:pPr>
        <w:pStyle w:val="Bibliography"/>
      </w:pPr>
      <w:r>
        <w:fldChar w:fldCharType="begin"/>
      </w:r>
      <w:r>
        <w:instrText>ADDIN ZOTERO_BIBL {"uncited":[],"omitted":[],"custom":[]} CSL_BIBLIOGRAPHY</w:instrText>
      </w:r>
      <w:r>
        <w:fldChar w:fldCharType="separate"/>
      </w:r>
      <w:bookmarkStart w:id="356" w:name="__Fieldmark__791_924499877"/>
      <w:r>
        <w:rPr>
          <w:rFonts w:cs="Times New Roman"/>
        </w:rPr>
        <w:t>Ando, A., J. Camm, S. Polasky, and A. Solow. 1998. Species Distributions, Land Values, and Efficient Conservation. Science 279:2126–2128.</w:t>
      </w:r>
      <w:bookmarkEnd w:id="356"/>
      <w:r>
        <w:fldChar w:fldCharType="end"/>
      </w:r>
    </w:p>
    <w:p w14:paraId="2A276C00" w14:textId="77777777" w:rsidR="0056142A" w:rsidRDefault="00581800">
      <w:pPr>
        <w:pStyle w:val="Bibliography"/>
        <w:rPr>
          <w:rFonts w:cs="Times New Roman"/>
        </w:rPr>
      </w:pPr>
      <w:proofErr w:type="spellStart"/>
      <w:r>
        <w:rPr>
          <w:rFonts w:cs="Times New Roman"/>
        </w:rPr>
        <w:t>Ardron</w:t>
      </w:r>
      <w:proofErr w:type="spellEnd"/>
      <w:r>
        <w:rPr>
          <w:rFonts w:cs="Times New Roman"/>
        </w:rPr>
        <w:t xml:space="preserve">, J. A., H. P. </w:t>
      </w:r>
      <w:proofErr w:type="spellStart"/>
      <w:r>
        <w:rPr>
          <w:rFonts w:cs="Times New Roman"/>
        </w:rPr>
        <w:t>Possingham</w:t>
      </w:r>
      <w:proofErr w:type="spellEnd"/>
      <w:r>
        <w:rPr>
          <w:rFonts w:cs="Times New Roman"/>
        </w:rPr>
        <w:t xml:space="preserve">, and C. J. Klein, editors. 2010. </w:t>
      </w:r>
      <w:proofErr w:type="spellStart"/>
      <w:r>
        <w:rPr>
          <w:rFonts w:cs="Times New Roman"/>
        </w:rPr>
        <w:t>Marxan</w:t>
      </w:r>
      <w:proofErr w:type="spellEnd"/>
      <w:r>
        <w:rPr>
          <w:rFonts w:cs="Times New Roman"/>
        </w:rPr>
        <w:t xml:space="preserve"> Good Practices Handbook, Version 2. Pacific Marine Analysis and Research Association, Victoria, BC, Canada.</w:t>
      </w:r>
    </w:p>
    <w:p w14:paraId="4566FBC4" w14:textId="77777777" w:rsidR="0056142A" w:rsidRDefault="00581800">
      <w:pPr>
        <w:pStyle w:val="Bibliography"/>
        <w:rPr>
          <w:rFonts w:cs="Times New Roman"/>
        </w:rPr>
      </w:pPr>
      <w:r>
        <w:rPr>
          <w:rFonts w:cs="Times New Roman"/>
        </w:rPr>
        <w:t xml:space="preserve">Ball, I. R. R., H. P. P. </w:t>
      </w:r>
      <w:proofErr w:type="spellStart"/>
      <w:r>
        <w:rPr>
          <w:rFonts w:cs="Times New Roman"/>
        </w:rPr>
        <w:t>Possingham</w:t>
      </w:r>
      <w:proofErr w:type="spellEnd"/>
      <w:r>
        <w:rPr>
          <w:rFonts w:cs="Times New Roman"/>
        </w:rPr>
        <w:t xml:space="preserve">, and M. E. E. Watts. 2009. </w:t>
      </w:r>
      <w:proofErr w:type="spellStart"/>
      <w:r>
        <w:rPr>
          <w:rFonts w:cs="Times New Roman"/>
        </w:rPr>
        <w:t>Marxan</w:t>
      </w:r>
      <w:proofErr w:type="spellEnd"/>
      <w:r>
        <w:rPr>
          <w:rFonts w:cs="Times New Roman"/>
        </w:rPr>
        <w:t xml:space="preserve"> and relatives: Software for spatial conservation </w:t>
      </w:r>
      <w:proofErr w:type="spellStart"/>
      <w:r>
        <w:rPr>
          <w:rFonts w:cs="Times New Roman"/>
        </w:rPr>
        <w:t>prioritisation</w:t>
      </w:r>
      <w:proofErr w:type="spellEnd"/>
      <w:r>
        <w:rPr>
          <w:rFonts w:cs="Times New Roman"/>
        </w:rPr>
        <w:t xml:space="preserve">. Pages 185–195 </w:t>
      </w:r>
      <w:r>
        <w:rPr>
          <w:rFonts w:cs="Times New Roman"/>
          <w:i/>
          <w:iCs/>
        </w:rPr>
        <w:t>in</w:t>
      </w:r>
      <w:r>
        <w:rPr>
          <w:rFonts w:cs="Times New Roman"/>
        </w:rPr>
        <w:t xml:space="preserve"> A. </w:t>
      </w:r>
      <w:proofErr w:type="spellStart"/>
      <w:r>
        <w:rPr>
          <w:rFonts w:cs="Times New Roman"/>
        </w:rPr>
        <w:t>Moilanen</w:t>
      </w:r>
      <w:proofErr w:type="spellEnd"/>
      <w:r>
        <w:rPr>
          <w:rFonts w:cs="Times New Roman"/>
        </w:rPr>
        <w:t xml:space="preserve">, K. Wilson, and H. P. </w:t>
      </w:r>
      <w:proofErr w:type="spellStart"/>
      <w:r>
        <w:rPr>
          <w:rFonts w:cs="Times New Roman"/>
        </w:rPr>
        <w:t>Possingham</w:t>
      </w:r>
      <w:proofErr w:type="spellEnd"/>
      <w:r>
        <w:rPr>
          <w:rFonts w:cs="Times New Roman"/>
        </w:rPr>
        <w:t xml:space="preserve">, editors. Spatial conservation </w:t>
      </w:r>
      <w:proofErr w:type="spellStart"/>
      <w:r>
        <w:rPr>
          <w:rFonts w:cs="Times New Roman"/>
        </w:rPr>
        <w:t>prioritisation</w:t>
      </w:r>
      <w:proofErr w:type="spellEnd"/>
      <w:r>
        <w:rPr>
          <w:rFonts w:cs="Times New Roman"/>
        </w:rPr>
        <w:t>: Quantitative methods and computational tools. Oxford University Press, Oxford.</w:t>
      </w:r>
    </w:p>
    <w:p w14:paraId="1AD557C9" w14:textId="77777777" w:rsidR="0056142A" w:rsidRDefault="00581800">
      <w:pPr>
        <w:pStyle w:val="Bibliography"/>
        <w:rPr>
          <w:rFonts w:cs="Times New Roman"/>
        </w:rPr>
      </w:pPr>
      <w:r>
        <w:rPr>
          <w:rFonts w:cs="Times New Roman"/>
        </w:rPr>
        <w:t xml:space="preserve">Beyer, H. L., Y. Dujardin, M. E. Watts, and H. P. </w:t>
      </w:r>
      <w:proofErr w:type="spellStart"/>
      <w:r>
        <w:rPr>
          <w:rFonts w:cs="Times New Roman"/>
        </w:rPr>
        <w:t>Possingham</w:t>
      </w:r>
      <w:proofErr w:type="spellEnd"/>
      <w:r>
        <w:rPr>
          <w:rFonts w:cs="Times New Roman"/>
        </w:rPr>
        <w:t>. 2016. Solving conservation planning problems with integer linear programming. Ecological Modelling 328:14–22.</w:t>
      </w:r>
    </w:p>
    <w:p w14:paraId="05957BBC" w14:textId="77777777" w:rsidR="0056142A" w:rsidRDefault="00581800">
      <w:pPr>
        <w:pStyle w:val="Bibliography"/>
        <w:rPr>
          <w:rFonts w:cs="Times New Roman"/>
        </w:rPr>
      </w:pPr>
      <w:r>
        <w:rPr>
          <w:rFonts w:cs="Times New Roman"/>
        </w:rPr>
        <w:t>CDFCP. 2015. Conservation Strategy. Coastal Douglas Fir &amp; Associated Ecosystems Conservation Partnership.</w:t>
      </w:r>
    </w:p>
    <w:p w14:paraId="52B89A3C" w14:textId="77777777" w:rsidR="0056142A" w:rsidRDefault="00581800">
      <w:pPr>
        <w:pStyle w:val="Bibliography"/>
        <w:rPr>
          <w:rFonts w:cs="Times New Roman"/>
        </w:rPr>
      </w:pPr>
      <w:r>
        <w:rPr>
          <w:rFonts w:cs="Times New Roman"/>
        </w:rPr>
        <w:t xml:space="preserve">Chang, W., J. Cheng, J. J. Allaire, Y. </w:t>
      </w:r>
      <w:proofErr w:type="spellStart"/>
      <w:r>
        <w:rPr>
          <w:rFonts w:cs="Times New Roman"/>
        </w:rPr>
        <w:t>Xie</w:t>
      </w:r>
      <w:proofErr w:type="spellEnd"/>
      <w:r>
        <w:rPr>
          <w:rFonts w:cs="Times New Roman"/>
        </w:rPr>
        <w:t xml:space="preserve">, J. McPherson, </w:t>
      </w:r>
      <w:proofErr w:type="spellStart"/>
      <w:r>
        <w:rPr>
          <w:rFonts w:cs="Times New Roman"/>
        </w:rPr>
        <w:t>RStudio</w:t>
      </w:r>
      <w:proofErr w:type="spellEnd"/>
      <w:r>
        <w:rPr>
          <w:rFonts w:cs="Times New Roman"/>
        </w:rPr>
        <w:t xml:space="preserve">,  jQuery F. (jQuery library and jQuery U. library),  jQuery contributors (jQuery library; authors listed in </w:t>
      </w:r>
      <w:proofErr w:type="spellStart"/>
      <w:r>
        <w:rPr>
          <w:rFonts w:cs="Times New Roman"/>
        </w:rPr>
        <w:t>inst</w:t>
      </w:r>
      <w:proofErr w:type="spellEnd"/>
      <w:r>
        <w:rPr>
          <w:rFonts w:cs="Times New Roman"/>
        </w:rPr>
        <w:t xml:space="preserve">/www/shared/jquery-AUTHORS.txt),  jQuery U. contributors (jQuery U. library; authors listed in </w:t>
      </w:r>
      <w:proofErr w:type="spellStart"/>
      <w:r>
        <w:rPr>
          <w:rFonts w:cs="Times New Roman"/>
        </w:rPr>
        <w:t>inst</w:t>
      </w:r>
      <w:proofErr w:type="spellEnd"/>
      <w:r>
        <w:rPr>
          <w:rFonts w:cs="Times New Roman"/>
        </w:rPr>
        <w:t>/www/shared/</w:t>
      </w:r>
      <w:proofErr w:type="spellStart"/>
      <w:r>
        <w:rPr>
          <w:rFonts w:cs="Times New Roman"/>
        </w:rPr>
        <w:t>jqueryui</w:t>
      </w:r>
      <w:proofErr w:type="spellEnd"/>
      <w:r>
        <w:rPr>
          <w:rFonts w:cs="Times New Roman"/>
        </w:rPr>
        <w:t xml:space="preserve">/AUTHORS.txt), M. O. (Bootstrap library), J. T. (Bootstrap library), B. contributors (Bootstrap library), Twitter, I. (Bootstrap library), A. F. (html5shiv library), S. J. (Respond </w:t>
      </w:r>
      <w:proofErr w:type="spellStart"/>
      <w:r>
        <w:rPr>
          <w:rFonts w:cs="Times New Roman"/>
        </w:rPr>
        <w:t>js</w:t>
      </w:r>
      <w:proofErr w:type="spellEnd"/>
      <w:r>
        <w:rPr>
          <w:rFonts w:cs="Times New Roman"/>
        </w:rPr>
        <w:t xml:space="preserve"> library), S. P. (Bootstrap-</w:t>
      </w:r>
      <w:proofErr w:type="spellStart"/>
      <w:r>
        <w:rPr>
          <w:rFonts w:cs="Times New Roman"/>
        </w:rPr>
        <w:t>datepicker</w:t>
      </w:r>
      <w:proofErr w:type="spellEnd"/>
      <w:r>
        <w:rPr>
          <w:rFonts w:cs="Times New Roman"/>
        </w:rPr>
        <w:t xml:space="preserve"> library), A. R. (Bootstrap-</w:t>
      </w:r>
      <w:proofErr w:type="spellStart"/>
      <w:r>
        <w:rPr>
          <w:rFonts w:cs="Times New Roman"/>
        </w:rPr>
        <w:t>datepicker</w:t>
      </w:r>
      <w:proofErr w:type="spellEnd"/>
      <w:r>
        <w:rPr>
          <w:rFonts w:cs="Times New Roman"/>
        </w:rPr>
        <w:t xml:space="preserve"> library), D. G. (Font-A. font), B. R. (</w:t>
      </w:r>
      <w:proofErr w:type="spellStart"/>
      <w:r>
        <w:rPr>
          <w:rFonts w:cs="Times New Roman"/>
        </w:rPr>
        <w:t>selectize</w:t>
      </w:r>
      <w:proofErr w:type="spellEnd"/>
      <w:r>
        <w:rPr>
          <w:rFonts w:cs="Times New Roman"/>
        </w:rPr>
        <w:t xml:space="preserve"> </w:t>
      </w:r>
      <w:proofErr w:type="spellStart"/>
      <w:r>
        <w:rPr>
          <w:rFonts w:cs="Times New Roman"/>
        </w:rPr>
        <w:t>js</w:t>
      </w:r>
      <w:proofErr w:type="spellEnd"/>
      <w:r>
        <w:rPr>
          <w:rFonts w:cs="Times New Roman"/>
        </w:rPr>
        <w:t xml:space="preserve"> library), K. M. K. (es5-shim library),  es5-shim contributors (es5-shim library), D. I. (ion </w:t>
      </w:r>
      <w:proofErr w:type="spellStart"/>
      <w:r>
        <w:rPr>
          <w:rFonts w:cs="Times New Roman"/>
        </w:rPr>
        <w:t>rangeSlider</w:t>
      </w:r>
      <w:proofErr w:type="spellEnd"/>
      <w:r>
        <w:rPr>
          <w:rFonts w:cs="Times New Roman"/>
        </w:rPr>
        <w:t xml:space="preserve"> library), S. S. (</w:t>
      </w:r>
      <w:proofErr w:type="spellStart"/>
      <w:r>
        <w:rPr>
          <w:rFonts w:cs="Times New Roman"/>
        </w:rPr>
        <w:t>Javascript</w:t>
      </w:r>
      <w:proofErr w:type="spellEnd"/>
      <w:r>
        <w:rPr>
          <w:rFonts w:cs="Times New Roman"/>
        </w:rPr>
        <w:t xml:space="preserve"> </w:t>
      </w:r>
      <w:proofErr w:type="spellStart"/>
      <w:r>
        <w:rPr>
          <w:rFonts w:cs="Times New Roman"/>
        </w:rPr>
        <w:t>strftime</w:t>
      </w:r>
      <w:proofErr w:type="spellEnd"/>
      <w:r>
        <w:rPr>
          <w:rFonts w:cs="Times New Roman"/>
        </w:rPr>
        <w:t xml:space="preserve"> library), S. L. (</w:t>
      </w:r>
      <w:proofErr w:type="spellStart"/>
      <w:r>
        <w:rPr>
          <w:rFonts w:cs="Times New Roman"/>
        </w:rPr>
        <w:t>DataTables</w:t>
      </w:r>
      <w:proofErr w:type="spellEnd"/>
      <w:r>
        <w:rPr>
          <w:rFonts w:cs="Times New Roman"/>
        </w:rPr>
        <w:t xml:space="preserve"> library), J. F. (showdown </w:t>
      </w:r>
      <w:proofErr w:type="spellStart"/>
      <w:r>
        <w:rPr>
          <w:rFonts w:cs="Times New Roman"/>
        </w:rPr>
        <w:t>js</w:t>
      </w:r>
      <w:proofErr w:type="spellEnd"/>
      <w:r>
        <w:rPr>
          <w:rFonts w:cs="Times New Roman"/>
        </w:rPr>
        <w:t xml:space="preserve"> </w:t>
      </w:r>
      <w:r>
        <w:rPr>
          <w:rFonts w:cs="Times New Roman"/>
        </w:rPr>
        <w:lastRenderedPageBreak/>
        <w:t xml:space="preserve">library), J. G. (showdown </w:t>
      </w:r>
      <w:proofErr w:type="spellStart"/>
      <w:r>
        <w:rPr>
          <w:rFonts w:cs="Times New Roman"/>
        </w:rPr>
        <w:t>js</w:t>
      </w:r>
      <w:proofErr w:type="spellEnd"/>
      <w:r>
        <w:rPr>
          <w:rFonts w:cs="Times New Roman"/>
        </w:rPr>
        <w:t xml:space="preserve"> library), I. S. (highlight </w:t>
      </w:r>
      <w:proofErr w:type="spellStart"/>
      <w:r>
        <w:rPr>
          <w:rFonts w:cs="Times New Roman"/>
        </w:rPr>
        <w:t>js</w:t>
      </w:r>
      <w:proofErr w:type="spellEnd"/>
      <w:r>
        <w:rPr>
          <w:rFonts w:cs="Times New Roman"/>
        </w:rPr>
        <w:t xml:space="preserve"> library), and R. C. T. (tar implementation from R). 2018. shiny: Web Application Framework for R.</w:t>
      </w:r>
    </w:p>
    <w:p w14:paraId="0F01DFD1" w14:textId="77777777" w:rsidR="0056142A" w:rsidRDefault="00581800">
      <w:pPr>
        <w:pStyle w:val="Bibliography"/>
        <w:rPr>
          <w:rFonts w:cs="Times New Roman"/>
        </w:rPr>
      </w:pPr>
      <w:r>
        <w:rPr>
          <w:rFonts w:cs="Times New Roman"/>
        </w:rPr>
        <w:t>Dantzig, G. 2016. Linear Programming and Extensions. Princeton University Press.</w:t>
      </w:r>
    </w:p>
    <w:p w14:paraId="55F41D9B" w14:textId="77777777" w:rsidR="0056142A" w:rsidRDefault="00581800">
      <w:pPr>
        <w:pStyle w:val="Bibliography"/>
        <w:rPr>
          <w:rFonts w:cs="Times New Roman"/>
        </w:rPr>
      </w:pPr>
      <w:r>
        <w:rPr>
          <w:rFonts w:cs="Times New Roman"/>
        </w:rPr>
        <w:t>Ferraro, P. J. 2003. Assigning priority to environmental policy interventions in a heterogeneous world. Journal of Policy Analysis and Management 22:27–43.</w:t>
      </w:r>
    </w:p>
    <w:p w14:paraId="1120A47E" w14:textId="77777777" w:rsidR="0056142A" w:rsidRDefault="00581800">
      <w:pPr>
        <w:pStyle w:val="Bibliography"/>
        <w:rPr>
          <w:rFonts w:cs="Times New Roman"/>
        </w:rPr>
      </w:pPr>
      <w:r>
        <w:rPr>
          <w:rFonts w:cs="Times New Roman"/>
        </w:rPr>
        <w:t>Fiske, I. J., and R. B. Chandler. 2011. unmarked : An R Package for Fitting Hierarchical Models of Wildlife Occurrence and Abundance. Journal Of Statistical Software 43:128–129.</w:t>
      </w:r>
    </w:p>
    <w:p w14:paraId="2C533FCE" w14:textId="77777777" w:rsidR="0056142A" w:rsidRDefault="00581800">
      <w:pPr>
        <w:pStyle w:val="Bibliography"/>
        <w:rPr>
          <w:rFonts w:cs="Times New Roman"/>
        </w:rPr>
      </w:pPr>
      <w:proofErr w:type="spellStart"/>
      <w:r>
        <w:rPr>
          <w:rFonts w:cs="Times New Roman"/>
        </w:rPr>
        <w:t>Gurobi</w:t>
      </w:r>
      <w:proofErr w:type="spellEnd"/>
      <w:r>
        <w:rPr>
          <w:rFonts w:cs="Times New Roman"/>
        </w:rPr>
        <w:t xml:space="preserve"> Optimization Inc. 2017. </w:t>
      </w:r>
      <w:proofErr w:type="spellStart"/>
      <w:r>
        <w:rPr>
          <w:rFonts w:cs="Times New Roman"/>
        </w:rPr>
        <w:t>Gurobi</w:t>
      </w:r>
      <w:proofErr w:type="spellEnd"/>
      <w:r>
        <w:rPr>
          <w:rFonts w:cs="Times New Roman"/>
        </w:rPr>
        <w:t xml:space="preserve"> Optimizer Reference Manual, Version 7.5.1.</w:t>
      </w:r>
    </w:p>
    <w:p w14:paraId="10C386FF" w14:textId="77777777" w:rsidR="0056142A" w:rsidRDefault="00581800">
      <w:pPr>
        <w:pStyle w:val="Bibliography"/>
        <w:rPr>
          <w:rFonts w:cs="Times New Roman"/>
        </w:rPr>
      </w:pPr>
      <w:r>
        <w:rPr>
          <w:rFonts w:cs="Times New Roman"/>
        </w:rPr>
        <w:t xml:space="preserve">Hanson, J., R. Schuster, N. Morrell, M. Strimas-Mackey, M. E. Watts, P. </w:t>
      </w:r>
      <w:proofErr w:type="spellStart"/>
      <w:r>
        <w:rPr>
          <w:rFonts w:cs="Times New Roman"/>
        </w:rPr>
        <w:t>Arcese</w:t>
      </w:r>
      <w:proofErr w:type="spellEnd"/>
      <w:r>
        <w:rPr>
          <w:rFonts w:cs="Times New Roman"/>
        </w:rPr>
        <w:t xml:space="preserve">, J. R. Bennett, and H. P. </w:t>
      </w:r>
      <w:proofErr w:type="spellStart"/>
      <w:r>
        <w:rPr>
          <w:rFonts w:cs="Times New Roman"/>
        </w:rPr>
        <w:t>Possingham</w:t>
      </w:r>
      <w:proofErr w:type="spellEnd"/>
      <w:r>
        <w:rPr>
          <w:rFonts w:cs="Times New Roman"/>
        </w:rPr>
        <w:t xml:space="preserve">. 2019. </w:t>
      </w:r>
      <w:proofErr w:type="spellStart"/>
      <w:r>
        <w:rPr>
          <w:rFonts w:cs="Times New Roman"/>
        </w:rPr>
        <w:t>prioritizr</w:t>
      </w:r>
      <w:proofErr w:type="spellEnd"/>
      <w:r>
        <w:rPr>
          <w:rFonts w:cs="Times New Roman"/>
        </w:rPr>
        <w:t>: Systematic Conservation Prioritization in R, Version 4.0.2.</w:t>
      </w:r>
    </w:p>
    <w:p w14:paraId="381EB137" w14:textId="77777777" w:rsidR="0056142A" w:rsidRDefault="00581800">
      <w:pPr>
        <w:pStyle w:val="Bibliography"/>
        <w:rPr>
          <w:rFonts w:cs="Times New Roman"/>
        </w:rPr>
      </w:pPr>
      <w:r>
        <w:rPr>
          <w:rFonts w:cs="Times New Roman"/>
        </w:rPr>
        <w:t xml:space="preserve">Harter, R., K. </w:t>
      </w:r>
      <w:proofErr w:type="spellStart"/>
      <w:r>
        <w:rPr>
          <w:rFonts w:cs="Times New Roman"/>
        </w:rPr>
        <w:t>Hornik</w:t>
      </w:r>
      <w:proofErr w:type="spellEnd"/>
      <w:r>
        <w:rPr>
          <w:rFonts w:cs="Times New Roman"/>
        </w:rPr>
        <w:t xml:space="preserve">, S. </w:t>
      </w:r>
      <w:proofErr w:type="spellStart"/>
      <w:r>
        <w:rPr>
          <w:rFonts w:cs="Times New Roman"/>
        </w:rPr>
        <w:t>Theussl</w:t>
      </w:r>
      <w:proofErr w:type="spellEnd"/>
      <w:r>
        <w:rPr>
          <w:rFonts w:cs="Times New Roman"/>
        </w:rPr>
        <w:t xml:space="preserve">, C. Szymanski, and F. </w:t>
      </w:r>
      <w:proofErr w:type="spellStart"/>
      <w:r>
        <w:rPr>
          <w:rFonts w:cs="Times New Roman"/>
        </w:rPr>
        <w:t>Schwendinger</w:t>
      </w:r>
      <w:proofErr w:type="spellEnd"/>
      <w:r>
        <w:rPr>
          <w:rFonts w:cs="Times New Roman"/>
        </w:rPr>
        <w:t xml:space="preserve">. 2017. </w:t>
      </w:r>
      <w:proofErr w:type="spellStart"/>
      <w:r>
        <w:rPr>
          <w:rFonts w:cs="Times New Roman"/>
        </w:rPr>
        <w:t>Rsymphony</w:t>
      </w:r>
      <w:proofErr w:type="spellEnd"/>
      <w:r>
        <w:rPr>
          <w:rFonts w:cs="Times New Roman"/>
        </w:rPr>
        <w:t>: SYMPHONY in R.</w:t>
      </w:r>
    </w:p>
    <w:p w14:paraId="0C8156E3" w14:textId="77777777" w:rsidR="0056142A" w:rsidRDefault="00581800">
      <w:pPr>
        <w:pStyle w:val="Bibliography"/>
        <w:rPr>
          <w:rFonts w:cs="Times New Roman"/>
        </w:rPr>
      </w:pPr>
      <w:proofErr w:type="spellStart"/>
      <w:r>
        <w:rPr>
          <w:rFonts w:cs="Times New Roman"/>
        </w:rPr>
        <w:t>Hochachka</w:t>
      </w:r>
      <w:proofErr w:type="spellEnd"/>
      <w:r>
        <w:rPr>
          <w:rFonts w:cs="Times New Roman"/>
        </w:rPr>
        <w:t xml:space="preserve">, W. M., D. Fink, R. A. Hutchinson, D. Sheldon, W.-K. Wong, and S. </w:t>
      </w:r>
      <w:proofErr w:type="spellStart"/>
      <w:r>
        <w:rPr>
          <w:rFonts w:cs="Times New Roman"/>
        </w:rPr>
        <w:t>Kelling</w:t>
      </w:r>
      <w:proofErr w:type="spellEnd"/>
      <w:r>
        <w:rPr>
          <w:rFonts w:cs="Times New Roman"/>
        </w:rPr>
        <w:t>. 2012. Data-intensive science applied to broad-scale citizen science. Trends in ecology &amp; evolution 27:130–137.</w:t>
      </w:r>
    </w:p>
    <w:p w14:paraId="58EEF604" w14:textId="77777777" w:rsidR="0056142A" w:rsidRDefault="00581800">
      <w:pPr>
        <w:pStyle w:val="Bibliography"/>
        <w:rPr>
          <w:rFonts w:cs="Times New Roman"/>
        </w:rPr>
      </w:pPr>
      <w:r>
        <w:rPr>
          <w:rFonts w:cs="Times New Roman"/>
        </w:rPr>
        <w:t xml:space="preserve">Joppa, L. N., and A. Pfaff. 2009. High and far: biases in the location of protected areas. </w:t>
      </w:r>
      <w:proofErr w:type="spellStart"/>
      <w:r>
        <w:rPr>
          <w:rFonts w:cs="Times New Roman"/>
        </w:rPr>
        <w:t>PloS</w:t>
      </w:r>
      <w:proofErr w:type="spellEnd"/>
      <w:r>
        <w:rPr>
          <w:rFonts w:cs="Times New Roman"/>
        </w:rPr>
        <w:t xml:space="preserve"> one 4:e8273.</w:t>
      </w:r>
    </w:p>
    <w:p w14:paraId="6260D017" w14:textId="77777777" w:rsidR="0056142A" w:rsidRDefault="00581800">
      <w:pPr>
        <w:pStyle w:val="Bibliography"/>
        <w:rPr>
          <w:rFonts w:cs="Times New Roman"/>
        </w:rPr>
      </w:pPr>
      <w:proofErr w:type="spellStart"/>
      <w:r>
        <w:rPr>
          <w:rFonts w:cs="Times New Roman"/>
          <w:lang w:val="de-AT"/>
        </w:rPr>
        <w:t>Kirkpatrick</w:t>
      </w:r>
      <w:proofErr w:type="spellEnd"/>
      <w:r>
        <w:rPr>
          <w:rFonts w:cs="Times New Roman"/>
          <w:lang w:val="de-AT"/>
        </w:rPr>
        <w:t xml:space="preserve">, S., C. D. </w:t>
      </w:r>
      <w:proofErr w:type="spellStart"/>
      <w:r>
        <w:rPr>
          <w:rFonts w:cs="Times New Roman"/>
          <w:lang w:val="de-AT"/>
        </w:rPr>
        <w:t>Gelatt</w:t>
      </w:r>
      <w:proofErr w:type="spellEnd"/>
      <w:r>
        <w:rPr>
          <w:rFonts w:cs="Times New Roman"/>
          <w:lang w:val="de-AT"/>
        </w:rPr>
        <w:t xml:space="preserve">, </w:t>
      </w:r>
      <w:proofErr w:type="spellStart"/>
      <w:r>
        <w:rPr>
          <w:rFonts w:cs="Times New Roman"/>
          <w:lang w:val="de-AT"/>
        </w:rPr>
        <w:t>and</w:t>
      </w:r>
      <w:proofErr w:type="spellEnd"/>
      <w:r>
        <w:rPr>
          <w:rFonts w:cs="Times New Roman"/>
          <w:lang w:val="de-AT"/>
        </w:rPr>
        <w:t xml:space="preserve"> M. P. </w:t>
      </w:r>
      <w:proofErr w:type="spellStart"/>
      <w:r>
        <w:rPr>
          <w:rFonts w:cs="Times New Roman"/>
          <w:lang w:val="de-AT"/>
        </w:rPr>
        <w:t>Vecchi</w:t>
      </w:r>
      <w:proofErr w:type="spellEnd"/>
      <w:r>
        <w:rPr>
          <w:rFonts w:cs="Times New Roman"/>
          <w:lang w:val="de-AT"/>
        </w:rPr>
        <w:t xml:space="preserve">. </w:t>
      </w:r>
      <w:r>
        <w:rPr>
          <w:rFonts w:cs="Times New Roman"/>
        </w:rPr>
        <w:t>1983. Optimization by Simulated Annealing. Science 220:671–680.</w:t>
      </w:r>
    </w:p>
    <w:p w14:paraId="371BFDFD" w14:textId="77777777" w:rsidR="0056142A" w:rsidRDefault="00581800">
      <w:pPr>
        <w:pStyle w:val="Bibliography"/>
        <w:rPr>
          <w:rFonts w:cs="Times New Roman"/>
        </w:rPr>
      </w:pPr>
      <w:proofErr w:type="spellStart"/>
      <w:r>
        <w:rPr>
          <w:rFonts w:cs="Times New Roman"/>
        </w:rPr>
        <w:t>Luppold</w:t>
      </w:r>
      <w:proofErr w:type="spellEnd"/>
      <w:r>
        <w:rPr>
          <w:rFonts w:cs="Times New Roman"/>
        </w:rPr>
        <w:t xml:space="preserve">, A., D. </w:t>
      </w:r>
      <w:proofErr w:type="spellStart"/>
      <w:r>
        <w:rPr>
          <w:rFonts w:cs="Times New Roman"/>
        </w:rPr>
        <w:t>Oehlert</w:t>
      </w:r>
      <w:proofErr w:type="spellEnd"/>
      <w:r>
        <w:rPr>
          <w:rFonts w:cs="Times New Roman"/>
        </w:rPr>
        <w:t>, and H. Falk. 2018. Evaluating the performance of solvers for integer-linear programming.</w:t>
      </w:r>
    </w:p>
    <w:p w14:paraId="47EBA183" w14:textId="77777777" w:rsidR="0056142A" w:rsidRDefault="00581800">
      <w:pPr>
        <w:pStyle w:val="Bibliography"/>
        <w:rPr>
          <w:rFonts w:cs="Times New Roman"/>
        </w:rPr>
      </w:pPr>
      <w:r>
        <w:rPr>
          <w:rFonts w:cs="Times New Roman"/>
          <w:lang w:val="de-AT"/>
        </w:rPr>
        <w:lastRenderedPageBreak/>
        <w:t xml:space="preserve">Mackenzie, D. I., J. D. Nichols, G. B. </w:t>
      </w:r>
      <w:proofErr w:type="spellStart"/>
      <w:r>
        <w:rPr>
          <w:rFonts w:cs="Times New Roman"/>
          <w:lang w:val="de-AT"/>
        </w:rPr>
        <w:t>Lachman</w:t>
      </w:r>
      <w:proofErr w:type="spellEnd"/>
      <w:r>
        <w:rPr>
          <w:rFonts w:cs="Times New Roman"/>
          <w:lang w:val="de-AT"/>
        </w:rPr>
        <w:t xml:space="preserve">, S. J. </w:t>
      </w:r>
      <w:proofErr w:type="spellStart"/>
      <w:r>
        <w:rPr>
          <w:rFonts w:cs="Times New Roman"/>
          <w:lang w:val="de-AT"/>
        </w:rPr>
        <w:t>Droege</w:t>
      </w:r>
      <w:proofErr w:type="spellEnd"/>
      <w:r>
        <w:rPr>
          <w:rFonts w:cs="Times New Roman"/>
          <w:lang w:val="de-AT"/>
        </w:rPr>
        <w:t xml:space="preserve">, J. A. </w:t>
      </w:r>
      <w:proofErr w:type="spellStart"/>
      <w:r>
        <w:rPr>
          <w:rFonts w:cs="Times New Roman"/>
          <w:lang w:val="de-AT"/>
        </w:rPr>
        <w:t>Royle</w:t>
      </w:r>
      <w:proofErr w:type="spellEnd"/>
      <w:r>
        <w:rPr>
          <w:rFonts w:cs="Times New Roman"/>
          <w:lang w:val="de-AT"/>
        </w:rPr>
        <w:t xml:space="preserve">, </w:t>
      </w:r>
      <w:proofErr w:type="spellStart"/>
      <w:r>
        <w:rPr>
          <w:rFonts w:cs="Times New Roman"/>
          <w:lang w:val="de-AT"/>
        </w:rPr>
        <w:t>and</w:t>
      </w:r>
      <w:proofErr w:type="spellEnd"/>
      <w:r>
        <w:rPr>
          <w:rFonts w:cs="Times New Roman"/>
          <w:lang w:val="de-AT"/>
        </w:rPr>
        <w:t xml:space="preserve"> C. A. </w:t>
      </w:r>
      <w:proofErr w:type="spellStart"/>
      <w:r>
        <w:rPr>
          <w:rFonts w:cs="Times New Roman"/>
          <w:lang w:val="de-AT"/>
        </w:rPr>
        <w:t>Langtimm</w:t>
      </w:r>
      <w:proofErr w:type="spellEnd"/>
      <w:r>
        <w:rPr>
          <w:rFonts w:cs="Times New Roman"/>
          <w:lang w:val="de-AT"/>
        </w:rPr>
        <w:t xml:space="preserve">. </w:t>
      </w:r>
      <w:r>
        <w:rPr>
          <w:rFonts w:cs="Times New Roman"/>
        </w:rPr>
        <w:t>2002. Estimating site occupancy rates when detection probabilities are less than one. Ecology 83:2248–2255.</w:t>
      </w:r>
    </w:p>
    <w:p w14:paraId="359FE6D2" w14:textId="77777777" w:rsidR="0056142A" w:rsidRDefault="00581800">
      <w:pPr>
        <w:pStyle w:val="Bibliography"/>
        <w:rPr>
          <w:rFonts w:cs="Times New Roman"/>
        </w:rPr>
      </w:pPr>
      <w:proofErr w:type="spellStart"/>
      <w:r>
        <w:rPr>
          <w:rFonts w:cs="Times New Roman"/>
        </w:rPr>
        <w:t>Margules</w:t>
      </w:r>
      <w:proofErr w:type="spellEnd"/>
      <w:r>
        <w:rPr>
          <w:rFonts w:cs="Times New Roman"/>
        </w:rPr>
        <w:t xml:space="preserve">, C. R., and R. L. </w:t>
      </w:r>
      <w:proofErr w:type="spellStart"/>
      <w:r>
        <w:rPr>
          <w:rFonts w:cs="Times New Roman"/>
        </w:rPr>
        <w:t>Pressey</w:t>
      </w:r>
      <w:proofErr w:type="spellEnd"/>
      <w:r>
        <w:rPr>
          <w:rFonts w:cs="Times New Roman"/>
        </w:rPr>
        <w:t>. 2000. Systematic conservation planning. Nature 405:243–53.</w:t>
      </w:r>
    </w:p>
    <w:p w14:paraId="5266E406" w14:textId="77777777" w:rsidR="0056142A" w:rsidRDefault="00581800">
      <w:pPr>
        <w:pStyle w:val="Bibliography"/>
        <w:rPr>
          <w:rFonts w:cs="Times New Roman"/>
        </w:rPr>
      </w:pPr>
      <w:r>
        <w:rPr>
          <w:rFonts w:cs="Times New Roman"/>
        </w:rPr>
        <w:t xml:space="preserve">McIntosh, E. J., R. L. </w:t>
      </w:r>
      <w:proofErr w:type="spellStart"/>
      <w:r>
        <w:rPr>
          <w:rFonts w:cs="Times New Roman"/>
        </w:rPr>
        <w:t>Pressey</w:t>
      </w:r>
      <w:proofErr w:type="spellEnd"/>
      <w:r>
        <w:rPr>
          <w:rFonts w:cs="Times New Roman"/>
        </w:rPr>
        <w:t xml:space="preserve">, S. Lloyd, R. Smith, and R. </w:t>
      </w:r>
      <w:proofErr w:type="spellStart"/>
      <w:r>
        <w:rPr>
          <w:rFonts w:cs="Times New Roman"/>
        </w:rPr>
        <w:t>Grenyer</w:t>
      </w:r>
      <w:proofErr w:type="spellEnd"/>
      <w:r>
        <w:rPr>
          <w:rFonts w:cs="Times New Roman"/>
        </w:rPr>
        <w:t>. 2017. The Impact of Systematic Conservation Planning. Annual Review of Environment and Resources 42:annurev-environ-102016-060902.</w:t>
      </w:r>
    </w:p>
    <w:p w14:paraId="50469CEF" w14:textId="77777777" w:rsidR="0056142A" w:rsidRDefault="00581800">
      <w:pPr>
        <w:pStyle w:val="Bibliography"/>
        <w:rPr>
          <w:rFonts w:cs="Times New Roman"/>
        </w:rPr>
      </w:pPr>
      <w:proofErr w:type="spellStart"/>
      <w:r>
        <w:rPr>
          <w:rFonts w:cs="Times New Roman"/>
        </w:rPr>
        <w:t>Meidinger</w:t>
      </w:r>
      <w:proofErr w:type="spellEnd"/>
      <w:r>
        <w:rPr>
          <w:rFonts w:cs="Times New Roman"/>
        </w:rPr>
        <w:t xml:space="preserve">, D., and J. </w:t>
      </w:r>
      <w:proofErr w:type="spellStart"/>
      <w:r>
        <w:rPr>
          <w:rFonts w:cs="Times New Roman"/>
        </w:rPr>
        <w:t>Pojar</w:t>
      </w:r>
      <w:proofErr w:type="spellEnd"/>
      <w:r>
        <w:rPr>
          <w:rFonts w:cs="Times New Roman"/>
        </w:rPr>
        <w:t>. 1991. Ecosystems of British Columbia. British Columbia Ministry of Forests, Victoria, BC.</w:t>
      </w:r>
    </w:p>
    <w:p w14:paraId="3FFF6619" w14:textId="77777777" w:rsidR="0056142A" w:rsidRDefault="00581800">
      <w:pPr>
        <w:pStyle w:val="Bibliography"/>
        <w:rPr>
          <w:rFonts w:cs="Times New Roman"/>
        </w:rPr>
      </w:pPr>
      <w:r>
        <w:rPr>
          <w:rFonts w:cs="Times New Roman"/>
        </w:rPr>
        <w:t xml:space="preserve">Naidoo, R., A. </w:t>
      </w:r>
      <w:proofErr w:type="spellStart"/>
      <w:r>
        <w:rPr>
          <w:rFonts w:cs="Times New Roman"/>
        </w:rPr>
        <w:t>Balmford</w:t>
      </w:r>
      <w:proofErr w:type="spellEnd"/>
      <w:r>
        <w:rPr>
          <w:rFonts w:cs="Times New Roman"/>
        </w:rPr>
        <w:t xml:space="preserve">, P. J. Ferraro, S. </w:t>
      </w:r>
      <w:proofErr w:type="spellStart"/>
      <w:r>
        <w:rPr>
          <w:rFonts w:cs="Times New Roman"/>
        </w:rPr>
        <w:t>Polasky</w:t>
      </w:r>
      <w:proofErr w:type="spellEnd"/>
      <w:r>
        <w:rPr>
          <w:rFonts w:cs="Times New Roman"/>
        </w:rPr>
        <w:t xml:space="preserve">, T. H. Ricketts, and M. </w:t>
      </w:r>
      <w:proofErr w:type="spellStart"/>
      <w:r>
        <w:rPr>
          <w:rFonts w:cs="Times New Roman"/>
        </w:rPr>
        <w:t>Rouget</w:t>
      </w:r>
      <w:proofErr w:type="spellEnd"/>
      <w:r>
        <w:rPr>
          <w:rFonts w:cs="Times New Roman"/>
        </w:rPr>
        <w:t>. 2006. Integrating economic costs into conservation planning. Trends in ecology &amp; evolution 21:681–7.</w:t>
      </w:r>
    </w:p>
    <w:p w14:paraId="43FCAECA" w14:textId="77777777" w:rsidR="0056142A" w:rsidRDefault="00581800">
      <w:pPr>
        <w:pStyle w:val="Bibliography"/>
        <w:rPr>
          <w:rFonts w:cs="Times New Roman"/>
        </w:rPr>
      </w:pPr>
      <w:proofErr w:type="spellStart"/>
      <w:r>
        <w:rPr>
          <w:rFonts w:cs="Times New Roman"/>
        </w:rPr>
        <w:t>Polasky</w:t>
      </w:r>
      <w:proofErr w:type="spellEnd"/>
      <w:r>
        <w:rPr>
          <w:rFonts w:cs="Times New Roman"/>
        </w:rPr>
        <w:t xml:space="preserve">, S., J. D. </w:t>
      </w:r>
      <w:proofErr w:type="spellStart"/>
      <w:r>
        <w:rPr>
          <w:rFonts w:cs="Times New Roman"/>
        </w:rPr>
        <w:t>Camm</w:t>
      </w:r>
      <w:proofErr w:type="spellEnd"/>
      <w:r>
        <w:rPr>
          <w:rFonts w:cs="Times New Roman"/>
        </w:rPr>
        <w:t>, and B. Garber-</w:t>
      </w:r>
      <w:proofErr w:type="spellStart"/>
      <w:r>
        <w:rPr>
          <w:rFonts w:cs="Times New Roman"/>
        </w:rPr>
        <w:t>Yonts</w:t>
      </w:r>
      <w:proofErr w:type="spellEnd"/>
      <w:r>
        <w:rPr>
          <w:rFonts w:cs="Times New Roman"/>
        </w:rPr>
        <w:t>. 2001. Selecting Biological Reserves Cost-Effectively: An Application to Terrestrial Vertebrate Conservation in Oregon. Land Economics 77:68–78.</w:t>
      </w:r>
    </w:p>
    <w:p w14:paraId="4FCA4FD4"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C. Humphries, C. </w:t>
      </w:r>
      <w:proofErr w:type="spellStart"/>
      <w:r>
        <w:rPr>
          <w:rFonts w:cs="Times New Roman"/>
        </w:rPr>
        <w:t>Margules</w:t>
      </w:r>
      <w:proofErr w:type="spellEnd"/>
      <w:r>
        <w:rPr>
          <w:rFonts w:cs="Times New Roman"/>
        </w:rPr>
        <w:t>, R. Vane-Wright, and P. Williams. 1993. Beyond opportunism: key principles for systematic reserve selection. Trends in ecology &amp; evolution 8:124–128.</w:t>
      </w:r>
    </w:p>
    <w:p w14:paraId="1F6546B1"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L., and M. C. </w:t>
      </w:r>
      <w:proofErr w:type="spellStart"/>
      <w:r>
        <w:rPr>
          <w:rFonts w:cs="Times New Roman"/>
        </w:rPr>
        <w:t>Bottrill</w:t>
      </w:r>
      <w:proofErr w:type="spellEnd"/>
      <w:r>
        <w:rPr>
          <w:rFonts w:cs="Times New Roman"/>
        </w:rPr>
        <w:t>. 2008. Opportunism, Threats, and the Evolution of Systematic Conservation Planning. Conservation Biology 22:1340–1345.</w:t>
      </w:r>
    </w:p>
    <w:p w14:paraId="0B55C381" w14:textId="77777777" w:rsidR="0056142A" w:rsidRDefault="00581800">
      <w:pPr>
        <w:pStyle w:val="Bibliography"/>
        <w:rPr>
          <w:rFonts w:cs="Times New Roman"/>
        </w:rPr>
      </w:pPr>
      <w:r>
        <w:rPr>
          <w:rFonts w:cs="Times New Roman"/>
        </w:rPr>
        <w:t xml:space="preserve">Rodrigues, A. S. L., and K. J. Gaston. 2002. </w:t>
      </w:r>
      <w:proofErr w:type="spellStart"/>
      <w:r>
        <w:rPr>
          <w:rFonts w:cs="Times New Roman"/>
        </w:rPr>
        <w:t>Optimisation</w:t>
      </w:r>
      <w:proofErr w:type="spellEnd"/>
      <w:r>
        <w:rPr>
          <w:rFonts w:cs="Times New Roman"/>
        </w:rPr>
        <w:t xml:space="preserve"> in reserve selection procedures—why not? Biological Conservation 107:123–129.</w:t>
      </w:r>
    </w:p>
    <w:p w14:paraId="7439DF1D" w14:textId="77777777" w:rsidR="0056142A" w:rsidRDefault="00581800">
      <w:pPr>
        <w:pStyle w:val="Bibliography"/>
        <w:rPr>
          <w:rFonts w:cs="Times New Roman"/>
        </w:rPr>
      </w:pPr>
      <w:r>
        <w:rPr>
          <w:rFonts w:cs="Times New Roman"/>
        </w:rPr>
        <w:lastRenderedPageBreak/>
        <w:t xml:space="preserve">Schuster, R., T. G. Martin, and P. </w:t>
      </w:r>
      <w:proofErr w:type="spellStart"/>
      <w:r>
        <w:rPr>
          <w:rFonts w:cs="Times New Roman"/>
        </w:rPr>
        <w:t>Arcese</w:t>
      </w:r>
      <w:proofErr w:type="spellEnd"/>
      <w:r>
        <w:rPr>
          <w:rFonts w:cs="Times New Roman"/>
        </w:rPr>
        <w:t xml:space="preserve">. 2014. Bird Community Conservation and Carbon Offsets in Western North America. </w:t>
      </w:r>
      <w:proofErr w:type="spellStart"/>
      <w:r>
        <w:rPr>
          <w:rFonts w:cs="Times New Roman"/>
        </w:rPr>
        <w:t>Plos</w:t>
      </w:r>
      <w:proofErr w:type="spellEnd"/>
      <w:r>
        <w:rPr>
          <w:rFonts w:cs="Times New Roman"/>
        </w:rPr>
        <w:t xml:space="preserve"> One.</w:t>
      </w:r>
    </w:p>
    <w:p w14:paraId="6B313EAA" w14:textId="77777777" w:rsidR="0056142A" w:rsidRDefault="00581800">
      <w:pPr>
        <w:pStyle w:val="Bibliography"/>
        <w:rPr>
          <w:rFonts w:cs="Times New Roman"/>
        </w:rPr>
      </w:pPr>
      <w:r>
        <w:rPr>
          <w:rFonts w:cs="Times New Roman"/>
        </w:rPr>
        <w:t xml:space="preserve">Schuster, R., S. Wilson, A. </w:t>
      </w:r>
      <w:proofErr w:type="spellStart"/>
      <w:r>
        <w:rPr>
          <w:rFonts w:cs="Times New Roman"/>
        </w:rPr>
        <w:t>Rodewald</w:t>
      </w:r>
      <w:proofErr w:type="spellEnd"/>
      <w:r>
        <w:rPr>
          <w:rFonts w:cs="Times New Roman"/>
        </w:rPr>
        <w:t xml:space="preserve">, P. </w:t>
      </w:r>
      <w:proofErr w:type="spellStart"/>
      <w:r>
        <w:rPr>
          <w:rFonts w:cs="Times New Roman"/>
        </w:rPr>
        <w:t>Arcese</w:t>
      </w:r>
      <w:proofErr w:type="spellEnd"/>
      <w:r>
        <w:rPr>
          <w:rFonts w:cs="Times New Roman"/>
        </w:rPr>
        <w:t xml:space="preserve">, D. Fink, T. Auer, and J. Bennett. 2018. Optimizing conservation of migratory species over their full annual cycle in the Western Hemisphere. </w:t>
      </w:r>
      <w:proofErr w:type="spellStart"/>
      <w:r>
        <w:rPr>
          <w:rFonts w:cs="Times New Roman"/>
        </w:rPr>
        <w:t>bioRxiv</w:t>
      </w:r>
      <w:proofErr w:type="spellEnd"/>
      <w:r>
        <w:rPr>
          <w:rFonts w:cs="Times New Roman"/>
        </w:rPr>
        <w:t>.</w:t>
      </w:r>
    </w:p>
    <w:p w14:paraId="5B3DE596" w14:textId="77777777" w:rsidR="0056142A" w:rsidRDefault="00581800">
      <w:pPr>
        <w:pStyle w:val="Bibliography"/>
        <w:rPr>
          <w:rFonts w:cs="Times New Roman"/>
        </w:rPr>
      </w:pPr>
      <w:r>
        <w:rPr>
          <w:rFonts w:cs="Times New Roman"/>
        </w:rPr>
        <w:t xml:space="preserve">Schwartz, M. W., C. N. Cook, R. L. </w:t>
      </w:r>
      <w:proofErr w:type="spellStart"/>
      <w:r>
        <w:rPr>
          <w:rFonts w:cs="Times New Roman"/>
        </w:rPr>
        <w:t>Pressey</w:t>
      </w:r>
      <w:proofErr w:type="spellEnd"/>
      <w:r>
        <w:rPr>
          <w:rFonts w:cs="Times New Roman"/>
        </w:rPr>
        <w:t xml:space="preserve">, A. S. Pullin, M. C. Runge, N. </w:t>
      </w:r>
      <w:proofErr w:type="spellStart"/>
      <w:r>
        <w:rPr>
          <w:rFonts w:cs="Times New Roman"/>
        </w:rPr>
        <w:t>Salafsky</w:t>
      </w:r>
      <w:proofErr w:type="spellEnd"/>
      <w:r>
        <w:rPr>
          <w:rFonts w:cs="Times New Roman"/>
        </w:rPr>
        <w:t>, W. J. Sutherland, and M. A. Williamson. 2018. Decision Support Frameworks and Tools for Conservation. Conservation Letters 11:e12385.</w:t>
      </w:r>
    </w:p>
    <w:p w14:paraId="709D7FA2" w14:textId="77777777" w:rsidR="0056142A" w:rsidRDefault="00581800">
      <w:pPr>
        <w:pStyle w:val="Bibliography"/>
        <w:rPr>
          <w:rFonts w:cs="Times New Roman"/>
        </w:rPr>
      </w:pPr>
      <w:r>
        <w:rPr>
          <w:rFonts w:cs="Times New Roman"/>
        </w:rPr>
        <w:t xml:space="preserve">Sullivan, B. L., J. L. Aycrigg, J. H. Barry, R. E. Bonney, N. </w:t>
      </w:r>
      <w:proofErr w:type="spellStart"/>
      <w:r>
        <w:rPr>
          <w:rFonts w:cs="Times New Roman"/>
        </w:rPr>
        <w:t>Bruns</w:t>
      </w:r>
      <w:proofErr w:type="spellEnd"/>
      <w:r>
        <w:rPr>
          <w:rFonts w:cs="Times New Roman"/>
        </w:rPr>
        <w:t xml:space="preserve">, C. B. Cooper, T. </w:t>
      </w:r>
      <w:proofErr w:type="spellStart"/>
      <w:r>
        <w:rPr>
          <w:rFonts w:cs="Times New Roman"/>
        </w:rPr>
        <w:t>Damoulas</w:t>
      </w:r>
      <w:proofErr w:type="spellEnd"/>
      <w:r>
        <w:rPr>
          <w:rFonts w:cs="Times New Roman"/>
        </w:rPr>
        <w:t xml:space="preserve">, A. A. </w:t>
      </w:r>
      <w:proofErr w:type="spellStart"/>
      <w:r>
        <w:rPr>
          <w:rFonts w:cs="Times New Roman"/>
        </w:rPr>
        <w:t>Dhondt</w:t>
      </w:r>
      <w:proofErr w:type="spellEnd"/>
      <w:r>
        <w:rPr>
          <w:rFonts w:cs="Times New Roman"/>
        </w:rPr>
        <w:t xml:space="preserve">, T. </w:t>
      </w:r>
      <w:proofErr w:type="spellStart"/>
      <w:r>
        <w:rPr>
          <w:rFonts w:cs="Times New Roman"/>
        </w:rPr>
        <w:t>Dietterich</w:t>
      </w:r>
      <w:proofErr w:type="spellEnd"/>
      <w:r>
        <w:rPr>
          <w:rFonts w:cs="Times New Roman"/>
        </w:rPr>
        <w:t xml:space="preserve">, A. Farnsworth, and others. 2014. The </w:t>
      </w:r>
      <w:proofErr w:type="spellStart"/>
      <w:r>
        <w:rPr>
          <w:rFonts w:cs="Times New Roman"/>
        </w:rPr>
        <w:t>eBird</w:t>
      </w:r>
      <w:proofErr w:type="spellEnd"/>
      <w:r>
        <w:rPr>
          <w:rFonts w:cs="Times New Roman"/>
        </w:rPr>
        <w:t xml:space="preserve"> enterprise: an integrated approach to development and application of citizen science. Biological Conservation 169:31–40.</w:t>
      </w:r>
    </w:p>
    <w:p w14:paraId="65366961" w14:textId="77777777" w:rsidR="0056142A" w:rsidRDefault="00581800">
      <w:pPr>
        <w:pStyle w:val="Bibliography"/>
        <w:rPr>
          <w:rFonts w:cs="Times New Roman"/>
        </w:rPr>
      </w:pPr>
      <w:r>
        <w:rPr>
          <w:rFonts w:cs="Times New Roman"/>
        </w:rPr>
        <w:t xml:space="preserve">Ted Ralphs, Ashutosh Mahajan, Stefan </w:t>
      </w:r>
      <w:proofErr w:type="spellStart"/>
      <w:r>
        <w:rPr>
          <w:rFonts w:cs="Times New Roman"/>
        </w:rPr>
        <w:t>Vigerske</w:t>
      </w:r>
      <w:proofErr w:type="spellEnd"/>
      <w:r>
        <w:rPr>
          <w:rFonts w:cs="Times New Roman"/>
        </w:rPr>
        <w:t xml:space="preserve">, mgalati13, </w:t>
      </w:r>
      <w:proofErr w:type="spellStart"/>
      <w:r>
        <w:rPr>
          <w:rFonts w:cs="Times New Roman"/>
        </w:rPr>
        <w:t>LouHafer</w:t>
      </w:r>
      <w:proofErr w:type="spellEnd"/>
      <w:r>
        <w:rPr>
          <w:rFonts w:cs="Times New Roman"/>
        </w:rPr>
        <w:t xml:space="preserve">, </w:t>
      </w:r>
      <w:proofErr w:type="spellStart"/>
      <w:r>
        <w:rPr>
          <w:rFonts w:cs="Times New Roman"/>
        </w:rPr>
        <w:t>jpfasano</w:t>
      </w:r>
      <w:proofErr w:type="spellEnd"/>
      <w:r>
        <w:rPr>
          <w:rFonts w:cs="Times New Roman"/>
        </w:rPr>
        <w:t xml:space="preserve">, </w:t>
      </w:r>
      <w:proofErr w:type="spellStart"/>
      <w:r>
        <w:rPr>
          <w:rFonts w:cs="Times New Roman"/>
        </w:rPr>
        <w:t>Aykut</w:t>
      </w:r>
      <w:proofErr w:type="spellEnd"/>
      <w:r>
        <w:rPr>
          <w:rFonts w:cs="Times New Roman"/>
        </w:rPr>
        <w:t xml:space="preserve"> </w:t>
      </w:r>
      <w:proofErr w:type="spellStart"/>
      <w:r>
        <w:rPr>
          <w:rFonts w:cs="Times New Roman"/>
        </w:rPr>
        <w:t>Bulut</w:t>
      </w:r>
      <w:proofErr w:type="spellEnd"/>
      <w:r>
        <w:rPr>
          <w:rFonts w:cs="Times New Roman"/>
        </w:rPr>
        <w:t xml:space="preserve">, and </w:t>
      </w:r>
      <w:proofErr w:type="spellStart"/>
      <w:r>
        <w:rPr>
          <w:rFonts w:cs="Times New Roman"/>
        </w:rPr>
        <w:t>anhhz</w:t>
      </w:r>
      <w:proofErr w:type="spellEnd"/>
      <w:r>
        <w:rPr>
          <w:rFonts w:cs="Times New Roman"/>
        </w:rPr>
        <w:t xml:space="preserve">. 2019. coin-or/SYMPHONY: Version 5.6.17. </w:t>
      </w:r>
      <w:proofErr w:type="spellStart"/>
      <w:r>
        <w:rPr>
          <w:rFonts w:cs="Times New Roman"/>
        </w:rPr>
        <w:t>Zenodo</w:t>
      </w:r>
      <w:proofErr w:type="spellEnd"/>
      <w:r>
        <w:rPr>
          <w:rFonts w:cs="Times New Roman"/>
        </w:rPr>
        <w:t>.</w:t>
      </w:r>
    </w:p>
    <w:p w14:paraId="73758E12" w14:textId="77777777" w:rsidR="0056142A" w:rsidRDefault="00581800">
      <w:pPr>
        <w:pStyle w:val="Bibliography"/>
        <w:rPr>
          <w:rFonts w:cs="Times New Roman"/>
        </w:rPr>
      </w:pPr>
      <w:r>
        <w:rPr>
          <w:rFonts w:cs="Times New Roman"/>
        </w:rPr>
        <w:t>Underhill, L. G. 1994. Optimal and suboptimal reserve selection algorithms. Biological Conservation 70:85–87.</w:t>
      </w:r>
    </w:p>
    <w:p w14:paraId="7FD82E96" w14:textId="77777777" w:rsidR="0056142A" w:rsidRDefault="00581800">
      <w:pPr>
        <w:pStyle w:val="Bibliography"/>
        <w:rPr>
          <w:rFonts w:cs="Times New Roman"/>
        </w:rPr>
      </w:pPr>
      <w:r>
        <w:rPr>
          <w:rFonts w:cs="Times New Roman"/>
        </w:rPr>
        <w:t xml:space="preserve">Venter, O., R. A. Fuller, D. B. </w:t>
      </w:r>
      <w:proofErr w:type="spellStart"/>
      <w:r>
        <w:rPr>
          <w:rFonts w:cs="Times New Roman"/>
        </w:rPr>
        <w:t>Segan</w:t>
      </w:r>
      <w:proofErr w:type="spellEnd"/>
      <w:r>
        <w:rPr>
          <w:rFonts w:cs="Times New Roman"/>
        </w:rPr>
        <w:t xml:space="preserve">, J. </w:t>
      </w:r>
      <w:proofErr w:type="spellStart"/>
      <w:r>
        <w:rPr>
          <w:rFonts w:cs="Times New Roman"/>
        </w:rPr>
        <w:t>Carwardine</w:t>
      </w:r>
      <w:proofErr w:type="spellEnd"/>
      <w:r>
        <w:rPr>
          <w:rFonts w:cs="Times New Roman"/>
        </w:rPr>
        <w:t xml:space="preserve">, T. Brooks, S. H. M. Butchart, M. D. Marco, T. </w:t>
      </w:r>
      <w:proofErr w:type="spellStart"/>
      <w:r>
        <w:rPr>
          <w:rFonts w:cs="Times New Roman"/>
        </w:rPr>
        <w:t>Iwamura</w:t>
      </w:r>
      <w:proofErr w:type="spellEnd"/>
      <w:r>
        <w:rPr>
          <w:rFonts w:cs="Times New Roman"/>
        </w:rPr>
        <w:t xml:space="preserve">, L. Joseph, D. O’Grady, H. P. </w:t>
      </w:r>
      <w:proofErr w:type="spellStart"/>
      <w:r>
        <w:rPr>
          <w:rFonts w:cs="Times New Roman"/>
        </w:rPr>
        <w:t>Possingham</w:t>
      </w:r>
      <w:proofErr w:type="spellEnd"/>
      <w:r>
        <w:rPr>
          <w:rFonts w:cs="Times New Roman"/>
        </w:rPr>
        <w:t xml:space="preserve">, C. </w:t>
      </w:r>
      <w:proofErr w:type="spellStart"/>
      <w:r>
        <w:rPr>
          <w:rFonts w:cs="Times New Roman"/>
        </w:rPr>
        <w:t>Rondinini</w:t>
      </w:r>
      <w:proofErr w:type="spellEnd"/>
      <w:r>
        <w:rPr>
          <w:rFonts w:cs="Times New Roman"/>
        </w:rPr>
        <w:t>, R. J. Smith, M. Venter, and J. E. M. Watson. 2014. Targeting Global Protected Area Expansion for Imperiled Biodiversity. PLOS Biology 12:e1001891.</w:t>
      </w:r>
    </w:p>
    <w:p w14:paraId="23803FFB" w14:textId="77777777" w:rsidR="0056142A" w:rsidRDefault="00581800">
      <w:pPr>
        <w:widowControl w:val="0"/>
        <w:spacing w:after="0" w:line="480" w:lineRule="auto"/>
        <w:rPr>
          <w:rFonts w:cs="Times New Roman"/>
          <w:szCs w:val="24"/>
        </w:rPr>
      </w:pPr>
      <w:r>
        <w:br w:type="page"/>
      </w:r>
    </w:p>
    <w:p w14:paraId="0A235408" w14:textId="77777777"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4D99AC7B" w:rsidR="0056142A" w:rsidRDefault="00CD0F4A">
            <w:pPr>
              <w:spacing w:after="0" w:line="480" w:lineRule="auto"/>
              <w:rPr>
                <w:rFonts w:eastAsia="Times New Roman" w:cs="Times New Roman"/>
                <w:color w:val="000000"/>
                <w:szCs w:val="24"/>
                <w:lang w:val="en-CA" w:eastAsia="en-CA"/>
              </w:rPr>
            </w:pPr>
            <w:ins w:id="357" w:author="Matt Strimas-Mackey" w:date="2019-04-16T10:47:00Z">
              <w:r>
                <w:rPr>
                  <w:rFonts w:eastAsia="Times New Roman" w:cs="Times New Roman"/>
                  <w:color w:val="000000"/>
                  <w:szCs w:val="24"/>
                  <w:lang w:val="en-CA" w:eastAsia="en-CA"/>
                </w:rPr>
                <w:t>#</w:t>
              </w:r>
            </w:ins>
            <w:del w:id="358"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2ED2E777" w:rsidR="0056142A" w:rsidRDefault="00CD0F4A">
            <w:pPr>
              <w:spacing w:after="0" w:line="480" w:lineRule="auto"/>
              <w:rPr>
                <w:rFonts w:eastAsia="Times New Roman" w:cs="Times New Roman"/>
                <w:color w:val="000000"/>
                <w:szCs w:val="24"/>
                <w:lang w:val="en-CA" w:eastAsia="en-CA"/>
              </w:rPr>
            </w:pPr>
            <w:ins w:id="359" w:author="Matt Strimas-Mackey" w:date="2019-04-16T10:47:00Z">
              <w:r>
                <w:rPr>
                  <w:rFonts w:eastAsia="Times New Roman" w:cs="Times New Roman"/>
                  <w:color w:val="000000"/>
                  <w:szCs w:val="24"/>
                  <w:lang w:val="en-CA" w:eastAsia="en-CA"/>
                </w:rPr>
                <w:t>#</w:t>
              </w:r>
            </w:ins>
            <w:del w:id="360"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w:t>
            </w:r>
            <w:del w:id="361" w:author="Matt Strimas-Mackey" w:date="2019-04-16T10:47:00Z">
              <w:r w:rsidR="00581800" w:rsidDel="00CD0F4A">
                <w:rPr>
                  <w:rFonts w:eastAsia="Times New Roman" w:cs="Times New Roman"/>
                  <w:color w:val="000000"/>
                  <w:szCs w:val="24"/>
                  <w:lang w:val="en-CA" w:eastAsia="en-CA"/>
                </w:rPr>
                <w:delText>pu</w:delText>
              </w:r>
            </w:del>
            <w:ins w:id="362" w:author="Matt Strimas-Mackey" w:date="2019-04-16T10:47:00Z">
              <w:r>
                <w:rPr>
                  <w:rFonts w:eastAsia="Times New Roman" w:cs="Times New Roman"/>
                  <w:color w:val="000000"/>
                  <w:szCs w:val="24"/>
                  <w:lang w:val="en-CA" w:eastAsia="en-CA"/>
                </w:rPr>
                <w:t>planning units</w:t>
              </w:r>
            </w:ins>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ins w:id="363"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282, 37</w:t>
            </w:r>
            <w:ins w:id="364"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128, 148</w:t>
            </w:r>
            <w:ins w:id="365"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25352D60" w:rsidR="0056142A" w:rsidRDefault="00CD0F4A">
            <w:pPr>
              <w:spacing w:after="0" w:line="480" w:lineRule="auto"/>
              <w:rPr>
                <w:rFonts w:eastAsia="Times New Roman" w:cs="Times New Roman"/>
                <w:color w:val="000000"/>
                <w:szCs w:val="24"/>
                <w:lang w:val="en-CA" w:eastAsia="en-CA"/>
              </w:rPr>
            </w:pPr>
            <w:proofErr w:type="spellStart"/>
            <w:ins w:id="366" w:author="Matt Strimas-Mackey" w:date="2019-04-16T10:47:00Z">
              <w:r>
                <w:rPr>
                  <w:rFonts w:eastAsia="Times New Roman" w:cs="Times New Roman"/>
                  <w:color w:val="000000"/>
                  <w:szCs w:val="24"/>
                  <w:lang w:val="en-CA" w:eastAsia="en-CA"/>
                </w:rPr>
                <w:t>M</w:t>
              </w:r>
            </w:ins>
            <w:del w:id="367" w:author="Matt Strimas-Mackey" w:date="2019-04-16T10:47:00Z">
              <w:r w:rsidR="00581800" w:rsidDel="00CD0F4A">
                <w:rPr>
                  <w:rFonts w:eastAsia="Times New Roman" w:cs="Times New Roman"/>
                  <w:color w:val="000000"/>
                  <w:szCs w:val="24"/>
                  <w:lang w:val="en-CA" w:eastAsia="en-CA"/>
                </w:rPr>
                <w:delText>m</w:delText>
              </w:r>
            </w:del>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14D3E034" w:rsidR="0056142A" w:rsidRDefault="00581800">
            <w:pPr>
              <w:spacing w:after="0" w:line="480" w:lineRule="auto"/>
              <w:rPr>
                <w:rFonts w:eastAsia="Times New Roman" w:cs="Times New Roman"/>
                <w:color w:val="000000"/>
                <w:szCs w:val="24"/>
                <w:lang w:val="en-CA" w:eastAsia="en-CA"/>
              </w:rPr>
            </w:pPr>
            <w:del w:id="368" w:author="Matt Strimas-Mackey" w:date="2019-04-16T10:46:00Z">
              <w:r w:rsidDel="007D41C6">
                <w:rPr>
                  <w:rFonts w:eastAsia="Times New Roman" w:cs="Times New Roman"/>
                  <w:color w:val="000000"/>
                  <w:szCs w:val="24"/>
                  <w:lang w:val="en-CA" w:eastAsia="en-CA"/>
                </w:rPr>
                <w:delText>1E+04, 1E+05, 1E+06, 1E+07, 1E+08</w:delText>
              </w:r>
            </w:del>
            <w:ins w:id="369" w:author="Matt Strimas-Mackey" w:date="2019-04-16T10:46:00Z">
              <w:r w:rsidR="007D41C6">
                <w:rPr>
                  <w:rFonts w:eastAsia="Times New Roman" w:cs="Times New Roman"/>
                  <w:color w:val="000000"/>
                  <w:szCs w:val="24"/>
                  <w:lang w:val="en-CA" w:eastAsia="en-CA"/>
                </w:rPr>
                <w:t>10</w:t>
              </w:r>
              <w:r w:rsidR="007D41C6" w:rsidRPr="007D41C6">
                <w:rPr>
                  <w:rFonts w:eastAsia="Times New Roman" w:cs="Times New Roman"/>
                  <w:color w:val="000000"/>
                  <w:szCs w:val="24"/>
                  <w:vertAlign w:val="superscript"/>
                  <w:lang w:val="en-CA" w:eastAsia="en-CA"/>
                  <w:rPrChange w:id="370" w:author="Matt Strimas-Mackey" w:date="2019-04-16T10:47:00Z">
                    <w:rPr>
                      <w:rFonts w:eastAsia="Times New Roman" w:cs="Times New Roman"/>
                      <w:color w:val="000000"/>
                      <w:szCs w:val="24"/>
                      <w:lang w:val="en-CA" w:eastAsia="en-CA"/>
                    </w:rPr>
                  </w:rPrChange>
                </w:rPr>
                <w:t>4</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371" w:author="Matt Strimas-Mackey" w:date="2019-04-16T10:46:00Z">
                    <w:rPr>
                      <w:rFonts w:eastAsia="Times New Roman" w:cs="Times New Roman"/>
                      <w:color w:val="000000"/>
                      <w:szCs w:val="24"/>
                      <w:lang w:val="en-CA" w:eastAsia="en-CA"/>
                    </w:rPr>
                  </w:rPrChange>
                </w:rPr>
                <w:t>5</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372" w:author="Matt Strimas-Mackey" w:date="2019-04-16T10:46:00Z">
                    <w:rPr>
                      <w:rFonts w:eastAsia="Times New Roman" w:cs="Times New Roman"/>
                      <w:color w:val="000000"/>
                      <w:szCs w:val="24"/>
                      <w:lang w:val="en-CA" w:eastAsia="en-CA"/>
                    </w:rPr>
                  </w:rPrChange>
                </w:rPr>
                <w:t>6</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373" w:author="Matt Strimas-Mackey" w:date="2019-04-16T10:46:00Z">
                    <w:rPr>
                      <w:rFonts w:eastAsia="Times New Roman" w:cs="Times New Roman"/>
                      <w:color w:val="000000"/>
                      <w:szCs w:val="24"/>
                      <w:lang w:val="en-CA" w:eastAsia="en-CA"/>
                    </w:rPr>
                  </w:rPrChange>
                </w:rPr>
                <w:t>7</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374" w:author="Matt Strimas-Mackey" w:date="2019-04-16T10:46:00Z">
                    <w:rPr>
                      <w:rFonts w:eastAsia="Times New Roman" w:cs="Times New Roman"/>
                      <w:color w:val="000000"/>
                      <w:szCs w:val="24"/>
                      <w:lang w:val="en-CA" w:eastAsia="en-CA"/>
                    </w:rPr>
                  </w:rPrChange>
                </w:rPr>
                <w:t>8</w:t>
              </w:r>
            </w:ins>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4F0A078D" w:rsidR="0056142A" w:rsidRDefault="00CD0F4A">
            <w:pPr>
              <w:spacing w:after="0" w:line="480" w:lineRule="auto"/>
              <w:rPr>
                <w:rFonts w:eastAsia="Times New Roman" w:cs="Times New Roman"/>
                <w:color w:val="000000"/>
                <w:szCs w:val="24"/>
                <w:lang w:val="en-CA" w:eastAsia="en-CA"/>
              </w:rPr>
            </w:pPr>
            <w:del w:id="375" w:author="Matt Strimas-Mackey" w:date="2019-04-16T10:47:00Z">
              <w:r w:rsidDel="00CD0F4A">
                <w:rPr>
                  <w:rFonts w:eastAsia="Times New Roman" w:cs="Times New Roman"/>
                  <w:color w:val="000000"/>
                  <w:szCs w:val="24"/>
                  <w:lang w:val="en-CA" w:eastAsia="en-CA"/>
                </w:rPr>
                <w:delText>M</w:delText>
              </w:r>
            </w:del>
            <w:proofErr w:type="spellStart"/>
            <w:ins w:id="376" w:author="Matt Strimas-Mackey" w:date="2019-04-16T10:47:00Z">
              <w:r>
                <w:rPr>
                  <w:rFonts w:eastAsia="Times New Roman" w:cs="Times New Roman"/>
                  <w:color w:val="000000"/>
                  <w:szCs w:val="24"/>
                  <w:lang w:val="en-CA" w:eastAsia="en-CA"/>
                </w:rPr>
                <w:t>M</w:t>
              </w:r>
            </w:ins>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del w:id="377" w:author="Matt Strimas-Mackey" w:date="2019-04-16T10:47:00Z">
              <w:r w:rsidR="00581800" w:rsidDel="00CD0F4A">
                <w:rPr>
                  <w:rFonts w:eastAsia="Times New Roman" w:cs="Times New Roman"/>
                  <w:color w:val="000000"/>
                  <w:szCs w:val="24"/>
                  <w:lang w:val="en-CA" w:eastAsia="en-CA"/>
                </w:rPr>
                <w:delText>spf</w:delText>
              </w:r>
            </w:del>
            <w:ins w:id="378" w:author="Matt Strimas-Mackey" w:date="2019-04-16T10:47:00Z">
              <w:r>
                <w:rPr>
                  <w:rFonts w:eastAsia="Times New Roman" w:cs="Times New Roman"/>
                  <w:color w:val="000000"/>
                  <w:szCs w:val="24"/>
                  <w:lang w:val="en-CA" w:eastAsia="en-CA"/>
                </w:rPr>
                <w:t>SPF</w:t>
              </w:r>
            </w:ins>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ins w:id="379"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380"/>
      <w:r>
        <w:rPr>
          <w:rFonts w:cs="Times New Roman"/>
          <w:b/>
          <w:lang w:val="en-CA"/>
        </w:rPr>
        <w:lastRenderedPageBreak/>
        <w:t>Figure 1.</w:t>
      </w:r>
      <w:commentRangeEnd w:id="380"/>
      <w:r w:rsidR="00A47DBE">
        <w:rPr>
          <w:rStyle w:val="CommentReference"/>
        </w:rPr>
        <w:commentReference w:id="380"/>
      </w:r>
    </w:p>
    <w:p w14:paraId="2EC27EDE" w14:textId="77777777" w:rsidR="0056142A" w:rsidRDefault="00581800">
      <w:pPr>
        <w:spacing w:after="0" w:line="480" w:lineRule="auto"/>
        <w:rPr>
          <w:rFonts w:cs="Times New Roman"/>
          <w:b/>
          <w:lang w:val="en-CA"/>
        </w:rPr>
      </w:pPr>
      <w:r>
        <w:rPr>
          <w:noProof/>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Spinus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Haliaeetus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alcyon</w:t>
            </w:r>
            <w:proofErr w:type="spellEnd"/>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Spizella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Sturnus</w:t>
            </w:r>
            <w:proofErr w:type="spellEnd"/>
            <w:r>
              <w:rPr>
                <w:rFonts w:eastAsia="Times New Roman" w:cs="Times New Roman"/>
                <w:color w:val="000000"/>
                <w:szCs w:val="24"/>
                <w:lang w:val="en-CA" w:eastAsia="en-CA"/>
              </w:rPr>
              <w:t xml:space="preserve">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Coccothraustes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Spinus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Empidonax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Buteo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Pipilo</w:t>
            </w:r>
            <w:proofErr w:type="spellEnd"/>
            <w:r>
              <w:rPr>
                <w:rFonts w:eastAsia="Times New Roman" w:cs="Times New Roman"/>
                <w:color w:val="000000"/>
                <w:szCs w:val="24"/>
                <w:lang w:val="en-CA" w:eastAsia="en-CA"/>
              </w:rPr>
              <w:t xml:space="preserve">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19-04-13T16:44:00Z" w:initials="">
    <w:p w14:paraId="341EF266" w14:textId="77777777" w:rsidR="00E348E9" w:rsidRDefault="00E348E9">
      <w:r>
        <w:rPr>
          <w:rFonts w:ascii="Calibri" w:hAnsi="Calibri"/>
          <w:sz w:val="20"/>
        </w:rPr>
        <w:t xml:space="preserve">Maybe open the abstract with  sentence about the rationale behind systematic conservation planning? E.g. something like “The resources available for conserving biodiversity are limited, and so protected areas need to be established in places that will achieve objectives for minimal cost.” </w:t>
      </w:r>
    </w:p>
  </w:comment>
  <w:comment w:id="1" w:author="Unknown Author" w:date="2019-04-13T16:47:00Z" w:initials="">
    <w:p w14:paraId="22461118" w14:textId="77777777" w:rsidR="00E348E9" w:rsidRDefault="00E348E9">
      <w:r>
        <w:rPr>
          <w:rFonts w:ascii="Calibri" w:hAnsi="Calibri"/>
          <w:sz w:val="20"/>
        </w:rPr>
        <w:t>Since we examined SYMPHONY and GUROBI maybe it would be worth talking about how well SYMHPONY performed?</w:t>
      </w:r>
    </w:p>
  </w:comment>
  <w:comment w:id="4" w:author="Unknown Author" w:date="2019-04-13T16:47:00Z" w:initials="">
    <w:p w14:paraId="750A779E" w14:textId="77777777" w:rsidR="00E348E9" w:rsidRDefault="00E348E9">
      <w:r>
        <w:rPr>
          <w:rFonts w:ascii="Calibri" w:hAnsi="Calibri"/>
          <w:sz w:val="20"/>
        </w:rPr>
        <w:t>Maybe end the abstract with some sentences talking about how using ILP solvers might result in better conservation decisions, and better biodiversity persistence?</w:t>
      </w:r>
    </w:p>
  </w:comment>
  <w:comment w:id="5" w:author="Matt Strimas-Mackey" w:date="2019-04-16T09:16:00Z" w:initials="MS">
    <w:p w14:paraId="2D9BE78E" w14:textId="77777777" w:rsidR="00E348E9" w:rsidRDefault="00E348E9">
      <w:pPr>
        <w:pStyle w:val="CommentText"/>
      </w:pPr>
      <w:r>
        <w:rPr>
          <w:rStyle w:val="CommentReference"/>
        </w:rPr>
        <w:annotationRef/>
      </w:r>
      <w:r>
        <w:t>Agree, I think it should end on a stronger statement than “we hope that”</w:t>
      </w:r>
    </w:p>
  </w:comment>
  <w:comment w:id="6" w:author="Unknown Author" w:date="2019-04-13T16:49:00Z" w:initials="">
    <w:p w14:paraId="510EEF80" w14:textId="77777777" w:rsidR="00E348E9" w:rsidRDefault="00E348E9">
      <w:r>
        <w:rPr>
          <w:rFonts w:ascii="Calibri" w:hAnsi="Calibri"/>
          <w:sz w:val="20"/>
        </w:rPr>
        <w:t>In general, I’m not a fan of acronyms, but YMMV</w:t>
      </w:r>
    </w:p>
  </w:comment>
  <w:comment w:id="19" w:author="Matt Strimas-Mackey" w:date="2019-04-16T09:20:00Z" w:initials="MS">
    <w:p w14:paraId="4506F530" w14:textId="77777777" w:rsidR="00E348E9" w:rsidRDefault="00E348E9">
      <w:pPr>
        <w:pStyle w:val="CommentText"/>
      </w:pPr>
      <w:r>
        <w:rPr>
          <w:rStyle w:val="CommentReference"/>
        </w:rPr>
        <w:annotationRef/>
      </w:r>
      <w:r>
        <w:t xml:space="preserve">I think this is vague, particularly since we haven’t defined the </w:t>
      </w:r>
      <w:proofErr w:type="spellStart"/>
      <w:r>
        <w:t>Marxan</w:t>
      </w:r>
      <w:proofErr w:type="spellEnd"/>
      <w:r>
        <w:t xml:space="preserve"> problem, maybe expand to something like “capture at least a given proportion of the ranges of a set of species”.</w:t>
      </w:r>
    </w:p>
  </w:comment>
  <w:comment w:id="76" w:author="Unknown Author" w:date="2019-04-13T17:29:00Z" w:initials="">
    <w:p w14:paraId="36F91DA9" w14:textId="77777777" w:rsidR="00E348E9" w:rsidRDefault="00E348E9">
      <w:r>
        <w:rPr>
          <w:rFonts w:ascii="Calibri" w:hAnsi="Calibri"/>
          <w:sz w:val="20"/>
        </w:rPr>
        <w:t>I would introduce ILP here and talk about Hawthorne’s work</w:t>
      </w:r>
    </w:p>
  </w:comment>
  <w:comment w:id="90" w:author="Matt Strimas-Mackey" w:date="2019-04-16T09:30:00Z" w:initials="MS">
    <w:p w14:paraId="0DF3B377" w14:textId="77777777" w:rsidR="00E348E9" w:rsidRDefault="00E348E9">
      <w:pPr>
        <w:pStyle w:val="CommentText"/>
      </w:pPr>
      <w:r>
        <w:rPr>
          <w:rStyle w:val="CommentReference"/>
        </w:rPr>
        <w:annotationRef/>
      </w:r>
      <w:r>
        <w:t>Earlier you said that you’d be referring to solutions as “prioritizations” but you haven’t followed that convention</w:t>
      </w:r>
    </w:p>
  </w:comment>
  <w:comment w:id="123" w:author="Unknown Author" w:date="2019-04-13T17:55:00Z" w:initials="">
    <w:p w14:paraId="59389241" w14:textId="77777777" w:rsidR="00E348E9" w:rsidRDefault="00E348E9">
      <w:r>
        <w:rPr>
          <w:rFonts w:ascii="Calibri" w:hAnsi="Calibri"/>
          <w:sz w:val="20"/>
        </w:rPr>
        <w:t>It might also be worth citing:</w:t>
      </w:r>
    </w:p>
    <w:p w14:paraId="6A4FA007" w14:textId="77777777" w:rsidR="00E348E9" w:rsidRDefault="00E348E9"/>
    <w:p w14:paraId="0BBB1346" w14:textId="77777777" w:rsidR="00E348E9" w:rsidRDefault="00E348E9">
      <w:r>
        <w:rPr>
          <w:rFonts w:asciiTheme="minorHAnsi" w:hAnsiTheme="minorHAnsi"/>
          <w:sz w:val="20"/>
        </w:rPr>
        <w:t xml:space="preserve"> </w:t>
      </w:r>
      <w:hyperlink r:id="rId1"/>
    </w:p>
    <w:p w14:paraId="22DF1908" w14:textId="77777777" w:rsidR="00E348E9" w:rsidRDefault="00E348E9"/>
    <w:p w14:paraId="63D00F03" w14:textId="77777777" w:rsidR="00E348E9" w:rsidRDefault="00E348E9">
      <w:r>
        <w:rPr>
          <w:rFonts w:ascii="Calibri" w:hAnsi="Calibri"/>
          <w:sz w:val="20"/>
        </w:rPr>
        <w:t>https://doi.org/10.1016/0006-3207(89)90083-9</w:t>
      </w:r>
    </w:p>
    <w:p w14:paraId="3FDCCE64" w14:textId="77777777" w:rsidR="00E348E9" w:rsidRDefault="00E348E9">
      <w:r>
        <w:rPr>
          <w:rFonts w:ascii="Calibri" w:hAnsi="Calibri"/>
          <w:sz w:val="20"/>
        </w:rPr>
        <w:t xml:space="preserve"> </w:t>
      </w:r>
    </w:p>
  </w:comment>
  <w:comment w:id="133" w:author="Unknown Author" w:date="2019-04-13T17:28:00Z" w:initials="">
    <w:p w14:paraId="14E6A62D" w14:textId="77777777" w:rsidR="00E348E9" w:rsidRDefault="00E348E9">
      <w:r>
        <w:rPr>
          <w:rFonts w:ascii="Calibri" w:hAnsi="Calibri"/>
          <w:sz w:val="20"/>
        </w:rPr>
        <w:t>Perhaps mention this in the discussion or the methods? I don’t think this belongs in the Intro</w:t>
      </w:r>
    </w:p>
  </w:comment>
  <w:comment w:id="137" w:author="Unknown Author" w:date="2019-04-13T17:30:00Z" w:initials="">
    <w:p w14:paraId="6F81C9A3" w14:textId="77777777" w:rsidR="00E348E9" w:rsidRDefault="00E348E9">
      <w:r>
        <w:rPr>
          <w:rFonts w:ascii="Calibri" w:hAnsi="Calibri"/>
          <w:sz w:val="20"/>
        </w:rPr>
        <w:t>Basically, here I think we want to highlight the novelty of this study, and make it very clear what is special about this study compared to Hawthorne’s study.</w:t>
      </w:r>
    </w:p>
  </w:comment>
  <w:comment w:id="177" w:author="richard" w:date="2019-04-04T15:47:00Z" w:initials="r">
    <w:p w14:paraId="61216261" w14:textId="77777777" w:rsidR="00E348E9" w:rsidRDefault="00E348E9">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E348E9" w:rsidRDefault="00E348E9"/>
  </w:comment>
  <w:comment w:id="179" w:author="Matt Strimas-Mackey" w:date="2019-04-16T10:13:00Z" w:initials="MS">
    <w:p w14:paraId="15EAD293" w14:textId="61299671" w:rsidR="00E348E9" w:rsidRDefault="00E348E9">
      <w:pPr>
        <w:pStyle w:val="CommentText"/>
      </w:pPr>
      <w:r>
        <w:rPr>
          <w:rStyle w:val="CommentReference"/>
        </w:rPr>
        <w:annotationRef/>
      </w:r>
      <w:r>
        <w:t>Following Jeff’s comment, should this be planning units?</w:t>
      </w:r>
    </w:p>
  </w:comment>
  <w:comment w:id="184" w:author="Matt Strimas-Mackey" w:date="2019-04-16T10:14:00Z" w:initials="MS">
    <w:p w14:paraId="790053A9" w14:textId="65C50E90" w:rsidR="00E348E9" w:rsidRDefault="00E348E9">
      <w:pPr>
        <w:pStyle w:val="CommentText"/>
      </w:pPr>
      <w:r>
        <w:rPr>
          <w:rStyle w:val="CommentReference"/>
        </w:rPr>
        <w:annotationRef/>
      </w:r>
      <w:r>
        <w:t>Planning units?</w:t>
      </w:r>
    </w:p>
  </w:comment>
  <w:comment w:id="185" w:author="Unknown Author" w:date="2019-04-13T17:33:00Z" w:initials="">
    <w:p w14:paraId="108BBD28" w14:textId="77777777" w:rsidR="00E348E9" w:rsidRDefault="00E348E9">
      <w:r>
        <w:rPr>
          <w:rFonts w:ascii="Calibri" w:hAnsi="Calibri"/>
          <w:sz w:val="20"/>
          <w:lang w:val="en-CA"/>
        </w:rPr>
        <w:t>Planning units?</w:t>
      </w:r>
    </w:p>
  </w:comment>
  <w:comment w:id="214" w:author="Unknown Author" w:date="2019-04-13T17:34:00Z" w:initials="">
    <w:p w14:paraId="5BE46E30" w14:textId="77777777" w:rsidR="00E348E9" w:rsidRDefault="00E348E9">
      <w:r>
        <w:rPr>
          <w:rFonts w:ascii="Calibri" w:hAnsi="Calibri"/>
          <w:sz w:val="20"/>
          <w:lang w:val="en-CA"/>
        </w:rPr>
        <w:t xml:space="preserve">What do you think about just citing the main </w:t>
      </w:r>
      <w:proofErr w:type="spellStart"/>
      <w:r>
        <w:rPr>
          <w:rFonts w:ascii="Calibri" w:hAnsi="Calibri"/>
          <w:sz w:val="20"/>
          <w:lang w:val="en-CA"/>
        </w:rPr>
        <w:t>Marxan</w:t>
      </w:r>
      <w:proofErr w:type="spellEnd"/>
      <w:r>
        <w:rPr>
          <w:rFonts w:ascii="Calibri" w:hAnsi="Calibri"/>
          <w:sz w:val="20"/>
          <w:lang w:val="en-CA"/>
        </w:rPr>
        <w:t xml:space="preserve"> paper for the </w:t>
      </w:r>
      <w:proofErr w:type="spellStart"/>
      <w:r>
        <w:rPr>
          <w:rFonts w:ascii="Calibri" w:hAnsi="Calibri"/>
          <w:sz w:val="20"/>
          <w:lang w:val="en-CA"/>
        </w:rPr>
        <w:t>Marxan</w:t>
      </w:r>
      <w:proofErr w:type="spellEnd"/>
      <w:r>
        <w:rPr>
          <w:rFonts w:ascii="Calibri" w:hAnsi="Calibri"/>
          <w:sz w:val="20"/>
          <w:lang w:val="en-CA"/>
        </w:rPr>
        <w:t xml:space="preserve"> formulation, and Hawthorne’s paper for the ILP  formulation? These papers already cover the maths really well (IMO at least) so this is just repeating stuff. This would then give us more room to talk about the new and important results/stuff in this paper?</w:t>
      </w:r>
    </w:p>
  </w:comment>
  <w:comment w:id="215" w:author="Matt Strimas-Mackey" w:date="2019-04-16T10:24:00Z" w:initials="MS">
    <w:p w14:paraId="7813CE00" w14:textId="1137138A" w:rsidR="00E348E9" w:rsidRDefault="00E348E9">
      <w:pPr>
        <w:pStyle w:val="CommentText"/>
      </w:pPr>
      <w:r>
        <w:rPr>
          <w:rStyle w:val="CommentReference"/>
        </w:rPr>
        <w:annotationRef/>
      </w:r>
      <w:r>
        <w:t xml:space="preserve">I completely agree, I think we need to give a brief general intro to the problem being solved, then point to these other resources, no need for math or equations here. I made an attempt at a concise general </w:t>
      </w:r>
      <w:proofErr w:type="spellStart"/>
      <w:r>
        <w:t>descrption</w:t>
      </w:r>
      <w:proofErr w:type="spellEnd"/>
      <w:r>
        <w:t xml:space="preserve"> above.</w:t>
      </w:r>
      <w:r>
        <w:tab/>
      </w:r>
    </w:p>
  </w:comment>
  <w:comment w:id="278" w:author="richard" w:date="2019-04-04T10:16:00Z" w:initials="r">
    <w:p w14:paraId="65640C4A" w14:textId="77777777" w:rsidR="00E348E9" w:rsidRDefault="00E348E9">
      <w:r>
        <w:rPr>
          <w:rFonts w:ascii="Liberation Serif" w:eastAsia="DejaVu Sans" w:hAnsi="Liberation Serif" w:cs="DejaVu Sans"/>
          <w:szCs w:val="24"/>
          <w:lang w:bidi="en-US"/>
        </w:rPr>
        <w:t>Could remove this, given last part of sentence.</w:t>
      </w:r>
    </w:p>
    <w:p w14:paraId="4A385F74" w14:textId="77777777" w:rsidR="00E348E9" w:rsidRDefault="00E348E9">
      <w:r>
        <w:rPr>
          <w:rFonts w:ascii="Liberation Serif" w:eastAsia="DejaVu Sans" w:hAnsi="Liberation Serif" w:cs="DejaVu Sans"/>
          <w:szCs w:val="24"/>
          <w:lang w:bidi="en-US"/>
        </w:rPr>
        <w:t xml:space="preserve">I personally would be inclined to remove, as </w:t>
      </w:r>
      <w:proofErr w:type="spellStart"/>
      <w:r>
        <w:rPr>
          <w:rFonts w:ascii="Liberation Serif" w:eastAsia="DejaVu Sans" w:hAnsi="Liberation Serif" w:cs="DejaVu Sans"/>
          <w:szCs w:val="24"/>
          <w:lang w:bidi="en-US"/>
        </w:rPr>
        <w:t>its</w:t>
      </w:r>
      <w:proofErr w:type="spellEnd"/>
      <w:r>
        <w:rPr>
          <w:rFonts w:ascii="Liberation Serif" w:eastAsia="DejaVu Sans" w:hAnsi="Liberation Serif" w:cs="DejaVu Sans"/>
          <w:szCs w:val="24"/>
          <w:lang w:bidi="en-US"/>
        </w:rPr>
        <w:t xml:space="preserve"> an order of magnitude more planning units than Hugh recommends. What do others think?</w:t>
      </w:r>
    </w:p>
  </w:comment>
  <w:comment w:id="303" w:author="Matt Strimas-Mackey" w:date="2019-04-16T10:55:00Z" w:initials="MS">
    <w:p w14:paraId="4622D23B" w14:textId="5CA85E17" w:rsidR="00E348E9" w:rsidRDefault="00E348E9">
      <w:pPr>
        <w:pStyle w:val="CommentText"/>
      </w:pPr>
      <w:r>
        <w:rPr>
          <w:rStyle w:val="CommentReference"/>
        </w:rPr>
        <w:annotationRef/>
      </w:r>
      <w:r>
        <w:t>I would avoid using M for million since it’s ambiguous, sometimes M means thousand and MM million.</w:t>
      </w:r>
    </w:p>
  </w:comment>
  <w:comment w:id="293" w:author="Unknown Author" w:date="2019-04-13T17:45:00Z" w:initials="">
    <w:p w14:paraId="6FB2C68B" w14:textId="77777777" w:rsidR="00E348E9" w:rsidRDefault="00E348E9">
      <w:r>
        <w:rPr>
          <w:rFonts w:ascii="Calibri" w:hAnsi="Calibri"/>
          <w:sz w:val="20"/>
        </w:rPr>
        <w:t>This is great! Personally, I think the last sentence is useful because it is in terms that conservation practitioners will find important?</w:t>
      </w:r>
    </w:p>
  </w:comment>
  <w:comment w:id="319" w:author="Unknown Author" w:date="2019-04-13T17:46:00Z" w:initials="">
    <w:p w14:paraId="3877C7CB" w14:textId="77777777" w:rsidR="00E348E9" w:rsidRDefault="00E348E9">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321" w:author="Unknown Author" w:date="2019-04-13T17:47:00Z" w:initials="">
    <w:p w14:paraId="663895FA" w14:textId="77777777" w:rsidR="00E348E9" w:rsidRDefault="00E348E9">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26" w:author="Matt Strimas-Mackey" w:date="2019-04-16T11:01:00Z" w:initials="MS">
    <w:p w14:paraId="38F5D864" w14:textId="10FFFC6D" w:rsidR="00664B00" w:rsidRDefault="00664B00">
      <w:pPr>
        <w:pStyle w:val="CommentText"/>
      </w:pPr>
      <w:r>
        <w:rPr>
          <w:rStyle w:val="CommentReference"/>
        </w:rPr>
        <w:annotationRef/>
      </w:r>
      <w:r>
        <w:t>You haven’t mentioned either of these drawbacks in the intro I think</w:t>
      </w:r>
    </w:p>
  </w:comment>
  <w:comment w:id="328" w:author="Matt Strimas-Mackey" w:date="2019-04-16T11:02:00Z" w:initials="MS">
    <w:p w14:paraId="25DC0DAE" w14:textId="1525D891" w:rsidR="00664B00" w:rsidRDefault="00664B00">
      <w:pPr>
        <w:pStyle w:val="CommentText"/>
      </w:pPr>
      <w:r>
        <w:rPr>
          <w:rStyle w:val="CommentReference"/>
        </w:rPr>
        <w:annotationRef/>
      </w:r>
      <w:r>
        <w:t>This seems vague to me, could use tweaking to make a more specific statement</w:t>
      </w:r>
    </w:p>
  </w:comment>
  <w:comment w:id="329" w:author="Unknown Author" w:date="2019-04-13T17:49:00Z" w:initials="">
    <w:p w14:paraId="23DE92DB" w14:textId="77777777" w:rsidR="00E348E9" w:rsidRDefault="00E348E9">
      <w:r>
        <w:rPr>
          <w:rFonts w:ascii="Calibri" w:hAnsi="Calibri"/>
          <w:sz w:val="20"/>
        </w:rPr>
        <w:t>Awesome! I think this is really worth including the discussion – great job!</w:t>
      </w:r>
    </w:p>
  </w:comment>
  <w:comment w:id="333" w:author="Matt Strimas-Mackey" w:date="2019-04-16T11:03:00Z" w:initials="MS">
    <w:p w14:paraId="7658EDF5" w14:textId="452F94A4" w:rsidR="00664B00" w:rsidRDefault="00664B00">
      <w:pPr>
        <w:pStyle w:val="CommentText"/>
      </w:pPr>
      <w:r>
        <w:rPr>
          <w:rStyle w:val="CommentReference"/>
        </w:rPr>
        <w:annotationRef/>
      </w:r>
      <w:r>
        <w:t>Hasn’t been defined previously</w:t>
      </w:r>
    </w:p>
  </w:comment>
  <w:comment w:id="334" w:author="Matt Strimas-Mackey" w:date="2019-04-16T11:03:00Z" w:initials="MS">
    <w:p w14:paraId="36A62F34" w14:textId="3E1A375B" w:rsidR="00664B00" w:rsidRDefault="00664B00">
      <w:pPr>
        <w:pStyle w:val="CommentText"/>
      </w:pPr>
      <w:r>
        <w:rPr>
          <w:rStyle w:val="CommentReference"/>
        </w:rPr>
        <w:annotationRef/>
      </w:r>
      <w:r>
        <w:t xml:space="preserve">Exactly! </w:t>
      </w:r>
    </w:p>
  </w:comment>
  <w:comment w:id="337" w:author="richard" w:date="2019-04-04T20:34:00Z" w:initials="rs">
    <w:p w14:paraId="2CB498C7" w14:textId="77777777" w:rsidR="00E348E9" w:rsidRDefault="00E348E9">
      <w:r>
        <w:rPr>
          <w:rFonts w:ascii="Liberation Serif" w:eastAsia="DejaVu Sans" w:hAnsi="Liberation Serif" w:cs="DejaVu Sans"/>
          <w:szCs w:val="24"/>
          <w:lang w:bidi="en-US"/>
        </w:rPr>
        <w:t>Probably need to expand on this a bit.</w:t>
      </w:r>
    </w:p>
  </w:comment>
  <w:comment w:id="346" w:author="Unknown Author" w:date="2019-04-13T17:49:00Z" w:initials="">
    <w:p w14:paraId="2755CD21" w14:textId="77777777" w:rsidR="00E348E9" w:rsidRDefault="00E348E9">
      <w:r>
        <w:rPr>
          <w:rFonts w:ascii="Calibri" w:hAnsi="Calibri"/>
          <w:sz w:val="20"/>
        </w:rPr>
        <w:t>May be relevant:  https://doi.org/10.1111/cobi.13305</w:t>
      </w:r>
    </w:p>
  </w:comment>
  <w:comment w:id="351" w:author="Matt Strimas-Mackey" w:date="2019-04-16T11:07:00Z" w:initials="MS">
    <w:p w14:paraId="168A8E47" w14:textId="2FEF9560" w:rsidR="00E72982" w:rsidRDefault="00E72982">
      <w:pPr>
        <w:pStyle w:val="CommentText"/>
      </w:pPr>
      <w:r>
        <w:rPr>
          <w:rStyle w:val="CommentReference"/>
        </w:rPr>
        <w:annotationRef/>
      </w:r>
      <w:r>
        <w:t xml:space="preserve">As in the abstract, I don’t like finishing on a “we hope that” statement, maybe something more </w:t>
      </w:r>
      <w:r w:rsidR="005D4DA4">
        <w:t>definitive</w:t>
      </w:r>
      <w:r>
        <w:t xml:space="preserve"> and broader</w:t>
      </w:r>
    </w:p>
  </w:comment>
  <w:comment w:id="352" w:author="richard" w:date="2019-04-04T09:15:00Z" w:initials="r">
    <w:p w14:paraId="21AB45BB" w14:textId="77777777" w:rsidR="00E348E9" w:rsidRDefault="00E348E9">
      <w:r>
        <w:rPr>
          <w:rFonts w:ascii="Liberation Serif" w:eastAsia="DejaVu Sans" w:hAnsi="Liberation Serif" w:cs="DejaVu Sans"/>
          <w:szCs w:val="24"/>
          <w:lang w:bidi="en-US"/>
        </w:rPr>
        <w:t>Is this too strong a statement that might alienate Hugh et al.?</w:t>
      </w:r>
    </w:p>
  </w:comment>
  <w:comment w:id="353" w:author="Unknown Author" w:date="2019-04-13T17:51:00Z" w:initials="">
    <w:p w14:paraId="429EC923" w14:textId="77777777" w:rsidR="00E348E9" w:rsidRDefault="00E348E9">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355" w:author="Unknown Author" w:date="2019-04-13T17:52:00Z" w:initials="">
    <w:p w14:paraId="60971203" w14:textId="77777777" w:rsidR="00E348E9" w:rsidRDefault="00E348E9">
      <w:r>
        <w:rPr>
          <w:rFonts w:ascii="Calibri" w:hAnsi="Calibri"/>
          <w:sz w:val="20"/>
          <w:lang w:val="en-CA"/>
        </w:rPr>
        <w:t>Joe, should we say that my contribution to this paper were supported by your grant?</w:t>
      </w:r>
    </w:p>
  </w:comment>
  <w:comment w:id="380" w:author="Matt Strimas-Mackey" w:date="2019-04-16T11:08:00Z" w:initials="MS">
    <w:p w14:paraId="5D545009" w14:textId="3F85DBE6" w:rsidR="00A47DBE" w:rsidRDefault="00A47DBE">
      <w:pPr>
        <w:pStyle w:val="CommentText"/>
      </w:pPr>
      <w:r>
        <w:rPr>
          <w:rStyle w:val="CommentReference"/>
        </w:rPr>
        <w:annotationRef/>
      </w:r>
      <w:r>
        <w:t>$ amounts a bit hard to read, could you use commas or maybe have an abbreviation</w:t>
      </w:r>
      <w:bookmarkStart w:id="381" w:name="_GoBack"/>
      <w:bookmarkEnd w:id="381"/>
      <w:r>
        <w:t xml:space="preserve"> for billions? Also, M for millions could be confusing since M often used for thousands, maybe define it somewhere or use something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1EF266" w15:done="0"/>
  <w15:commentEx w15:paraId="22461118" w15:done="0"/>
  <w15:commentEx w15:paraId="750A779E" w15:done="0"/>
  <w15:commentEx w15:paraId="2D9BE78E" w15:paraIdParent="750A779E" w15:done="0"/>
  <w15:commentEx w15:paraId="510EEF80" w15:done="0"/>
  <w15:commentEx w15:paraId="4506F530" w15:done="0"/>
  <w15:commentEx w15:paraId="36F91DA9" w15:done="0"/>
  <w15:commentEx w15:paraId="0DF3B377" w15:done="0"/>
  <w15:commentEx w15:paraId="3FDCCE64" w15:done="0"/>
  <w15:commentEx w15:paraId="14E6A62D" w15:done="0"/>
  <w15:commentEx w15:paraId="6F81C9A3" w15:done="0"/>
  <w15:commentEx w15:paraId="58C8204B" w15:done="0"/>
  <w15:commentEx w15:paraId="15EAD293" w15:done="0"/>
  <w15:commentEx w15:paraId="790053A9" w15:done="0"/>
  <w15:commentEx w15:paraId="108BBD28" w15:done="0"/>
  <w15:commentEx w15:paraId="5BE46E30" w15:done="0"/>
  <w15:commentEx w15:paraId="7813CE00" w15:paraIdParent="5BE46E30" w15:done="0"/>
  <w15:commentEx w15:paraId="4A385F74" w15:done="0"/>
  <w15:commentEx w15:paraId="4622D23B" w15:done="0"/>
  <w15:commentEx w15:paraId="6FB2C68B" w15:done="0"/>
  <w15:commentEx w15:paraId="3877C7CB" w15:done="0"/>
  <w15:commentEx w15:paraId="663895FA" w15:done="0"/>
  <w15:commentEx w15:paraId="38F5D864" w15:done="0"/>
  <w15:commentEx w15:paraId="25DC0DAE" w15:done="0"/>
  <w15:commentEx w15:paraId="23DE92DB" w15:done="0"/>
  <w15:commentEx w15:paraId="7658EDF5" w15:done="0"/>
  <w15:commentEx w15:paraId="36A62F34" w15:done="0"/>
  <w15:commentEx w15:paraId="2CB498C7" w15:done="0"/>
  <w15:commentEx w15:paraId="2755CD21" w15:done="0"/>
  <w15:commentEx w15:paraId="168A8E47" w15:done="0"/>
  <w15:commentEx w15:paraId="21AB45BB" w15:done="0"/>
  <w15:commentEx w15:paraId="429EC923" w15:done="0"/>
  <w15:commentEx w15:paraId="60971203" w15:done="0"/>
  <w15:commentEx w15:paraId="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EF266" w16cid:durableId="20601949"/>
  <w16cid:commentId w16cid:paraId="22461118" w16cid:durableId="2060194A"/>
  <w16cid:commentId w16cid:paraId="750A779E" w16cid:durableId="2060194B"/>
  <w16cid:commentId w16cid:paraId="2D9BE78E" w16cid:durableId="20601BD5"/>
  <w16cid:commentId w16cid:paraId="510EEF80" w16cid:durableId="2060194C"/>
  <w16cid:commentId w16cid:paraId="4506F530" w16cid:durableId="20601CCD"/>
  <w16cid:commentId w16cid:paraId="36F91DA9" w16cid:durableId="2060194D"/>
  <w16cid:commentId w16cid:paraId="0DF3B377" w16cid:durableId="20601F29"/>
  <w16cid:commentId w16cid:paraId="3FDCCE64" w16cid:durableId="2060194E"/>
  <w16cid:commentId w16cid:paraId="14E6A62D" w16cid:durableId="2060194F"/>
  <w16cid:commentId w16cid:paraId="6F81C9A3" w16cid:durableId="20601950"/>
  <w16cid:commentId w16cid:paraId="58C8204B" w16cid:durableId="20601951"/>
  <w16cid:commentId w16cid:paraId="15EAD293" w16cid:durableId="2060294C"/>
  <w16cid:commentId w16cid:paraId="790053A9" w16cid:durableId="20602977"/>
  <w16cid:commentId w16cid:paraId="108BBD28" w16cid:durableId="20601952"/>
  <w16cid:commentId w16cid:paraId="5BE46E30" w16cid:durableId="20601953"/>
  <w16cid:commentId w16cid:paraId="7813CE00" w16cid:durableId="20602BC4"/>
  <w16cid:commentId w16cid:paraId="4A385F74" w16cid:durableId="20601954"/>
  <w16cid:commentId w16cid:paraId="4622D23B" w16cid:durableId="20603322"/>
  <w16cid:commentId w16cid:paraId="6FB2C68B" w16cid:durableId="20601955"/>
  <w16cid:commentId w16cid:paraId="3877C7CB" w16cid:durableId="20601956"/>
  <w16cid:commentId w16cid:paraId="663895FA" w16cid:durableId="20601957"/>
  <w16cid:commentId w16cid:paraId="38F5D864" w16cid:durableId="20603491"/>
  <w16cid:commentId w16cid:paraId="25DC0DAE" w16cid:durableId="206034AD"/>
  <w16cid:commentId w16cid:paraId="23DE92DB" w16cid:durableId="20601958"/>
  <w16cid:commentId w16cid:paraId="7658EDF5" w16cid:durableId="206034FC"/>
  <w16cid:commentId w16cid:paraId="36A62F34" w16cid:durableId="20603516"/>
  <w16cid:commentId w16cid:paraId="2CB498C7" w16cid:durableId="20601959"/>
  <w16cid:commentId w16cid:paraId="2755CD21" w16cid:durableId="2060195A"/>
  <w16cid:commentId w16cid:paraId="168A8E47" w16cid:durableId="206035FA"/>
  <w16cid:commentId w16cid:paraId="21AB45BB" w16cid:durableId="2060195B"/>
  <w16cid:commentId w16cid:paraId="429EC923" w16cid:durableId="2060195C"/>
  <w16cid:commentId w16cid:paraId="60971203" w16cid:durableId="2060195D"/>
  <w16cid:commentId w16cid:paraId="5D545009" w16cid:durableId="20603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CF1F" w14:textId="77777777" w:rsidR="00497F03" w:rsidRDefault="00497F03">
      <w:pPr>
        <w:spacing w:after="0" w:line="240" w:lineRule="auto"/>
      </w:pPr>
      <w:r>
        <w:separator/>
      </w:r>
    </w:p>
  </w:endnote>
  <w:endnote w:type="continuationSeparator" w:id="0">
    <w:p w14:paraId="7EC259DF" w14:textId="77777777" w:rsidR="00497F03" w:rsidRDefault="0049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Minion Pro">
    <w:altName w:val="Cambria"/>
    <w:panose1 w:val="020B0604020202020204"/>
    <w:charset w:val="01"/>
    <w:family w:val="roman"/>
    <w:pitch w:val="variable"/>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E348E9" w:rsidRDefault="00E348E9">
    <w:pPr>
      <w:pStyle w:val="Footer"/>
      <w:jc w:val="right"/>
    </w:pPr>
  </w:p>
  <w:p w14:paraId="7E1D5803" w14:textId="77777777" w:rsidR="00E348E9" w:rsidRDefault="00E34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C2DD8" w14:textId="77777777" w:rsidR="00497F03" w:rsidRDefault="00497F03">
      <w:pPr>
        <w:spacing w:after="0" w:line="240" w:lineRule="auto"/>
      </w:pPr>
      <w:r>
        <w:separator/>
      </w:r>
    </w:p>
  </w:footnote>
  <w:footnote w:type="continuationSeparator" w:id="0">
    <w:p w14:paraId="71697DD5" w14:textId="77777777" w:rsidR="00497F03" w:rsidRDefault="00497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41740"/>
    <w:rsid w:val="000449D7"/>
    <w:rsid w:val="000471B5"/>
    <w:rsid w:val="00140BFF"/>
    <w:rsid w:val="00145289"/>
    <w:rsid w:val="00154707"/>
    <w:rsid w:val="001B129F"/>
    <w:rsid w:val="001F0CFE"/>
    <w:rsid w:val="0020384E"/>
    <w:rsid w:val="00233156"/>
    <w:rsid w:val="00250222"/>
    <w:rsid w:val="00257F8A"/>
    <w:rsid w:val="002C7502"/>
    <w:rsid w:val="002D0EEE"/>
    <w:rsid w:val="002F33F0"/>
    <w:rsid w:val="0034473C"/>
    <w:rsid w:val="00384DCA"/>
    <w:rsid w:val="00395CA0"/>
    <w:rsid w:val="00396E07"/>
    <w:rsid w:val="003A64C3"/>
    <w:rsid w:val="003B30B2"/>
    <w:rsid w:val="003E5967"/>
    <w:rsid w:val="0041029F"/>
    <w:rsid w:val="00426C89"/>
    <w:rsid w:val="00457A4F"/>
    <w:rsid w:val="00464E32"/>
    <w:rsid w:val="00497F03"/>
    <w:rsid w:val="00540E75"/>
    <w:rsid w:val="00544E6E"/>
    <w:rsid w:val="0056142A"/>
    <w:rsid w:val="00565530"/>
    <w:rsid w:val="00581800"/>
    <w:rsid w:val="00582D25"/>
    <w:rsid w:val="00584315"/>
    <w:rsid w:val="005D4DA4"/>
    <w:rsid w:val="005F316F"/>
    <w:rsid w:val="005F7629"/>
    <w:rsid w:val="006070FF"/>
    <w:rsid w:val="00610022"/>
    <w:rsid w:val="0061779F"/>
    <w:rsid w:val="00627E8F"/>
    <w:rsid w:val="00637F9E"/>
    <w:rsid w:val="00663367"/>
    <w:rsid w:val="00664B00"/>
    <w:rsid w:val="00673156"/>
    <w:rsid w:val="00694E89"/>
    <w:rsid w:val="006B20D1"/>
    <w:rsid w:val="006C4B67"/>
    <w:rsid w:val="006C559B"/>
    <w:rsid w:val="007246C0"/>
    <w:rsid w:val="00744D35"/>
    <w:rsid w:val="007471B2"/>
    <w:rsid w:val="00762FE3"/>
    <w:rsid w:val="00797644"/>
    <w:rsid w:val="007C112F"/>
    <w:rsid w:val="007D41C6"/>
    <w:rsid w:val="007D4871"/>
    <w:rsid w:val="007D4D26"/>
    <w:rsid w:val="007E4202"/>
    <w:rsid w:val="0085240D"/>
    <w:rsid w:val="00857D51"/>
    <w:rsid w:val="00862637"/>
    <w:rsid w:val="00876D12"/>
    <w:rsid w:val="008A4B83"/>
    <w:rsid w:val="008B693B"/>
    <w:rsid w:val="008D5CA2"/>
    <w:rsid w:val="008E6557"/>
    <w:rsid w:val="008E746B"/>
    <w:rsid w:val="00911EA4"/>
    <w:rsid w:val="00913A2B"/>
    <w:rsid w:val="00915BA4"/>
    <w:rsid w:val="009916F4"/>
    <w:rsid w:val="009C46BE"/>
    <w:rsid w:val="009C6D1A"/>
    <w:rsid w:val="009D03CF"/>
    <w:rsid w:val="00A07089"/>
    <w:rsid w:val="00A105CA"/>
    <w:rsid w:val="00A47BB2"/>
    <w:rsid w:val="00A47DBE"/>
    <w:rsid w:val="00A64045"/>
    <w:rsid w:val="00A7328A"/>
    <w:rsid w:val="00A94D94"/>
    <w:rsid w:val="00AA7D8B"/>
    <w:rsid w:val="00AE30A1"/>
    <w:rsid w:val="00B033D0"/>
    <w:rsid w:val="00B231E3"/>
    <w:rsid w:val="00B6245A"/>
    <w:rsid w:val="00B71928"/>
    <w:rsid w:val="00BB75DF"/>
    <w:rsid w:val="00BE00C5"/>
    <w:rsid w:val="00BF0AF0"/>
    <w:rsid w:val="00C94128"/>
    <w:rsid w:val="00CA04EF"/>
    <w:rsid w:val="00CA44BE"/>
    <w:rsid w:val="00CB2600"/>
    <w:rsid w:val="00CC3519"/>
    <w:rsid w:val="00CD0F4A"/>
    <w:rsid w:val="00D4175C"/>
    <w:rsid w:val="00D75B1B"/>
    <w:rsid w:val="00DA484B"/>
    <w:rsid w:val="00DD442E"/>
    <w:rsid w:val="00E13E1A"/>
    <w:rsid w:val="00E348E9"/>
    <w:rsid w:val="00E51938"/>
    <w:rsid w:val="00E678F4"/>
    <w:rsid w:val="00E72982"/>
    <w:rsid w:val="00E80DEF"/>
    <w:rsid w:val="00EB2C1F"/>
    <w:rsid w:val="00EB71CA"/>
    <w:rsid w:val="00ED62FF"/>
    <w:rsid w:val="00ED7199"/>
    <w:rsid w:val="00EE55F3"/>
    <w:rsid w:val="00EE7A5A"/>
    <w:rsid w:val="00F4143F"/>
    <w:rsid w:val="00F62B7C"/>
    <w:rsid w:val="00F92A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j.1600-0587.2000.tb00175.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D2AD-C800-8C4C-8E90-E2DCB6EB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21</Pages>
  <Words>11942</Words>
  <Characters>68071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Matt Strimas-Mackey</cp:lastModifiedBy>
  <cp:revision>341</cp:revision>
  <cp:lastPrinted>2018-11-07T17:00:00Z</cp:lastPrinted>
  <dcterms:created xsi:type="dcterms:W3CDTF">2019-04-04T15:10:00Z</dcterms:created>
  <dcterms:modified xsi:type="dcterms:W3CDTF">2019-04-16T15:11:00Z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zotero-version="5.0.63"&gt;&lt;session id="a0om7e66"/&gt;&lt;style id="http://www.zotero.org/styles/ecology" hasBibliography="1" bibliographyStyleHasBeenSet="1"/&gt;&lt;prefs&gt;&lt;pref name="fieldType" value="Field"/&gt;&lt;/prefs&gt;&lt;/data&gt;</vt:lpwstr>
  </property>
</Properties>
</file>