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w:t>
      </w:r>
      <w:proofErr w:type="gramStart"/>
      <w:r>
        <w:rPr>
          <w:rStyle w:val="None"/>
          <w:rFonts w:cs="Times New Roman"/>
          <w:bCs/>
          <w:lang w:val="en-CA"/>
        </w:rPr>
        <w:t>By</w:t>
      </w:r>
      <w:proofErr w:type="gramEnd"/>
      <w:r>
        <w:rPr>
          <w:rStyle w:val="None"/>
          <w:rFonts w:cs="Times New Roman"/>
          <w:bCs/>
          <w:lang w:val="en-CA"/>
        </w:rPr>
        <w:t xml:space="preserve">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br w:type="page"/>
      </w:r>
    </w:p>
    <w:p w14:paraId="43FDB76D" w14:textId="0C357E72"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r w:rsidR="006D1204">
        <w:rPr>
          <w:rFonts w:eastAsia="Times New Roman" w:cs="Times New Roman"/>
          <w:b/>
          <w:szCs w:val="24"/>
        </w:rPr>
        <w:t>(max 150 words)</w:t>
      </w:r>
    </w:p>
    <w:p w14:paraId="7772B18D" w14:textId="63923ABB" w:rsidR="0056142A" w:rsidRDefault="002E5573">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approaches to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of conservation planning in British Columbia, Canada, w</w:t>
      </w:r>
      <w:r w:rsidR="00581800">
        <w:rPr>
          <w:rFonts w:eastAsia="Times New Roman" w:cs="Times New Roman"/>
          <w:szCs w:val="24"/>
        </w:rPr>
        <w:t xml:space="preserve">e compare the cost-effectiveness and processing times of both approaches. Using </w:t>
      </w:r>
      <w:r w:rsidR="00581800">
        <w:t xml:space="preserve">ILP algorithms resulted in cost savings ranging from 12 to 30% compared to SA. The best ILP solver we used </w:t>
      </w:r>
      <w:proofErr w:type="gramStart"/>
      <w:r w:rsidR="00581800">
        <w:t>was</w:t>
      </w:r>
      <w:proofErr w:type="gramEnd"/>
      <w:r w:rsidR="00581800">
        <w:t xml:space="preserve"> on average 1071 times faster than the SA algorithm tested.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E93913" w:rsidRPr="00E93913">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E93913" w:rsidRPr="00E93913">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E93913" w:rsidRPr="00E93913">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w:t>
      </w:r>
      <w:r w:rsidR="00581800">
        <w:rPr>
          <w:rFonts w:eastAsia="Times New Roman" w:cs="Times New Roman"/>
          <w:szCs w:val="24"/>
        </w:rPr>
        <w:lastRenderedPageBreak/>
        <w:t xml:space="preserve">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E93913" w:rsidRPr="00E93913">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145B4AD3"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ins w:id="4" w:author="Joseph Bennett" w:date="2019-05-29T20:23:00Z">
        <w:r w:rsidR="0090152C">
          <w:rPr>
            <w:rFonts w:eastAsia="Times New Roman" w:cs="Times New Roman"/>
            <w:szCs w:val="24"/>
          </w:rPr>
          <w:t xml:space="preserve">having </w:t>
        </w:r>
      </w:ins>
      <w:r>
        <w:rPr>
          <w:rFonts w:eastAsia="Times New Roman" w:cs="Times New Roman"/>
          <w:szCs w:val="24"/>
        </w:rPr>
        <w:t>be</w:t>
      </w:r>
      <w:ins w:id="5" w:author="Joseph Bennett" w:date="2019-05-29T20:23:00Z">
        <w:r w:rsidR="0090152C">
          <w:rPr>
            <w:rFonts w:eastAsia="Times New Roman" w:cs="Times New Roman"/>
            <w:szCs w:val="24"/>
          </w:rPr>
          <w:t>en</w:t>
        </w:r>
      </w:ins>
      <w:del w:id="6" w:author="Joseph Bennett" w:date="2019-05-29T20:23:00Z">
        <w:r w:rsidDel="0090152C">
          <w:rPr>
            <w:rFonts w:eastAsia="Times New Roman" w:cs="Times New Roman"/>
            <w:szCs w:val="24"/>
          </w:rPr>
          <w:delText>ing</w:delText>
        </w:r>
      </w:del>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7" w:name="__Fieldmark__2268_924499877"/>
      <w:r w:rsidR="00E93913" w:rsidRPr="00E93913">
        <w:rPr>
          <w:rFonts w:cs="Times New Roman"/>
        </w:rPr>
        <w:t>(Ball et al. 2009)</w:t>
      </w:r>
      <w:r>
        <w:fldChar w:fldCharType="end"/>
      </w:r>
      <w:bookmarkEnd w:id="7"/>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36A29FEB" w:rsidR="000F1B1D" w:rsidRDefault="00581800" w:rsidP="009C6D1A">
      <w:pPr>
        <w:spacing w:after="0" w:line="480" w:lineRule="auto"/>
        <w:ind w:firstLine="720"/>
        <w:rPr>
          <w:rFonts w:eastAsia="Times New Roman" w:cs="Times New Roman"/>
          <w:szCs w:val="24"/>
        </w:rPr>
      </w:pPr>
      <w:r>
        <w:fldChar w:fldCharType="begin"/>
      </w:r>
      <w:bookmarkStart w:id="8" w:name="__Fieldmark__2290_924499877"/>
      <w:r>
        <w:fldChar w:fldCharType="separate"/>
      </w:r>
      <w:r>
        <w:rPr>
          <w:rFonts w:eastAsia="Times New Roman" w:cs="Times New Roman"/>
          <w:szCs w:val="24"/>
        </w:rPr>
        <w:t>e</w:t>
      </w:r>
      <w:r>
        <w:fldChar w:fldCharType="end"/>
      </w:r>
      <w:bookmarkEnd w:id="8"/>
      <w:r w:rsidR="009C6D1A">
        <w:rPr>
          <w:rFonts w:eastAsia="Times New Roman" w:cs="Times New Roman"/>
          <w:szCs w:val="24"/>
        </w:rPr>
        <w:t>In a recent simulation study</w:t>
      </w:r>
      <w:r>
        <w:rPr>
          <w:rFonts w:eastAsia="Times New Roman" w:cs="Times New Roman"/>
          <w:szCs w:val="24"/>
        </w:rPr>
        <w:t>, Beyer et al</w:t>
      </w:r>
      <w:r w:rsidR="00762FE3">
        <w:rPr>
          <w:rFonts w:eastAsia="Times New Roman" w:cs="Times New Roman"/>
          <w:szCs w:val="24"/>
        </w:rPr>
        <w:t>.</w:t>
      </w:r>
      <w:r>
        <w:rPr>
          <w:rFonts w:eastAsia="Times New Roman" w:cs="Times New Roman"/>
          <w:szCs w:val="24"/>
        </w:rPr>
        <w:t xml:space="preserve"> </w:t>
      </w:r>
      <w:r w:rsidR="00762FE3">
        <w:rPr>
          <w:rFonts w:eastAsia="Times New Roman" w:cs="Times New Roman"/>
          <w:szCs w:val="24"/>
        </w:rPr>
        <w:t>(</w:t>
      </w:r>
      <w:r>
        <w:rPr>
          <w:rFonts w:eastAsia="Times New Roman" w:cs="Times New Roman"/>
          <w:szCs w:val="24"/>
        </w:rPr>
        <w:t>2016</w:t>
      </w:r>
      <w:r w:rsidR="00762FE3">
        <w:rPr>
          <w:rFonts w:eastAsia="Times New Roman" w:cs="Times New Roman"/>
          <w:szCs w:val="24"/>
        </w:rPr>
        <w:t>)</w:t>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9" w:name="__Fieldmark__163_924499877"/>
      <w:r w:rsidR="00E93913" w:rsidRPr="00E93913">
        <w:rPr>
          <w:rFonts w:cs="Times New Roman"/>
        </w:rPr>
        <w:t>(Dantzig 2016)</w:t>
      </w:r>
      <w:r>
        <w:fldChar w:fldCharType="end"/>
      </w:r>
      <w:bookmarkEnd w:id="9"/>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182_924499877"/>
      <w:r w:rsidR="00E93913" w:rsidRPr="00E93913">
        <w:rPr>
          <w:rFonts w:cs="Times New Roman"/>
        </w:rPr>
        <w:t>(Beyer et al. 2016)</w:t>
      </w:r>
      <w:r>
        <w:fldChar w:fldCharType="end"/>
      </w:r>
      <w:bookmarkEnd w:id="10"/>
      <w:r>
        <w:rPr>
          <w:rFonts w:eastAsia="Times New Roman" w:cs="Times New Roman"/>
          <w:szCs w:val="24"/>
        </w:rPr>
        <w:t>.</w:t>
      </w:r>
      <w:r>
        <w:fldChar w:fldCharType="begin"/>
      </w:r>
      <w:bookmarkStart w:id="11" w:name="__Fieldmark__2383_924499877"/>
      <w:r>
        <w:fldChar w:fldCharType="end"/>
      </w:r>
      <w:bookmarkEnd w:id="11"/>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w:t>
      </w:r>
      <w:r>
        <w:rPr>
          <w:rFonts w:eastAsia="Times New Roman" w:cs="Times New Roman"/>
          <w:szCs w:val="24"/>
        </w:rPr>
        <w:lastRenderedPageBreak/>
        <w:t xml:space="preserve">that ILP approaches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12" w:name="__Fieldmark__223_924499877"/>
      <w:r w:rsidR="00E93913" w:rsidRPr="00E93913">
        <w:rPr>
          <w:rFonts w:cs="Times New Roman"/>
        </w:rPr>
        <w:t>(Cocks &amp; Baird 1989; Underhill 1994; Rodrigues &amp; Gaston 2002)</w:t>
      </w:r>
      <w:r>
        <w:fldChar w:fldCharType="end"/>
      </w:r>
      <w:bookmarkEnd w:id="12"/>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3" w:name="__Fieldmark__234_924499877"/>
      <w:r w:rsidR="00E93913" w:rsidRPr="00E93913">
        <w:rPr>
          <w:rFonts w:cs="Times New Roman"/>
        </w:rPr>
        <w:t>(Beyer et al. 2016)</w:t>
      </w:r>
      <w:r>
        <w:fldChar w:fldCharType="end"/>
      </w:r>
      <w:bookmarkEnd w:id="13"/>
      <w:r>
        <w:rPr>
          <w:rFonts w:eastAsia="Times New Roman" w:cs="Times New Roman"/>
          <w:szCs w:val="24"/>
        </w:rPr>
        <w:t xml:space="preserve">. </w:t>
      </w:r>
    </w:p>
    <w:p w14:paraId="7A919952" w14:textId="6A552992" w:rsidR="0056142A" w:rsidRDefault="00581800" w:rsidP="00683182">
      <w:pPr>
        <w:spacing w:after="0" w:line="480" w:lineRule="auto"/>
        <w:ind w:firstLine="720"/>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w:t>
      </w:r>
      <w:commentRangeStart w:id="14"/>
      <w:r w:rsidR="000F1B1D">
        <w:rPr>
          <w:rFonts w:eastAsia="Times New Roman" w:cs="Times New Roman"/>
          <w:szCs w:val="24"/>
        </w:rPr>
        <w:t xml:space="preserve">$100 million </w:t>
      </w:r>
      <w:commentRangeEnd w:id="14"/>
      <w:r w:rsidR="0090152C">
        <w:rPr>
          <w:rStyle w:val="CommentReference"/>
        </w:rPr>
        <w:commentReference w:id="14"/>
      </w:r>
      <w:r w:rsidR="000F1B1D">
        <w:rPr>
          <w:rFonts w:eastAsia="Times New Roman" w:cs="Times New Roman"/>
          <w:szCs w:val="24"/>
        </w:rPr>
        <w:t>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 xml:space="preserve">times faster than using simulated annealing, </w:t>
      </w:r>
      <w:proofErr w:type="gramStart"/>
      <w:r w:rsidR="00147569">
        <w:rPr>
          <w:rFonts w:eastAsia="Times New Roman" w:cs="Times New Roman"/>
          <w:szCs w:val="24"/>
        </w:rPr>
        <w:t>opening up</w:t>
      </w:r>
      <w:proofErr w:type="gramEnd"/>
      <w:r w:rsidR="00147569">
        <w:rPr>
          <w:rFonts w:eastAsia="Times New Roman" w:cs="Times New Roman"/>
          <w:szCs w:val="24"/>
        </w:rPr>
        <w:t xml:space="preserve"> new possibilities for scenario generation</w:t>
      </w:r>
      <w:r w:rsidR="003A64C3">
        <w:rPr>
          <w:rFonts w:eastAsia="Times New Roman" w:cs="Times New Roman"/>
          <w:szCs w:val="24"/>
        </w:rPr>
        <w:t xml:space="preserve">. </w:t>
      </w:r>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5" w:name="__Fieldmark__292_924499877"/>
      <w:r w:rsidR="00E93913" w:rsidRPr="00E93913">
        <w:rPr>
          <w:rFonts w:cs="Times New Roman"/>
        </w:rPr>
        <w:t>(Meidinger &amp; Pojar 1991)</w:t>
      </w:r>
      <w:r>
        <w:fldChar w:fldCharType="end"/>
      </w:r>
      <w:bookmarkEnd w:id="15"/>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4E60A0E9"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t>
      </w:r>
      <w:r>
        <w:rPr>
          <w:rFonts w:cs="Times New Roman"/>
          <w:spacing w:val="-1"/>
        </w:rPr>
        <w:lastRenderedPageBreak/>
        <w:t xml:space="preserve">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6" w:name="__Fieldmark__320_924499877"/>
      <w:r w:rsidR="00E93913" w:rsidRPr="00E93913">
        <w:rPr>
          <w:rFonts w:cs="Times New Roman"/>
        </w:rPr>
        <w:t>(Hochachka et al. 2012; Sullivan et al. 2014)</w:t>
      </w:r>
      <w:r>
        <w:fldChar w:fldCharType="end"/>
      </w:r>
      <w:bookmarkEnd w:id="16"/>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1">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commentRangeStart w:id="17"/>
      <w:proofErr w:type="spellStart"/>
      <w:r>
        <w:rPr>
          <w:rFonts w:cs="Times New Roman"/>
          <w:lang w:val="en-CA"/>
        </w:rPr>
        <w:t>Hochachk</w:t>
      </w:r>
      <w:proofErr w:type="spellEnd"/>
      <w:r>
        <w:rPr>
          <w:rFonts w:cs="Times New Roman"/>
          <w:lang w:val="en-CA"/>
        </w:rPr>
        <w:t>a</w:t>
      </w:r>
      <w:commentRangeEnd w:id="17"/>
      <w:r w:rsidR="0090152C">
        <w:rPr>
          <w:rStyle w:val="CommentReference"/>
        </w:rPr>
        <w:commentReference w:id="17"/>
      </w:r>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E93913">
        <w:instrText xml:space="preserve"> ADDIN ZOTERO_ITEM CSL_CITATION {"citationID":"l1mIRPpm","properties":{"formattedCitation":"(Fiske and Chandler 2011)","plainCitation":"(Fiske and Chandler 2011)","dontUpdate":true,"noteIndex":0},"citationItems":[{"id":"oW6PDlEl/hHi59y6w","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8"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8"/>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E93913">
        <w:instrText xml:space="preserve"> ADDIN ZOTERO_ITEM CSL_CITATION {"citationID":"R3goWj68","properties":{"formattedCitation":"(Mackenzie et al. 2002)","plainCitation":"(Mackenzie et al. 2002)","noteIndex":0},"citationItems":[{"id":"oW6PDlEl/fKvg0T88","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9" w:name="__Fieldmark__345_924499877"/>
      <w:r w:rsidR="00E93913" w:rsidRPr="00E93913">
        <w:rPr>
          <w:rFonts w:cs="Times New Roman"/>
        </w:rPr>
        <w:t>(Mackenzie et al. 2002)</w:t>
      </w:r>
      <w:r>
        <w:fldChar w:fldCharType="end"/>
      </w:r>
      <w:bookmarkEnd w:id="19"/>
      <w:r>
        <w:rPr>
          <w:rFonts w:cs="Times New Roman"/>
          <w:lang w:val="en-CA"/>
        </w:rPr>
        <w:t xml:space="preserve">. For further details on biodiversity data see </w:t>
      </w:r>
      <w:commentRangeStart w:id="20"/>
      <w:proofErr w:type="spellStart"/>
      <w:r>
        <w:rPr>
          <w:rFonts w:cs="Times New Roman"/>
          <w:highlight w:val="yellow"/>
          <w:lang w:val="en-CA"/>
        </w:rPr>
        <w:t>Rodewald</w:t>
      </w:r>
      <w:proofErr w:type="spellEnd"/>
      <w:r>
        <w:rPr>
          <w:rFonts w:cs="Times New Roman"/>
          <w:highlight w:val="yellow"/>
          <w:lang w:val="en-CA"/>
        </w:rPr>
        <w:t xml:space="preserve"> et al. (XXXX</w:t>
      </w:r>
      <w:commentRangeEnd w:id="20"/>
      <w:r>
        <w:commentReference w:id="20"/>
      </w:r>
      <w:r>
        <w:rPr>
          <w:rFonts w:cs="Times New Roman"/>
          <w:highlight w:val="yellow"/>
          <w:lang w:val="en-CA"/>
        </w:rPr>
        <w:t>)</w:t>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1DE1655D"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21" w:name="__Fieldmark__364_924499877"/>
      <w:r w:rsidR="00E93913" w:rsidRPr="00E93913">
        <w:rPr>
          <w:rFonts w:cs="Times New Roman"/>
        </w:rPr>
        <w:t>(Ando et al. 1998; Polasky et al. 2001; Ferraro 2003; Naidoo et al. 2006)</w:t>
      </w:r>
      <w:r>
        <w:fldChar w:fldCharType="end"/>
      </w:r>
      <w:bookmarkEnd w:id="21"/>
      <w:r>
        <w:rPr>
          <w:rFonts w:cs="Times New Roman"/>
          <w:lang w:val="en-CA"/>
        </w:rPr>
        <w:t xml:space="preserve"> in our plan by using cadastral data and 2012 land value assessments from the Integrated Cadastral Information Society of BC, resulting in 193,623 </w:t>
      </w:r>
      <w:r w:rsidR="00AA2488">
        <w:rPr>
          <w:rFonts w:cs="Times New Roman"/>
          <w:lang w:val="en-CA"/>
        </w:rPr>
        <w:t>polygons (</w:t>
      </w:r>
      <w:r w:rsidR="009D59FC">
        <w:rPr>
          <w:rFonts w:cs="Times New Roman"/>
          <w:lang w:val="en-CA"/>
        </w:rPr>
        <w:t xml:space="preserve">= </w:t>
      </w:r>
      <w:r w:rsidR="00001FC7">
        <w:rPr>
          <w:rFonts w:cs="Times New Roman"/>
          <w:lang w:val="en-CA"/>
        </w:rPr>
        <w:t>planning units</w:t>
      </w:r>
      <w:r w:rsidR="00AA2488">
        <w:rPr>
          <w:rFonts w:cs="Times New Roman"/>
          <w:lang w:val="en-CA"/>
        </w:rPr>
        <w:t>)</w:t>
      </w:r>
      <w:r w:rsidR="00001FC7">
        <w:rPr>
          <w:rFonts w:cs="Times New Roman"/>
          <w:lang w:val="en-CA"/>
        </w:rPr>
        <w:t xml:space="preserve"> </w:t>
      </w:r>
      <w:r>
        <w:rPr>
          <w:rFonts w:cs="Times New Roman"/>
          <w:lang w:val="en-CA"/>
        </w:rPr>
        <w:t xml:space="preserve">for BC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22" w:name="__Fieldmark__369_924499877"/>
      <w:r w:rsidR="00E93913" w:rsidRPr="00E93913">
        <w:rPr>
          <w:rFonts w:cs="Times New Roman"/>
        </w:rPr>
        <w:t>(Schuster et al. 2014)</w:t>
      </w:r>
      <w:r>
        <w:fldChar w:fldCharType="end"/>
      </w:r>
      <w:bookmarkEnd w:id="22"/>
      <w:r>
        <w:rPr>
          <w:rFonts w:cs="Times New Roman"/>
          <w:lang w:val="en-CA"/>
        </w:rPr>
        <w:t>. Cadastral data, including tax assessment land values from Washington State came from the University of Washington’s Washington State Parcel Database (</w:t>
      </w:r>
      <w:hyperlink r:id="rId12">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77777777" w:rsidR="0056142A" w:rsidRDefault="00581800">
      <w:pPr>
        <w:spacing w:after="0" w:line="480" w:lineRule="auto"/>
        <w:rPr>
          <w:rFonts w:cs="Times New Roman"/>
          <w:szCs w:val="24"/>
        </w:rPr>
      </w:pPr>
      <w:r>
        <w:rPr>
          <w:rFonts w:cs="Times New Roman"/>
          <w:i/>
          <w:szCs w:val="24"/>
        </w:rPr>
        <w:t>Spatial prioritization approach</w:t>
      </w:r>
    </w:p>
    <w:p w14:paraId="26BEC14E" w14:textId="068EA8B1"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proofErr w:type="spellStart"/>
      <w:r>
        <w:rPr>
          <w:rStyle w:val="apple-converted-space"/>
          <w:shd w:val="clear" w:color="auto" w:fill="FFFFFF"/>
        </w:rPr>
        <w:t>Marxan</w:t>
      </w:r>
      <w:proofErr w:type="spellEnd"/>
      <w:r>
        <w:rPr>
          <w:rStyle w:val="apple-converted-space"/>
          <w:shd w:val="clear" w:color="auto" w:fill="FFFFFF"/>
        </w:rPr>
        <w:t xml:space="preserve"> spatial prioritization problem.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ins w:id="23" w:author="Joseph Bennett" w:date="2019-05-29T20:27:00Z">
        <w:r w:rsidR="0090152C">
          <w:rPr>
            <w:rStyle w:val="apple-converted-space"/>
            <w:shd w:val="clear" w:color="auto" w:fill="FFFFFF"/>
          </w:rPr>
          <w:t>that</w:t>
        </w:r>
      </w:ins>
      <w:del w:id="24" w:author="Joseph Bennett" w:date="2019-05-29T20:27:00Z">
        <w:r w:rsidR="00582D25" w:rsidDel="0090152C">
          <w:rPr>
            <w:rStyle w:val="apple-converted-space"/>
            <w:shd w:val="clear" w:color="auto" w:fill="FFFFFF"/>
          </w:rPr>
          <w:delText>each</w:delText>
        </w:r>
      </w:del>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25" w:name="__Fieldmark__396_924499877"/>
      <w:r w:rsidR="00E93913" w:rsidRPr="00E93913">
        <w:t>(McIntosh et al. 2017)</w:t>
      </w:r>
      <w:r w:rsidR="00581800">
        <w:fldChar w:fldCharType="end"/>
      </w:r>
      <w:bookmarkEnd w:id="25"/>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w:t>
      </w:r>
      <w:commentRangeStart w:id="26"/>
      <w:r w:rsidR="00E205BA">
        <w:rPr>
          <w:rStyle w:val="apple-converted-space"/>
          <w:shd w:val="clear" w:color="auto" w:fill="FFFFFF"/>
        </w:rPr>
        <w:t>in</w:t>
      </w:r>
      <w:commentRangeEnd w:id="26"/>
      <w:r w:rsidR="0090152C">
        <w:rPr>
          <w:rStyle w:val="CommentReference"/>
          <w:rFonts w:eastAsiaTheme="minorHAnsi" w:cstheme="minorBidi"/>
        </w:rPr>
        <w:commentReference w:id="26"/>
      </w:r>
      <w:r w:rsidR="00E205BA">
        <w:rPr>
          <w:rStyle w:val="apple-converted-space"/>
          <w:shd w:val="clear" w:color="auto" w:fill="FFFFFF"/>
        </w:rPr>
        <w:t xml:space="preserve"> </w:t>
      </w:r>
      <w:r w:rsidR="00E205BA">
        <w:rPr>
          <w:rStyle w:val="apple-converted-space"/>
          <w:shd w:val="clear" w:color="auto" w:fill="FFFFFF"/>
        </w:rPr>
        <w:fldChar w:fldCharType="begin"/>
      </w:r>
      <w:r w:rsidR="00E93913">
        <w:rPr>
          <w:rStyle w:val="apple-converted-space"/>
          <w:shd w:val="clear" w:color="auto" w:fill="FFFFFF"/>
        </w:rPr>
        <w:instrText xml:space="preserve"> ADDIN ZOTERO_ITEM CSL_CITATION {"citationID":"Ww6Cf3E1","properties":{"formattedCitation":"(Ball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(Ball et al. 2009)</w:t>
      </w:r>
      <w:r w:rsidR="00E205BA">
        <w:rPr>
          <w:rStyle w:val="apple-converted-space"/>
          <w:shd w:val="clear" w:color="auto" w:fill="FFFFFF"/>
        </w:rPr>
        <w:fldChar w:fldCharType="end"/>
      </w:r>
      <w:r w:rsidR="00E205BA">
        <w:rPr>
          <w:rStyle w:val="apple-converted-space"/>
          <w:shd w:val="clear" w:color="auto" w:fill="FFFFFF"/>
        </w:rPr>
        <w:t xml:space="preserve"> and the ILP formulation </w:t>
      </w:r>
      <w:commentRangeStart w:id="27"/>
      <w:r w:rsidR="00E205BA">
        <w:rPr>
          <w:rStyle w:val="apple-converted-space"/>
          <w:shd w:val="clear" w:color="auto" w:fill="FFFFFF"/>
        </w:rPr>
        <w:t>in</w:t>
      </w:r>
      <w:commentRangeEnd w:id="27"/>
      <w:r w:rsidR="0090152C">
        <w:rPr>
          <w:rStyle w:val="CommentReference"/>
          <w:rFonts w:eastAsiaTheme="minorHAnsi" w:cstheme="minorBidi"/>
        </w:rPr>
        <w:commentReference w:id="27"/>
      </w:r>
      <w:r w:rsidR="00E205BA">
        <w:rPr>
          <w:rStyle w:val="apple-converted-space"/>
          <w:shd w:val="clear" w:color="auto" w:fill="FFFFFF"/>
        </w:rPr>
        <w:t xml:space="preserve"> </w:t>
      </w:r>
      <w:r w:rsidR="00E205BA">
        <w:rPr>
          <w:rStyle w:val="apple-converted-space"/>
          <w:shd w:val="clear" w:color="auto" w:fill="FFFFFF"/>
        </w:rPr>
        <w:fldChar w:fldCharType="begin"/>
      </w:r>
      <w:r w:rsidR="00E93913">
        <w:rPr>
          <w:rStyle w:val="apple-converted-space"/>
          <w:shd w:val="clear" w:color="auto" w:fill="FFFFFF"/>
        </w:rPr>
        <w:instrText xml:space="preserve"> ADDIN ZOTERO_ITEM CSL_CITATION {"citationID":"78Vv7n6W","properties":{"formattedCitation":"(Beyer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(Beyer et al. 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46DD4BBC"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commentRangeStart w:id="28"/>
      <w:r w:rsidR="00581800">
        <w:rPr>
          <w:lang w:val="en-CA"/>
        </w:rPr>
        <w:t>.</w:t>
      </w:r>
      <w:commentRangeEnd w:id="28"/>
      <w:r w:rsidR="002639E3">
        <w:rPr>
          <w:rStyle w:val="CommentReference"/>
          <w:rFonts w:eastAsiaTheme="minorHAnsi" w:cstheme="minorBidi"/>
        </w:rPr>
        <w:commentReference w:id="28"/>
      </w:r>
      <w:r w:rsidR="00581800">
        <w:rPr>
          <w:lang w:val="en-CA"/>
        </w:rPr>
        <w:t xml:space="preserve"> For the purposes of performance testing we opted for one of the </w:t>
      </w:r>
      <w:r w:rsidR="00581800">
        <w:rPr>
          <w:lang w:val="en-CA"/>
        </w:rPr>
        <w:lastRenderedPageBreak/>
        <w:t xml:space="preserve">best commercial solvers currently on the market, </w:t>
      </w:r>
      <w:proofErr w:type="spellStart"/>
      <w:r w:rsidR="00581800">
        <w:rPr>
          <w:lang w:val="en-CA"/>
        </w:rPr>
        <w:t>Gurobi</w:t>
      </w:r>
      <w:proofErr w:type="spellEnd"/>
      <w:r w:rsidR="00581800">
        <w:rPr>
          <w:lang w:val="en-CA"/>
        </w:rPr>
        <w:t xml:space="preserve">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29" w:name="__Fieldmark__429_924499877"/>
      <w:r w:rsidR="00E93913" w:rsidRPr="00E93913">
        <w:t>(Gurobi Optimization Inc. 2017)</w:t>
      </w:r>
      <w:r w:rsidR="00581800">
        <w:fldChar w:fldCharType="end"/>
      </w:r>
      <w:bookmarkEnd w:id="29"/>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30" w:name="__Fieldmark__445_924499877"/>
      <w:r w:rsidR="00E93913" w:rsidRPr="00E93913">
        <w:t>(Luppold et al. 2018)</w:t>
      </w:r>
      <w:r w:rsidR="00581800">
        <w:fldChar w:fldCharType="end"/>
      </w:r>
      <w:bookmarkEnd w:id="30"/>
      <w:r w:rsidR="00581800">
        <w:rPr>
          <w:lang w:val="en-CA"/>
        </w:rPr>
        <w:t xml:space="preserve">. </w:t>
      </w:r>
      <w:proofErr w:type="spellStart"/>
      <w:r w:rsidR="00581800">
        <w:rPr>
          <w:lang w:val="en-CA"/>
        </w:rPr>
        <w:t>Gurobi</w:t>
      </w:r>
      <w:proofErr w:type="spellEnd"/>
      <w:r w:rsidR="00581800">
        <w:rPr>
          <w:lang w:val="en-CA"/>
        </w:rPr>
        <w:t xml:space="preserve"> provides a free academic license to researchers, but is otherwise costly for non academic institutions and individuals. To investigate solver performance of packages that are freely available to everyone, we also tested the open source solver SYMPHONY </w:t>
      </w:r>
      <w:commentRangeStart w:id="31"/>
      <w:r w:rsidR="00581800">
        <w:fldChar w:fldCharType="begin"/>
      </w:r>
      <w:r w:rsidR="00E93913">
        <w:instrText xml:space="preserve"> ADDIN ZOTERO_ITEM CSL_CITATION {"citationID":"KS6vekSZ","properties":{"formattedCitation":"(Ted Ralphs et al. 2019)","plainCitation":"(Ted 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 </w:instrText>
      </w:r>
      <w:r w:rsidR="00581800">
        <w:fldChar w:fldCharType="separate"/>
      </w:r>
      <w:bookmarkStart w:id="32" w:name="__Fieldmark__464_924499877"/>
      <w:r w:rsidR="00E93913" w:rsidRPr="00E93913">
        <w:t>(Ted Ralphs et al. 2019)</w:t>
      </w:r>
      <w:r w:rsidR="00581800">
        <w:fldChar w:fldCharType="end"/>
      </w:r>
      <w:bookmarkEnd w:id="32"/>
      <w:commentRangeEnd w:id="31"/>
      <w:r w:rsidR="0090152C">
        <w:rPr>
          <w:rStyle w:val="CommentReference"/>
          <w:rFonts w:eastAsiaTheme="minorHAnsi" w:cstheme="minorBidi"/>
        </w:rPr>
        <w:commentReference w:id="31"/>
      </w:r>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33"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33"/>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7CF2BEC5" w:rsidR="0056142A" w:rsidRDefault="00581800">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lastRenderedPageBreak/>
        <w:t>Marxan</w:t>
      </w:r>
      <w:proofErr w:type="spellEnd"/>
      <w:r>
        <w:rPr>
          <w:lang w:val="en-CA"/>
        </w:rPr>
        <w:t xml:space="preserve"> </w:t>
      </w:r>
      <w:r w:rsidRPr="008178E6">
        <w:rPr>
          <w:highlight w:val="yellow"/>
          <w:lang w:val="en-CA"/>
        </w:rPr>
        <w:t>(</w:t>
      </w:r>
      <w:commentRangeStart w:id="34"/>
      <w:commentRangeStart w:id="35"/>
      <w:r w:rsidRPr="008178E6">
        <w:rPr>
          <w:highlight w:val="yellow"/>
          <w:lang w:val="en-CA"/>
        </w:rPr>
        <w:t xml:space="preserve">refs – Karissa, Australia Marine </w:t>
      </w:r>
      <w:proofErr w:type="spellStart"/>
      <w:r w:rsidRPr="008178E6">
        <w:rPr>
          <w:highlight w:val="yellow"/>
          <w:lang w:val="en-CA"/>
        </w:rPr>
        <w:t>Marxan</w:t>
      </w:r>
      <w:proofErr w:type="spellEnd"/>
      <w:r w:rsidRPr="008178E6">
        <w:rPr>
          <w:highlight w:val="yellow"/>
          <w:lang w:val="en-CA"/>
        </w:rPr>
        <w:t>?</w:t>
      </w:r>
      <w:commentRangeEnd w:id="34"/>
      <w:r w:rsidR="007A393F">
        <w:rPr>
          <w:rStyle w:val="CommentReference"/>
          <w:rFonts w:eastAsiaTheme="minorHAnsi" w:cstheme="minorBidi"/>
        </w:rPr>
        <w:commentReference w:id="34"/>
      </w:r>
      <w:commentRangeEnd w:id="35"/>
      <w:r w:rsidR="00910148">
        <w:rPr>
          <w:rStyle w:val="CommentReference"/>
          <w:rFonts w:eastAsiaTheme="minorHAnsi" w:cstheme="minorBidi"/>
        </w:rPr>
        <w:commentReference w:id="35"/>
      </w:r>
      <w:r w:rsidRPr="008178E6">
        <w:rPr>
          <w:highlight w:val="yellow"/>
          <w:lang w:val="en-CA"/>
        </w:rPr>
        <w:t>),</w:t>
      </w:r>
      <w:r>
        <w:rPr>
          <w:lang w:val="en-CA"/>
        </w:rPr>
        <w:t xml:space="preserve"> although using more than 50,000 planning units with SA is discouraged without extensive parameter calibration, as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6" w:name="__Fieldmark__550_924499877"/>
      <w:r w:rsidR="00E93913" w:rsidRPr="00E93913">
        <w:t>(Ardron et al. 2010)</w:t>
      </w:r>
      <w:r>
        <w:fldChar w:fldCharType="end"/>
      </w:r>
      <w:bookmarkEnd w:id="36"/>
      <w:r>
        <w:rPr>
          <w:lang w:val="en-CA"/>
        </w:rPr>
        <w:t>.</w:t>
      </w:r>
      <w:r w:rsidR="009B79F7">
        <w:rPr>
          <w:lang w:val="en-CA"/>
        </w:rPr>
        <w:t xml:space="preserve"> All analysis </w:t>
      </w:r>
      <w:proofErr w:type="gramStart"/>
      <w:r w:rsidR="009B79F7">
        <w:rPr>
          <w:lang w:val="en-CA"/>
        </w:rPr>
        <w:t>were</w:t>
      </w:r>
      <w:proofErr w:type="gramEnd"/>
      <w:r w:rsidR="009B79F7">
        <w:rPr>
          <w:lang w:val="en-CA"/>
        </w:rPr>
        <w:t xml:space="preserve"> conducted on a desktop computer with a</w:t>
      </w:r>
      <w:r w:rsidR="00C25268">
        <w:rPr>
          <w:lang w:val="en-CA"/>
        </w:rPr>
        <w:t xml:space="preserve">n </w:t>
      </w:r>
      <w:r w:rsidR="009B79F7" w:rsidRPr="009B79F7">
        <w:rPr>
          <w:lang w:val="en-CA"/>
        </w:rPr>
        <w:t>Intel Core i7-7820X Processor</w:t>
      </w:r>
      <w:r w:rsidR="009B79F7">
        <w:rPr>
          <w:lang w:val="en-CA"/>
        </w:rPr>
        <w:t xml:space="preserve"> and 128 GB RAM running </w:t>
      </w:r>
      <w:r w:rsidR="00C25268">
        <w:rPr>
          <w:lang w:val="en-CA"/>
        </w:rPr>
        <w:t xml:space="preserve">Ubuntu 18.04 and R v 3.5.3. </w:t>
      </w:r>
    </w:p>
    <w:p w14:paraId="28663948" w14:textId="3EFDA8DB" w:rsidR="001966A7" w:rsidRDefault="001966A7">
      <w:pPr>
        <w:pStyle w:val="xmsonormal"/>
        <w:spacing w:beforeAutospacing="0" w:after="0" w:afterAutospacing="0" w:line="480" w:lineRule="auto"/>
        <w:ind w:firstLine="720"/>
        <w:rPr>
          <w:lang w:val="en-CA"/>
        </w:rPr>
      </w:pPr>
    </w:p>
    <w:p w14:paraId="63DBF27A" w14:textId="77777777" w:rsidR="0056142A" w:rsidRDefault="00581800">
      <w:pPr>
        <w:pStyle w:val="xmsonormal"/>
        <w:spacing w:beforeAutospacing="0" w:after="0" w:afterAutospacing="0" w:line="480" w:lineRule="auto"/>
        <w:rPr>
          <w:b/>
        </w:rPr>
      </w:pPr>
      <w:r>
        <w:rPr>
          <w:b/>
        </w:rPr>
        <w:t xml:space="preserve">Results </w:t>
      </w:r>
    </w:p>
    <w:p w14:paraId="484BC870" w14:textId="18DAC815"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 With </w:t>
      </w:r>
      <w:r w:rsidR="0034473C">
        <w:t>these savings</w:t>
      </w:r>
      <w:r>
        <w:t xml:space="preserve"> an additional 3</w:t>
      </w:r>
      <w:r w:rsidR="006C559B">
        <w:t>,</w:t>
      </w:r>
      <w:r>
        <w:t xml:space="preserve">039 ha could be protected </w:t>
      </w:r>
      <w:r w:rsidR="006C559B">
        <w:t xml:space="preserve">(53,934 ha vs 50,895 ha) </w:t>
      </w:r>
      <w:r>
        <w:t xml:space="preserve">using an ILP approach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complexity increased SA </w:t>
      </w:r>
      <w:r w:rsidR="000638AF">
        <w:t xml:space="preserve">was less consistent in finding good solutions </w:t>
      </w:r>
      <w:r w:rsidR="006D5602">
        <w:t>(Figure S1)</w:t>
      </w:r>
      <w:r w:rsidR="001F088F">
        <w:t xml:space="preserve">. </w:t>
      </w:r>
      <w:r w:rsidR="00F84D11">
        <w:t>Cost profiles across targets, number of features and number of planning units are shown in Figures S2-4.</w:t>
      </w:r>
    </w:p>
    <w:p w14:paraId="1E553E8A" w14:textId="77777777" w:rsidR="0056142A" w:rsidRDefault="0056142A">
      <w:pPr>
        <w:pStyle w:val="xmsonormal"/>
        <w:spacing w:beforeAutospacing="0" w:after="0" w:afterAutospacing="0" w:line="480" w:lineRule="auto"/>
      </w:pPr>
    </w:p>
    <w:p w14:paraId="590FD188" w14:textId="63C260B4" w:rsidR="008D2B44" w:rsidRDefault="00581800" w:rsidP="008D2B44">
      <w:pPr>
        <w:pStyle w:val="xmsonormal"/>
        <w:spacing w:beforeAutospacing="0" w:after="0" w:afterAutospacing="0" w:line="480" w:lineRule="auto"/>
        <w:ind w:firstLine="720"/>
      </w:pPr>
      <w:r>
        <w:t xml:space="preserve">The best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sidRPr="00A4221D">
        <w:rPr>
          <w:caps/>
        </w:rPr>
        <w:t>Symphony</w:t>
      </w:r>
      <w:r>
        <w:t xml:space="preserve">, and lastly </w:t>
      </w:r>
      <w:proofErr w:type="spellStart"/>
      <w:r>
        <w:lastRenderedPageBreak/>
        <w:t>Marxan</w:t>
      </w:r>
      <w:proofErr w:type="spellEnd"/>
      <w:r>
        <w:t xml:space="preserve"> (Figure 2). </w:t>
      </w:r>
      <w:proofErr w:type="spellStart"/>
      <w:r>
        <w:t>Gurobi</w:t>
      </w:r>
      <w:proofErr w:type="spellEnd"/>
      <w:r>
        <w:t xml:space="preserve"> was as fast or faster across all scenarios investigated, </w:t>
      </w:r>
      <w:r w:rsidRPr="00A4221D">
        <w:rPr>
          <w:caps/>
        </w:rPr>
        <w:t>Symphony</w:t>
      </w:r>
      <w:r>
        <w:t xml:space="preserve"> took between 0 and </w:t>
      </w:r>
      <w:r w:rsidR="00174807">
        <w:t>78</w:t>
      </w:r>
      <w:r>
        <w:t xml:space="preserve"> times longer than </w:t>
      </w:r>
      <w:proofErr w:type="spellStart"/>
      <w:r>
        <w:t>Gurobi</w:t>
      </w:r>
      <w:proofErr w:type="spellEnd"/>
      <w:r>
        <w:t xml:space="preserve"> (mean = 1</w:t>
      </w:r>
      <w:r w:rsidR="00DB3FA4">
        <w:t>4</w:t>
      </w:r>
      <w:r>
        <w:t xml:space="preserve"> times</w:t>
      </w:r>
      <w:r w:rsidR="005C5799">
        <w:t>, Figure S5</w:t>
      </w:r>
      <w:r>
        <w:t xml:space="preserve">), and </w:t>
      </w:r>
      <w:proofErr w:type="spellStart"/>
      <w:r>
        <w:t>Marxan</w:t>
      </w:r>
      <w:proofErr w:type="spellEnd"/>
      <w:r>
        <w:t xml:space="preserve"> took between </w:t>
      </w:r>
      <w:r w:rsidR="005D0D6F">
        <w:t>1.8</w:t>
      </w:r>
      <w:r>
        <w:t xml:space="preserve"> and </w:t>
      </w:r>
      <w:r w:rsidR="005D0D6F">
        <w:t>1995</w:t>
      </w:r>
      <w:r>
        <w:t xml:space="preserve"> times longer than </w:t>
      </w:r>
      <w:proofErr w:type="spellStart"/>
      <w:r>
        <w:t>Gurobi</w:t>
      </w:r>
      <w:proofErr w:type="spellEnd"/>
      <w:r>
        <w:t xml:space="preserve"> (mean = </w:t>
      </w:r>
      <w:r w:rsidR="0036533B">
        <w:t>281</w:t>
      </w:r>
      <w:r>
        <w:t xml:space="preserve"> times</w:t>
      </w:r>
      <w:r w:rsidR="005C5799">
        <w:t>, Figure S6</w:t>
      </w:r>
      <w:r>
        <w:t>).</w:t>
      </w:r>
      <w:r w:rsidR="00591A97">
        <w:t xml:space="preserve"> The maximum processing times for </w:t>
      </w:r>
      <w:proofErr w:type="spellStart"/>
      <w:r w:rsidR="00591A97">
        <w:t>Gurobi</w:t>
      </w:r>
      <w:proofErr w:type="spellEnd"/>
      <w:r w:rsidR="00591A97">
        <w:t xml:space="preserve">, SYMPHONY and </w:t>
      </w:r>
      <w:proofErr w:type="spellStart"/>
      <w:r w:rsidR="00591A97">
        <w:t>Marxan</w:t>
      </w:r>
      <w:proofErr w:type="spellEnd"/>
      <w:r w:rsidR="00591A97">
        <w:t xml:space="preserve"> </w:t>
      </w:r>
      <w:r w:rsidR="00B750A9">
        <w:t xml:space="preserve">for a single scenario </w:t>
      </w:r>
      <w:r w:rsidR="00591A97">
        <w:t>were 40 seconds, 31 minutes, and 8 hours respectively</w:t>
      </w:r>
      <w:r w:rsidR="009324A1">
        <w:t xml:space="preserve">. </w:t>
      </w:r>
      <w:r w:rsidR="00D147E2">
        <w:t xml:space="preserve">For the most complex problem (Target = 90%, 72 features; 148,510 planning units) </w:t>
      </w:r>
      <w:proofErr w:type="spellStart"/>
      <w:r w:rsidR="00D147E2">
        <w:t>Marxan</w:t>
      </w:r>
      <w:proofErr w:type="spellEnd"/>
      <w:r w:rsidR="00D147E2">
        <w:t xml:space="preserve"> </w:t>
      </w:r>
      <w:proofErr w:type="spellStart"/>
      <w:r w:rsidR="00D147E2">
        <w:t>callibration</w:t>
      </w:r>
      <w:proofErr w:type="spellEnd"/>
      <w:r>
        <w:t xml:space="preserve"> </w:t>
      </w:r>
      <w:r w:rsidR="00D147E2">
        <w:t xml:space="preserve">across the 5 number of iterations and 4 species penalty factor values took a total of 5 days 7 hours, compared to 30 seconds using </w:t>
      </w:r>
      <w:proofErr w:type="spellStart"/>
      <w:r w:rsidR="00D147E2">
        <w:t>Gurobi</w:t>
      </w:r>
      <w:proofErr w:type="spellEnd"/>
      <w:r w:rsidR="00D147E2">
        <w:t xml:space="preserve"> and 28 minutes using SYMPHONY.</w:t>
      </w:r>
      <w:r w:rsidR="008D2B44">
        <w:t xml:space="preserve"> Time profiles across targets, number of features and number of planning units are shown in Figures S7-9.</w:t>
      </w:r>
    </w:p>
    <w:p w14:paraId="474D0368" w14:textId="14F52559" w:rsidR="0056142A" w:rsidRDefault="0056142A">
      <w:pPr>
        <w:pStyle w:val="xmsonormal"/>
        <w:spacing w:beforeAutospacing="0" w:after="0" w:afterAutospacing="0" w:line="480" w:lineRule="auto"/>
      </w:pPr>
    </w:p>
    <w:p w14:paraId="70888D5C" w14:textId="77777777"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441D561F"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37" w:name="__Fieldmark__621_924499877"/>
      <w:r w:rsidR="00E93913" w:rsidRPr="00E93913">
        <w:t>(Underhill 1994; Rodrigues &amp; Gaston 2002)</w:t>
      </w:r>
      <w:r>
        <w:fldChar w:fldCharType="end"/>
      </w:r>
      <w:bookmarkEnd w:id="37"/>
      <w:r>
        <w:t xml:space="preserve">, but we are only now </w:t>
      </w:r>
      <w:del w:id="38" w:author="Joseph Bennett" w:date="2019-05-29T20:41:00Z">
        <w:r w:rsidDel="00910148">
          <w:delText>getting to</w:delText>
        </w:r>
      </w:del>
      <w:ins w:id="39" w:author="Joseph Bennett" w:date="2019-05-29T20:41:00Z">
        <w:r w:rsidR="00910148">
          <w:t>at</w:t>
        </w:r>
      </w:ins>
      <w:r>
        <w:t xml:space="preserve"> a point where making this switch </w:t>
      </w:r>
      <w:r w:rsidR="00664B00">
        <w:t xml:space="preserve">is </w:t>
      </w:r>
      <w:ins w:id="40" w:author="Joseph Bennett" w:date="2019-05-29T20:41:00Z">
        <w:r w:rsidR="00910148">
          <w:t xml:space="preserve">both advisable </w:t>
        </w:r>
        <w:commentRangeStart w:id="41"/>
        <w:r w:rsidR="00910148">
          <w:t>and</w:t>
        </w:r>
      </w:ins>
      <w:commentRangeEnd w:id="41"/>
      <w:ins w:id="42" w:author="Joseph Bennett" w:date="2019-05-29T20:42:00Z">
        <w:r w:rsidR="00910148">
          <w:rPr>
            <w:rStyle w:val="CommentReference"/>
            <w:rFonts w:eastAsiaTheme="minorHAnsi" w:cstheme="minorBidi"/>
          </w:rPr>
          <w:commentReference w:id="41"/>
        </w:r>
      </w:ins>
      <w:ins w:id="43" w:author="Joseph Bennett" w:date="2019-05-29T20:41:00Z">
        <w:r w:rsidR="00910148">
          <w:t xml:space="preserve"> </w:t>
        </w:r>
      </w:ins>
      <w:r w:rsidR="00664B00">
        <w:t xml:space="preserve">computationally </w:t>
      </w:r>
      <w:r>
        <w:t xml:space="preserve">feasible. </w:t>
      </w:r>
    </w:p>
    <w:p w14:paraId="43E546F4" w14:textId="3166ABE3"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44" w:name="__Fieldmark__645_924499877"/>
      <w:r w:rsidR="00E93913" w:rsidRPr="00E93913">
        <w:t>(Ardron et al. 2010)</w:t>
      </w:r>
      <w:r>
        <w:fldChar w:fldCharType="end"/>
      </w:r>
      <w:bookmarkEnd w:id="44"/>
      <w:r>
        <w:t xml:space="preserve">. This task can be very time consuming, especially for larger problems. </w:t>
      </w:r>
      <w:r w:rsidR="004238FD">
        <w:t xml:space="preserve">Using SA, </w:t>
      </w:r>
      <w:r>
        <w:t xml:space="preserve">species penalty factor, number of SA iterations and number of restarts </w:t>
      </w:r>
      <w:commentRangeStart w:id="45"/>
      <w:r>
        <w:t>should</w:t>
      </w:r>
      <w:commentRangeEnd w:id="45"/>
      <w:r w:rsidR="00910148">
        <w:rPr>
          <w:rStyle w:val="CommentReference"/>
          <w:rFonts w:eastAsiaTheme="minorHAnsi" w:cstheme="minorBidi"/>
        </w:rPr>
        <w:commentReference w:id="45"/>
      </w:r>
      <w:r>
        <w:t xml:space="preserve"> be calibrated.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27 (3 * 3 *3) scenarios to explore. With the most complex problem investigated here </w:t>
      </w:r>
      <w:r>
        <w:lastRenderedPageBreak/>
        <w:t xml:space="preserve">this would take in the order </w:t>
      </w:r>
      <w:commentRangeStart w:id="46"/>
      <w:r>
        <w:t xml:space="preserve">of 5 days </w:t>
      </w:r>
      <w:commentRangeEnd w:id="46"/>
      <w:r w:rsidR="00910148">
        <w:rPr>
          <w:rStyle w:val="CommentReference"/>
          <w:rFonts w:eastAsiaTheme="minorHAnsi" w:cstheme="minorBidi"/>
        </w:rPr>
        <w:commentReference w:id="46"/>
      </w:r>
      <w:r>
        <w:t xml:space="preserve">just to calibrate </w:t>
      </w:r>
      <w:proofErr w:type="spellStart"/>
      <w:r>
        <w:t>Marxan</w:t>
      </w:r>
      <w:proofErr w:type="spellEnd"/>
      <w:r>
        <w:t xml:space="preserve"> runs, which we have done before finalizing parameters and presenting results. None of this calibration time is necessary using ILP. </w:t>
      </w:r>
      <w:del w:id="47" w:author="Joseph Bennett" w:date="2019-05-29T20:45:00Z">
        <w:r w:rsidDel="005C46DF">
          <w:delText xml:space="preserve">This explains the difference in number of scenarios investigated between ILP (135) and SA (2700) as shown in </w:delText>
        </w:r>
        <w:commentRangeStart w:id="48"/>
        <w:r w:rsidDel="005C46DF">
          <w:delText>Table</w:delText>
        </w:r>
      </w:del>
      <w:commentRangeEnd w:id="48"/>
      <w:r w:rsidR="005C46DF">
        <w:rPr>
          <w:rStyle w:val="CommentReference"/>
          <w:rFonts w:eastAsiaTheme="minorHAnsi" w:cstheme="minorBidi"/>
        </w:rPr>
        <w:commentReference w:id="48"/>
      </w:r>
      <w:del w:id="49" w:author="Joseph Bennett" w:date="2019-05-29T20:45:00Z">
        <w:r w:rsidDel="005C46DF">
          <w:delText xml:space="preserve"> 1. </w:delText>
        </w:r>
      </w:del>
      <w:r>
        <w:t>An added benefit is that the somewhat subjective process of setting values for these three parameters can be eliminated using ILP as well.</w:t>
      </w:r>
    </w:p>
    <w:p w14:paraId="4DDFE6B7" w14:textId="51CD4FEA"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50" w:name="__Fieldmark__678_924499877"/>
      <w:r w:rsidR="00E93913" w:rsidRPr="00E93913">
        <w:t>(Ardron et al. 2010)</w:t>
      </w:r>
      <w:r>
        <w:fldChar w:fldCharType="end"/>
      </w:r>
      <w:bookmarkEnd w:id="50"/>
      <w:r>
        <w:t xml:space="preserve">, larger problem sizes </w:t>
      </w:r>
      <w:commentRangeStart w:id="51"/>
      <w:r>
        <w:t>can</w:t>
      </w:r>
      <w:r w:rsidR="00CE0FCB">
        <w:t>no</w:t>
      </w:r>
      <w:r>
        <w:t xml:space="preserve">t be accommodated </w:t>
      </w:r>
      <w:commentRangeEnd w:id="51"/>
      <w:r w:rsidR="005C46DF">
        <w:rPr>
          <w:rStyle w:val="CommentReference"/>
          <w:rFonts w:eastAsiaTheme="minorHAnsi" w:cstheme="minorBidi"/>
        </w:rPr>
        <w:commentReference w:id="51"/>
      </w:r>
      <w:r>
        <w:t>using SA approaches. On the other hand, ILP/</w:t>
      </w:r>
      <w:proofErr w:type="spellStart"/>
      <w:r>
        <w:t>prioritizr</w:t>
      </w:r>
      <w:proofErr w:type="spellEnd"/>
      <w:r>
        <w:t xml:space="preserve">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E93913">
        <w:instrText xml:space="preserve"> ADDIN ZOTERO_ITEM CSL_CITATION {"citationID":"TjyknXVj","properties":{"formattedCitation":"(Schuster et al. 2019)","plainCitation":"(Schuster et al. 2019)","noteIndex":0},"citationItems":[{"id":14,"uris":["http://zotero.org/users/878981/items/BREG8GRI"],"uri":["http://zotero.org/users/878981/items/BREG8GRI"],"itemData":{"id":14,"type":"article-journal","title":"Optimizing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E93913" w:rsidRPr="00E93913">
        <w:t>(Schuster et al. 2019)</w:t>
      </w:r>
      <w:r w:rsidR="00D870A1">
        <w:fldChar w:fldCharType="end"/>
      </w:r>
      <w:commentRangeStart w:id="52"/>
      <w:r>
        <w:rPr>
          <w:b/>
        </w:rPr>
        <w:t>.</w:t>
      </w:r>
      <w:commentRangeEnd w:id="52"/>
      <w:r w:rsidR="00431741">
        <w:rPr>
          <w:rStyle w:val="CommentReference"/>
          <w:rFonts w:eastAsiaTheme="minorHAnsi" w:cstheme="minorBidi"/>
        </w:rPr>
        <w:commentReference w:id="52"/>
      </w:r>
      <w:r w:rsidR="0052619A">
        <w:rPr>
          <w:b/>
        </w:rPr>
        <w:t xml:space="preserve"> </w:t>
      </w:r>
      <w:r w:rsidR="0052619A">
        <w:t>Problems &gt;50,000 planning units have occurred in systematic conservation planning problems (</w:t>
      </w:r>
      <w:commentRangeStart w:id="53"/>
      <w:commentRangeStart w:id="54"/>
      <w:r w:rsidR="0052619A" w:rsidRPr="00D571D8">
        <w:rPr>
          <w:highlight w:val="yellow"/>
        </w:rPr>
        <w:t>Klein et al</w:t>
      </w:r>
      <w:commentRangeEnd w:id="53"/>
      <w:r w:rsidR="00AD4670">
        <w:rPr>
          <w:rStyle w:val="CommentReference"/>
          <w:rFonts w:eastAsiaTheme="minorHAnsi" w:cstheme="minorBidi"/>
        </w:rPr>
        <w:commentReference w:id="53"/>
      </w:r>
      <w:commentRangeEnd w:id="54"/>
      <w:r w:rsidR="005C46DF">
        <w:rPr>
          <w:rStyle w:val="CommentReference"/>
          <w:rFonts w:eastAsiaTheme="minorHAnsi" w:cstheme="minorBidi"/>
        </w:rPr>
        <w:commentReference w:id="54"/>
      </w:r>
      <w:r w:rsidR="0052619A" w:rsidRPr="00D571D8">
        <w:rPr>
          <w:highlight w:val="yellow"/>
        </w:rPr>
        <w:t>.</w:t>
      </w:r>
      <w:r w:rsidR="0052619A">
        <w:t>), and will likely continue to do so.</w:t>
      </w:r>
    </w:p>
    <w:p w14:paraId="21A2DFC9" w14:textId="1D5F5513"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 xml:space="preserve">. </w:t>
      </w:r>
      <w:commentRangeStart w:id="55"/>
      <w:commentRangeStart w:id="56"/>
      <w:r>
        <w:t>We have created a number of interactive web apps using the R package shiny</w:t>
      </w:r>
      <w:commentRangeEnd w:id="55"/>
      <w:r w:rsidR="005C46DF">
        <w:rPr>
          <w:rStyle w:val="CommentReference"/>
          <w:rFonts w:eastAsiaTheme="minorHAnsi" w:cstheme="minorBidi"/>
        </w:rPr>
        <w:commentReference w:id="55"/>
      </w:r>
      <w:r>
        <w:t xml:space="preserve"> </w:t>
      </w:r>
      <w:r>
        <w:fldChar w:fldCharType="begin"/>
      </w:r>
      <w:r w:rsidR="00E93913">
        <w:instrText xml:space="preserve"> ADDIN ZOTERO_ITEM CSL_CITATION {"citationID":"5SzC0fZZ","properties":{"formattedCitation":"(Chang et al. 2018)","plainCitation":"(Chang et al. 2018)","noteIndex":0},"citationItems":[{"id":18,"uris":["http://zotero.org/users/878981/items/LGNNPWYP"],"uri":["http://zotero.org/users/878981/items/LGNNPWYP"],"itemData":{"id":18,"type":"book","title":"shiny: Web Application Framework for R","version":"1.2.0","source":"R-Packages","abstract":"Makes it incredibly easy to build interactive web applications with R. Automatic \"reactive\" binding between inputs and outputs and extensive prebuilt widgets make it possible to build beautiful, responsive, and powerful applications with minimal effort.","URL":"https://CRAN.R-project.org/package=shiny","title-short":"shiny","author":[{"family":"Chang","given":"Winston"},{"family":"Cheng","given":"Joe"},{"family":"Allaire","given":"J. J."},{"family":"Xie","given":"Yihui"},{"family":"McPherson","given":"Jonathan"},{"family":"RStudio","given":""},{"family":"library)","given":"jQuery Foundation (jQuery library and jQuery UI"},{"family":"AUTHORS.txt)","given":"jQuery contributors (jQuery","non-dropping-particle":"inst/www/shared/jquery-","dropping-particle":"library; authors listed in"},{"family":"inst/www/shared/jqueryui/AUTHORS.txt)","given":"jQuery UI contributors (jQuery UI","dropping-particle":"library; authors listed in"},{"family":"library)","given":"Mark Otto (Bootstrap"},{"family":"library)","given":"Jacob Thornton (Bootstrap"},{"family":"library)","given":"Bootstrap contributors (Bootstrap"},{"family":"Twitter","given":""},{"family":"library)","given":"Inc (Bootstrap"},{"family":"library)","given":"Alexander Farkas (html5shiv"},{"family":"library)","given":"Scott Jehl (Respond","dropping-particle":"js"},{"family":"library)","given":"Stefan Petre (Bootstrap-datepicker"},{"family":"library)","given":"Andrew Rowls (Bootstrap-datepicker"},{"family":"font)","given":"Dave Gandy (Font-Awesome"},{"family":"library)","given":"Brian Reavis (selectize","dropping-particle":"js"},{"family":"library)","given":"Kristopher Michael Kowal (es5-shim"},{"family":"library)","given":"es5-shim contributors (es5-shim"},{"family":"library)","given":"Denis Ineshin (ion","dropping-particle":"rangeSlider"},{"family":"library)","given":"Sami Samhuri (Javascript","dropping-particle":"strftime"},{"family":"library)","given":"SpryMedia Limited (DataTables"},{"family":"library)","given":"John Fraser (showdown","dropping-particle":"js"},{"family":"library)","given":"John Gruber (showdown","dropping-particle":"js"},{"family":"library)","given":"Ivan Sagalaev (highlight","dropping-particle":"js"},{"family":"R)","given":"R. Core Team (tar","dropping-particle":"implementation from"}],"issued":{"date-parts":[["2018",11,2]]},"accessed":{"date-parts":[["2019",4,4]]}}}],"schema":"https://github.com/citation-style-language/schema/raw/master/csl-citation.json"} </w:instrText>
      </w:r>
      <w:r>
        <w:fldChar w:fldCharType="separate"/>
      </w:r>
      <w:bookmarkStart w:id="57" w:name="__Fieldmark__704_924499877"/>
      <w:r w:rsidR="00E93913" w:rsidRPr="00E93913">
        <w:t>(Chang et al. 2018)</w:t>
      </w:r>
      <w:r>
        <w:fldChar w:fldCharType="end"/>
      </w:r>
      <w:bookmarkEnd w:id="57"/>
      <w:r w:rsidR="005D2B78">
        <w:t xml:space="preserve">, which is </w:t>
      </w:r>
      <w:r w:rsidR="005D2B78" w:rsidRPr="005D2B78">
        <w:t>an effective way to deliver scientific information to conservation practitioners, managers, and policy makers and ensure this information is usable in the decision‐making process</w:t>
      </w:r>
      <w:r w:rsidR="005D2B78">
        <w:t xml:space="preserve"> </w:t>
      </w:r>
      <w:r w:rsidR="005D2B78">
        <w:fldChar w:fldCharType="begin"/>
      </w:r>
      <w:r w:rsidR="00892812">
        <w:instrText xml:space="preserve"> ADDIN ZOTERO_ITEM CSL_CITATION {"citationID":"2Ogobspb","properties":{"formattedCitation":"(Valle et al. 2019)","plainCitation":"(Valle et al. 2019)","noteIndex":0},"citationItems":[{"id":13,"uris":["http://zotero.org/users/878981/items/EINU2DSC"],"uri":["http://zotero.org/users/878981/items/EINU2DSC"],"itemData":{"id":13,"type":"article-journal","title":"Rapid prototyping of decision-support tools for conservation","container-title":"Conservation Biology","volume":"0","issue":"0","source":"Wiley Online Library","URL":"http://onlinelibrary.wiley.com/doi/abs/10.1111/cobi.13305","DOI":"10.1111/cobi.13305","ISSN":"1523-1739","language":"en","author":[{"family":"Valle","given":"Denis"},{"family":"Toh","given":"Kok Ben"},{"family":"Millar","given":"Justin"}],"issued":{"date-parts":[["2019"]]},"accessed":{"date-parts":[["2019",5,6]]}}}],"schema":"https://github.com/citation-style-language/schema/raw/master/csl-citation.json"} </w:instrText>
      </w:r>
      <w:r w:rsidR="005D2B78">
        <w:fldChar w:fldCharType="separate"/>
      </w:r>
      <w:r w:rsidR="00892812" w:rsidRPr="00892812">
        <w:t>(Valle et al. 2019)</w:t>
      </w:r>
      <w:r w:rsidR="005D2B78">
        <w:fldChar w:fldCharType="end"/>
      </w:r>
      <w:r w:rsidR="005D2B78" w:rsidRPr="005D2B78">
        <w:t>.</w:t>
      </w:r>
      <w:r>
        <w:t xml:space="preserve"> </w:t>
      </w:r>
      <w:r w:rsidR="005D2B78">
        <w:t xml:space="preserve">These apps </w:t>
      </w:r>
      <w:r>
        <w:t xml:space="preserve">interface with the </w:t>
      </w:r>
      <w:proofErr w:type="spellStart"/>
      <w:r>
        <w:t>prioritizr</w:t>
      </w:r>
      <w:proofErr w:type="spellEnd"/>
      <w:r>
        <w:t xml:space="preserve"> package</w:t>
      </w:r>
      <w:ins w:id="58" w:author="Joseph Bennett" w:date="2019-05-29T20:50:00Z">
        <w:r w:rsidR="005C46DF">
          <w:t>;</w:t>
        </w:r>
      </w:ins>
      <w:del w:id="59" w:author="Joseph Bennett" w:date="2019-05-29T20:50:00Z">
        <w:r w:rsidDel="005C46DF">
          <w:delText>,</w:delText>
        </w:r>
      </w:del>
      <w:r>
        <w:t xml:space="preserve"> one of </w:t>
      </w:r>
      <w:del w:id="60" w:author="Joseph Bennett" w:date="2019-05-29T20:50:00Z">
        <w:r w:rsidDel="005C46DF">
          <w:delText xml:space="preserve">which </w:delText>
        </w:r>
      </w:del>
      <w:ins w:id="61" w:author="Joseph Bennett" w:date="2019-05-29T20:50:00Z">
        <w:r w:rsidR="005C46DF">
          <w:t>them</w:t>
        </w:r>
        <w:r w:rsidR="005C46DF">
          <w:t xml:space="preserve"> </w:t>
        </w:r>
      </w:ins>
      <w:r>
        <w:t xml:space="preserve">has successfully been used in stakeholder meetings </w:t>
      </w:r>
      <w:r w:rsidR="00140BFF">
        <w:t xml:space="preserve">to </w:t>
      </w:r>
      <w:r>
        <w:t xml:space="preserve">help inform the conservation strategy for a regional conservation partnership </w:t>
      </w:r>
      <w:commentRangeStart w:id="62"/>
      <w:r>
        <w:fldChar w:fldCharType="begin"/>
      </w:r>
      <w:r w:rsidR="00E93913">
        <w:instrText xml:space="preserve"> ADDIN ZOTERO_ITEM CSL_CITATION {"citationID":"iCCx6ot1","properties":{"formattedCitation":"(CDFCP 2015)","plainCitation":"(CDFCP 2015)","noteIndex":0},"citationItems":[{"id":16,"uris":["http://zotero.org/users/878981/items/2FF9Z3ZR"],"uri":["http://zotero.org/users/878981/items/2FF9Z3ZR"],"itemData":{"id":16,"type":"article","title":"Conservation Strategy","publisher":"Coastal Douglas Fir &amp; Associated Ecosystems Conservation Partnership","URL":"http://www.cdfcp.ca/attachments/CDFCP_CS_2015.pdf","author":[{"family":"CDFCP","given":""}],"issued":{"date-parts":[["2015"]]}}}],"schema":"https://github.com/citation-style-language/schema/raw/master/csl-citation.json"} </w:instrText>
      </w:r>
      <w:r>
        <w:fldChar w:fldCharType="separate"/>
      </w:r>
      <w:r w:rsidR="00E93913" w:rsidRPr="00E93913">
        <w:t>(CDFCP 2015)</w:t>
      </w:r>
      <w:r>
        <w:fldChar w:fldCharType="end"/>
      </w:r>
      <w:commentRangeEnd w:id="62"/>
      <w:r w:rsidR="005C46DF">
        <w:rPr>
          <w:rStyle w:val="CommentReference"/>
          <w:rFonts w:eastAsiaTheme="minorHAnsi" w:cstheme="minorBidi"/>
        </w:rPr>
        <w:commentReference w:id="62"/>
      </w:r>
      <w:r w:rsidR="00CE0FCB">
        <w:t>.</w:t>
      </w:r>
      <w:commentRangeEnd w:id="56"/>
      <w:r w:rsidR="005C46DF">
        <w:rPr>
          <w:rStyle w:val="CommentReference"/>
          <w:rFonts w:eastAsiaTheme="minorHAnsi" w:cstheme="minorBidi"/>
        </w:rPr>
        <w:commentReference w:id="56"/>
      </w:r>
    </w:p>
    <w:p w14:paraId="60B11487" w14:textId="77777777" w:rsidR="0056142A" w:rsidRDefault="0056142A">
      <w:pPr>
        <w:pStyle w:val="xmsonormal"/>
        <w:spacing w:beforeAutospacing="0" w:after="0" w:afterAutospacing="0" w:line="480" w:lineRule="auto"/>
      </w:pPr>
      <w:bookmarkStart w:id="63" w:name="_GoBack"/>
      <w:bookmarkEnd w:id="63"/>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xml:space="preserve">, has the added </w:t>
      </w:r>
      <w:r>
        <w:rPr>
          <w:rFonts w:cs="Times New Roman"/>
        </w:rPr>
        <w:lastRenderedPageBreak/>
        <w:t>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6B46C00E" w:rsidR="0056142A" w:rsidRDefault="00581800">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w:t>
      </w:r>
      <w:commentRangeStart w:id="64"/>
      <w:commentRangeStart w:id="65"/>
      <w:commentRangeStart w:id="66"/>
      <w:r>
        <w:rPr>
          <w:rFonts w:cs="Times New Roman"/>
          <w:lang w:val="en-CA"/>
        </w:rPr>
        <w:t xml:space="preserve">JOH by </w:t>
      </w:r>
      <w:del w:id="67" w:author="Joseph Bennett" w:date="2019-05-29T20:52:00Z">
        <w:r w:rsidDel="005C46DF">
          <w:rPr>
            <w:rFonts w:cs="Times New Roman"/>
            <w:highlight w:val="yellow"/>
            <w:lang w:val="en-CA"/>
          </w:rPr>
          <w:delText>XXX</w:delText>
        </w:r>
        <w:r w:rsidDel="005C46DF">
          <w:rPr>
            <w:rFonts w:cs="Times New Roman"/>
            <w:lang w:val="en-CA"/>
          </w:rPr>
          <w:delText xml:space="preserve"> </w:delText>
        </w:r>
      </w:del>
      <w:commentRangeEnd w:id="64"/>
      <w:ins w:id="68" w:author="Joseph Bennett" w:date="2019-05-29T20:52:00Z">
        <w:r w:rsidR="005C46DF">
          <w:rPr>
            <w:rFonts w:cs="Times New Roman"/>
            <w:lang w:val="en-CA"/>
          </w:rPr>
          <w:t>ECCC</w:t>
        </w:r>
        <w:r w:rsidR="005C46DF">
          <w:rPr>
            <w:rFonts w:cs="Times New Roman"/>
            <w:lang w:val="en-CA"/>
          </w:rPr>
          <w:t xml:space="preserve"> </w:t>
        </w:r>
      </w:ins>
      <w:r>
        <w:commentReference w:id="64"/>
      </w:r>
      <w:commentRangeEnd w:id="65"/>
      <w:r w:rsidR="001E4EF9">
        <w:rPr>
          <w:rStyle w:val="CommentReference"/>
          <w:rFonts w:eastAsiaTheme="minorHAnsi" w:cstheme="minorBidi"/>
          <w:color w:val="auto"/>
          <w:lang w:eastAsia="en-US"/>
        </w:rPr>
        <w:commentReference w:id="65"/>
      </w:r>
      <w:commentRangeEnd w:id="66"/>
      <w:r w:rsidR="009A7103">
        <w:rPr>
          <w:rStyle w:val="CommentReference"/>
          <w:rFonts w:eastAsiaTheme="minorHAnsi" w:cstheme="minorBidi"/>
          <w:color w:val="auto"/>
          <w:lang w:eastAsia="en-US"/>
        </w:rPr>
        <w:commentReference w:id="66"/>
      </w:r>
      <w:r>
        <w:rPr>
          <w:rFonts w:cs="Times New Roman"/>
          <w:lang w:val="en-CA"/>
        </w:rPr>
        <w:t xml:space="preserve">, MSM by endowments at the Cornell Lab of Ornithology, and JRB by Natural Sciences and Engineering Research Council of Canada and ECCC.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p w14:paraId="0B41CF05" w14:textId="77777777" w:rsidR="00892812" w:rsidRPr="00892812" w:rsidRDefault="00AD7987" w:rsidP="00892812">
      <w:pPr>
        <w:pStyle w:val="Bibliography"/>
        <w:rPr>
          <w:rFonts w:cs="Times New Roman"/>
        </w:rPr>
      </w:pPr>
      <w:r>
        <w:rPr>
          <w:b/>
          <w:lang w:val="en-CA"/>
        </w:rPr>
        <w:fldChar w:fldCharType="begin"/>
      </w:r>
      <w:r w:rsidR="00892812">
        <w:rPr>
          <w:b/>
          <w:lang w:val="en-CA"/>
        </w:rPr>
        <w:instrText xml:space="preserve"> ADDIN ZOTERO_BIBL {"uncited":[],"omitted":[],"custom":[]} CSL_BIBLIOGRAPHY </w:instrText>
      </w:r>
      <w:r>
        <w:rPr>
          <w:b/>
          <w:lang w:val="en-CA"/>
        </w:rPr>
        <w:fldChar w:fldCharType="separate"/>
      </w:r>
      <w:r w:rsidR="00892812" w:rsidRPr="00892812">
        <w:rPr>
          <w:rFonts w:cs="Times New Roman"/>
        </w:rPr>
        <w:t xml:space="preserve">Ando, A., Camm, J., Polasky, S. &amp; Solow, A. (1998). Species Distributions, Land Values, and Efficient Conservation. </w:t>
      </w:r>
      <w:r w:rsidR="00892812" w:rsidRPr="00892812">
        <w:rPr>
          <w:rFonts w:cs="Times New Roman"/>
          <w:i/>
          <w:iCs/>
        </w:rPr>
        <w:t>Science</w:t>
      </w:r>
      <w:r w:rsidR="00892812" w:rsidRPr="00892812">
        <w:rPr>
          <w:rFonts w:cs="Times New Roman"/>
        </w:rPr>
        <w:t>, New Series, 279, 2126–2128.</w:t>
      </w:r>
    </w:p>
    <w:p w14:paraId="76AFB14E" w14:textId="77777777" w:rsidR="00892812" w:rsidRPr="00892812" w:rsidRDefault="00892812" w:rsidP="00892812">
      <w:pPr>
        <w:pStyle w:val="Bibliography"/>
        <w:rPr>
          <w:rFonts w:cs="Times New Roman"/>
        </w:rPr>
      </w:pPr>
      <w:r w:rsidRPr="00892812">
        <w:rPr>
          <w:rFonts w:cs="Times New Roman"/>
        </w:rPr>
        <w:t xml:space="preserve">Ardron, J.A., Possingham, H.P. &amp; Klein, C.J. (eds.). (2010). </w:t>
      </w:r>
      <w:r w:rsidRPr="00892812">
        <w:rPr>
          <w:rFonts w:cs="Times New Roman"/>
          <w:i/>
          <w:iCs/>
        </w:rPr>
        <w:t>Marxan Good Practices Handbook, Version 2</w:t>
      </w:r>
      <w:r w:rsidRPr="00892812">
        <w:rPr>
          <w:rFonts w:cs="Times New Roman"/>
        </w:rPr>
        <w:t>. Pacific Marine Analysis and Research Association, Victoria, BC, Canada.</w:t>
      </w:r>
    </w:p>
    <w:p w14:paraId="4D31E9E8" w14:textId="77777777" w:rsidR="00892812" w:rsidRPr="00892812" w:rsidRDefault="00892812" w:rsidP="00892812">
      <w:pPr>
        <w:pStyle w:val="Bibliography"/>
        <w:rPr>
          <w:rFonts w:cs="Times New Roman"/>
        </w:rPr>
      </w:pPr>
      <w:r w:rsidRPr="00892812">
        <w:rPr>
          <w:rFonts w:cs="Times New Roman"/>
        </w:rPr>
        <w:t xml:space="preserve">Ball, I.R.R., Possingham, H.P.P. &amp; Watts, M.E.E. (2009). Marxan and relatives: Software for spatial conservation prioritisation. In: </w:t>
      </w:r>
      <w:r w:rsidRPr="00892812">
        <w:rPr>
          <w:rFonts w:cs="Times New Roman"/>
          <w:i/>
          <w:iCs/>
        </w:rPr>
        <w:t>Spatial conservation prioritisation: Quantitative methods and computational tools.</w:t>
      </w:r>
      <w:r w:rsidRPr="00892812">
        <w:rPr>
          <w:rFonts w:cs="Times New Roman"/>
        </w:rPr>
        <w:t xml:space="preserve"> (eds. Moilanen, A., Wilson, K. &amp; Possingham, H.P.). Oxford University Press, Oxford, pp. 185–195.</w:t>
      </w:r>
    </w:p>
    <w:p w14:paraId="0EE74AC4" w14:textId="77777777" w:rsidR="00892812" w:rsidRPr="00892812" w:rsidRDefault="00892812" w:rsidP="00892812">
      <w:pPr>
        <w:pStyle w:val="Bibliography"/>
        <w:rPr>
          <w:rFonts w:cs="Times New Roman"/>
        </w:rPr>
      </w:pPr>
      <w:r w:rsidRPr="00892812">
        <w:rPr>
          <w:rFonts w:cs="Times New Roman"/>
        </w:rPr>
        <w:t xml:space="preserve">Beyer, H.L., Dujardin, Y., Watts, M.E. &amp; Possingham, H.P. (2016). Solving conservation planning problems with integer linear programming. </w:t>
      </w:r>
      <w:r w:rsidRPr="00892812">
        <w:rPr>
          <w:rFonts w:cs="Times New Roman"/>
          <w:i/>
          <w:iCs/>
        </w:rPr>
        <w:t>Ecological Modelling</w:t>
      </w:r>
      <w:r w:rsidRPr="00892812">
        <w:rPr>
          <w:rFonts w:cs="Times New Roman"/>
        </w:rPr>
        <w:t>, 328, 14–22.</w:t>
      </w:r>
    </w:p>
    <w:p w14:paraId="5A2C00BE" w14:textId="77777777" w:rsidR="00892812" w:rsidRPr="00892812" w:rsidRDefault="00892812" w:rsidP="00892812">
      <w:pPr>
        <w:pStyle w:val="Bibliography"/>
        <w:rPr>
          <w:rFonts w:cs="Times New Roman"/>
        </w:rPr>
      </w:pPr>
      <w:r w:rsidRPr="00892812">
        <w:rPr>
          <w:rFonts w:cs="Times New Roman"/>
        </w:rPr>
        <w:t>CDFCP. (2015). Conservation Strategy.</w:t>
      </w:r>
    </w:p>
    <w:p w14:paraId="6525540F" w14:textId="77777777" w:rsidR="00892812" w:rsidRPr="00892812" w:rsidRDefault="00892812" w:rsidP="00892812">
      <w:pPr>
        <w:pStyle w:val="Bibliography"/>
        <w:rPr>
          <w:rFonts w:cs="Times New Roman"/>
        </w:rPr>
      </w:pPr>
      <w:r w:rsidRPr="00892812">
        <w:rPr>
          <w:rFonts w:cs="Times New Roman"/>
        </w:rPr>
        <w:t xml:space="preserve">Chang, W., Cheng, J., Allaire, J.J., Xie, Y., McPherson, J., RStudio, library),  jQuery F. (jQuery library and jQuery U., inst/www/shared/jquery-AUTHORS.txt),  jQuery contributors (jQuery library; authors listed in, inst/www/shared/jqueryui/AUTHORS.txt),  jQuery U. contributors (jQuery U. library; authors listed in, library), M.O. (Bootstrap, library), J.T. (Bootstrap, library), B. contributors (Bootstrap, Twitter, library), I. (Bootstrap, library), A.F. (html5shiv, library), S.J. (Respond js, library), S.P. (Bootstrap-datepicker, library), A.R. (Bootstrap-datepicker, font), D.G. (Font-A., library), B.R. (selectize js, library), K.M.K. (es5-shim, library),  es5-shim contributors (es5-shim, library), D.I. (ion rangeSlider, library), S.S. (Javascript strftime, library), S.L. (DataTables, library), J.F. (showdown js, library), J.G. (showdown js, library), I.S. (highlight js &amp; R), R.C.T. (tar implementation from. (2018). </w:t>
      </w:r>
      <w:r w:rsidRPr="00892812">
        <w:rPr>
          <w:rFonts w:cs="Times New Roman"/>
          <w:i/>
          <w:iCs/>
        </w:rPr>
        <w:t>shiny: Web Application Framework for R</w:t>
      </w:r>
      <w:r w:rsidRPr="00892812">
        <w:rPr>
          <w:rFonts w:cs="Times New Roman"/>
        </w:rPr>
        <w:t>.</w:t>
      </w:r>
    </w:p>
    <w:p w14:paraId="6416B7E3" w14:textId="77777777" w:rsidR="00892812" w:rsidRPr="00892812" w:rsidRDefault="00892812" w:rsidP="00892812">
      <w:pPr>
        <w:pStyle w:val="Bibliography"/>
        <w:rPr>
          <w:rFonts w:cs="Times New Roman"/>
        </w:rPr>
      </w:pPr>
      <w:r w:rsidRPr="00892812">
        <w:rPr>
          <w:rFonts w:cs="Times New Roman"/>
        </w:rPr>
        <w:lastRenderedPageBreak/>
        <w:t xml:space="preserve">Cocks, K.D. &amp; Baird, I.A. (1989). Using mathematical programming to address the multiple reserve selection problem: An example from the Eyre Peninsula, South Australia. </w:t>
      </w:r>
      <w:r w:rsidRPr="00892812">
        <w:rPr>
          <w:rFonts w:cs="Times New Roman"/>
          <w:i/>
          <w:iCs/>
        </w:rPr>
        <w:t>Biological Conservation</w:t>
      </w:r>
      <w:r w:rsidRPr="00892812">
        <w:rPr>
          <w:rFonts w:cs="Times New Roman"/>
        </w:rPr>
        <w:t>, 49, 113–130.</w:t>
      </w:r>
    </w:p>
    <w:p w14:paraId="569963A5" w14:textId="77777777" w:rsidR="00892812" w:rsidRPr="00892812" w:rsidRDefault="00892812" w:rsidP="00892812">
      <w:pPr>
        <w:pStyle w:val="Bibliography"/>
        <w:rPr>
          <w:rFonts w:cs="Times New Roman"/>
        </w:rPr>
      </w:pPr>
      <w:r w:rsidRPr="00892812">
        <w:rPr>
          <w:rFonts w:cs="Times New Roman"/>
        </w:rPr>
        <w:t xml:space="preserve">Dantzig, G. (2016). </w:t>
      </w:r>
      <w:r w:rsidRPr="00892812">
        <w:rPr>
          <w:rFonts w:cs="Times New Roman"/>
          <w:i/>
          <w:iCs/>
        </w:rPr>
        <w:t>Linear Programming and Extensions</w:t>
      </w:r>
      <w:r w:rsidRPr="00892812">
        <w:rPr>
          <w:rFonts w:cs="Times New Roman"/>
        </w:rPr>
        <w:t>. Princeton University Press.</w:t>
      </w:r>
    </w:p>
    <w:p w14:paraId="55908529" w14:textId="77777777" w:rsidR="00892812" w:rsidRPr="00892812" w:rsidRDefault="00892812" w:rsidP="00892812">
      <w:pPr>
        <w:pStyle w:val="Bibliography"/>
        <w:rPr>
          <w:rFonts w:cs="Times New Roman"/>
        </w:rPr>
      </w:pPr>
      <w:r w:rsidRPr="00892812">
        <w:rPr>
          <w:rFonts w:cs="Times New Roman"/>
        </w:rPr>
        <w:t xml:space="preserve">Ferraro, P.J. (2003). Assigning priority to environmental policy interventions in a heterogeneous world. </w:t>
      </w:r>
      <w:r w:rsidRPr="00892812">
        <w:rPr>
          <w:rFonts w:cs="Times New Roman"/>
          <w:i/>
          <w:iCs/>
        </w:rPr>
        <w:t>Journal of Policy Analysis and Management</w:t>
      </w:r>
      <w:r w:rsidRPr="00892812">
        <w:rPr>
          <w:rFonts w:cs="Times New Roman"/>
        </w:rPr>
        <w:t>, 22, 27–43.</w:t>
      </w:r>
    </w:p>
    <w:p w14:paraId="24515608" w14:textId="77777777" w:rsidR="00892812" w:rsidRPr="00892812" w:rsidRDefault="00892812" w:rsidP="00892812">
      <w:pPr>
        <w:pStyle w:val="Bibliography"/>
        <w:rPr>
          <w:rFonts w:cs="Times New Roman"/>
        </w:rPr>
      </w:pPr>
      <w:r w:rsidRPr="00892812">
        <w:rPr>
          <w:rFonts w:cs="Times New Roman"/>
        </w:rPr>
        <w:t xml:space="preserve">Fiske, I.J. &amp; Chandler, R.B. (2011). unmarked : An R Package for Fitting Hierarchical Models of Wildlife Occurrence and Abundance. </w:t>
      </w:r>
      <w:r w:rsidRPr="00892812">
        <w:rPr>
          <w:rFonts w:cs="Times New Roman"/>
          <w:i/>
          <w:iCs/>
        </w:rPr>
        <w:t>Journal Of Statistical Software</w:t>
      </w:r>
      <w:r w:rsidRPr="00892812">
        <w:rPr>
          <w:rFonts w:cs="Times New Roman"/>
        </w:rPr>
        <w:t>, 43, 128–129.</w:t>
      </w:r>
    </w:p>
    <w:p w14:paraId="5F5E261B" w14:textId="77777777" w:rsidR="00892812" w:rsidRPr="00892812" w:rsidRDefault="00892812" w:rsidP="00892812">
      <w:pPr>
        <w:pStyle w:val="Bibliography"/>
        <w:rPr>
          <w:rFonts w:cs="Times New Roman"/>
        </w:rPr>
      </w:pPr>
      <w:r w:rsidRPr="00892812">
        <w:rPr>
          <w:rFonts w:cs="Times New Roman"/>
        </w:rPr>
        <w:t xml:space="preserve">Gurobi Optimization Inc. (2017). </w:t>
      </w:r>
      <w:r w:rsidRPr="00892812">
        <w:rPr>
          <w:rFonts w:cs="Times New Roman"/>
          <w:i/>
          <w:iCs/>
        </w:rPr>
        <w:t>Gurobi Optimizer Reference Manual, Version 7.5.1</w:t>
      </w:r>
      <w:r w:rsidRPr="00892812">
        <w:rPr>
          <w:rFonts w:cs="Times New Roman"/>
        </w:rPr>
        <w:t>.</w:t>
      </w:r>
    </w:p>
    <w:p w14:paraId="39E8B24D" w14:textId="77777777" w:rsidR="00892812" w:rsidRPr="00892812" w:rsidRDefault="00892812" w:rsidP="00892812">
      <w:pPr>
        <w:pStyle w:val="Bibliography"/>
        <w:rPr>
          <w:rFonts w:cs="Times New Roman"/>
        </w:rPr>
      </w:pPr>
      <w:r w:rsidRPr="00892812">
        <w:rPr>
          <w:rFonts w:cs="Times New Roman"/>
        </w:rPr>
        <w:t xml:space="preserve">Hanson, J., Schuster, R., Morrell, N., Strimas-Mackey, M., Watts, M.E., Arcese, P., Bennett, J.R. &amp; Possingham, H.P. (2019). </w:t>
      </w:r>
      <w:r w:rsidRPr="00892812">
        <w:rPr>
          <w:rFonts w:cs="Times New Roman"/>
          <w:i/>
          <w:iCs/>
        </w:rPr>
        <w:t>prioritizr: Systematic Conservation Prioritization in R, Version 4.0.2</w:t>
      </w:r>
      <w:r w:rsidRPr="00892812">
        <w:rPr>
          <w:rFonts w:cs="Times New Roman"/>
        </w:rPr>
        <w:t>.</w:t>
      </w:r>
    </w:p>
    <w:p w14:paraId="2F0CFB4E" w14:textId="77777777" w:rsidR="00892812" w:rsidRPr="00892812" w:rsidRDefault="00892812" w:rsidP="00892812">
      <w:pPr>
        <w:pStyle w:val="Bibliography"/>
        <w:rPr>
          <w:rFonts w:cs="Times New Roman"/>
        </w:rPr>
      </w:pPr>
      <w:r w:rsidRPr="00892812">
        <w:rPr>
          <w:rFonts w:cs="Times New Roman"/>
          <w:lang w:val="de-AT"/>
        </w:rPr>
        <w:t xml:space="preserve">Harter, R., Hornik, K., Theussl, S., Szymanski, C. &amp; Schwendinger, F. (2017). </w:t>
      </w:r>
      <w:r w:rsidRPr="00892812">
        <w:rPr>
          <w:rFonts w:cs="Times New Roman"/>
          <w:i/>
          <w:iCs/>
        </w:rPr>
        <w:t>Rsymphony: SYMPHONY in R</w:t>
      </w:r>
      <w:r w:rsidRPr="00892812">
        <w:rPr>
          <w:rFonts w:cs="Times New Roman"/>
        </w:rPr>
        <w:t>.</w:t>
      </w:r>
    </w:p>
    <w:p w14:paraId="2011B62E" w14:textId="77777777" w:rsidR="00892812" w:rsidRPr="00892812" w:rsidRDefault="00892812" w:rsidP="00892812">
      <w:pPr>
        <w:pStyle w:val="Bibliography"/>
        <w:rPr>
          <w:rFonts w:cs="Times New Roman"/>
        </w:rPr>
      </w:pPr>
      <w:r w:rsidRPr="00892812">
        <w:rPr>
          <w:rFonts w:cs="Times New Roman"/>
        </w:rPr>
        <w:t xml:space="preserve">Hochachka, W.M., Fink, D., Hutchinson, R.A., Sheldon, D., Wong, W.-K. &amp; Kelling, S. (2012). Data-intensive science applied to broad-scale citizen science. </w:t>
      </w:r>
      <w:r w:rsidRPr="00892812">
        <w:rPr>
          <w:rFonts w:cs="Times New Roman"/>
          <w:i/>
          <w:iCs/>
        </w:rPr>
        <w:t>Trends in ecology &amp; evolution</w:t>
      </w:r>
      <w:r w:rsidRPr="00892812">
        <w:rPr>
          <w:rFonts w:cs="Times New Roman"/>
        </w:rPr>
        <w:t>, 27, 130–137.</w:t>
      </w:r>
    </w:p>
    <w:p w14:paraId="6286CA31" w14:textId="77777777" w:rsidR="00892812" w:rsidRPr="00892812" w:rsidRDefault="00892812" w:rsidP="00892812">
      <w:pPr>
        <w:pStyle w:val="Bibliography"/>
        <w:rPr>
          <w:rFonts w:cs="Times New Roman"/>
        </w:rPr>
      </w:pPr>
      <w:r w:rsidRPr="00892812">
        <w:rPr>
          <w:rFonts w:cs="Times New Roman"/>
        </w:rPr>
        <w:t xml:space="preserve">Joppa, L.N. &amp; Pfaff, A. (2009). High and far: biases in the location of protected areas. </w:t>
      </w:r>
      <w:r w:rsidRPr="00892812">
        <w:rPr>
          <w:rFonts w:cs="Times New Roman"/>
          <w:i/>
          <w:iCs/>
        </w:rPr>
        <w:t>PloS one</w:t>
      </w:r>
      <w:r w:rsidRPr="00892812">
        <w:rPr>
          <w:rFonts w:cs="Times New Roman"/>
        </w:rPr>
        <w:t>, 4, e8273.</w:t>
      </w:r>
    </w:p>
    <w:p w14:paraId="68079E94" w14:textId="77777777" w:rsidR="00892812" w:rsidRPr="00892812" w:rsidRDefault="00892812" w:rsidP="00892812">
      <w:pPr>
        <w:pStyle w:val="Bibliography"/>
        <w:rPr>
          <w:rFonts w:cs="Times New Roman"/>
        </w:rPr>
      </w:pPr>
      <w:r w:rsidRPr="00892812">
        <w:rPr>
          <w:rFonts w:cs="Times New Roman"/>
        </w:rPr>
        <w:t xml:space="preserve">Lin, C.Y., Liu, J.W.S., Yeh, K.L. &amp; Chu, E.T.H. (2017). Participant Selection Problem: Relative Performance of Five Optimization Solvers. In: </w:t>
      </w:r>
      <w:r w:rsidRPr="00892812">
        <w:rPr>
          <w:rFonts w:cs="Times New Roman"/>
          <w:i/>
          <w:iCs/>
        </w:rPr>
        <w:t>Proceedings of the 8th International Conference on Computer Modeling and Simulation</w:t>
      </w:r>
      <w:r w:rsidRPr="00892812">
        <w:rPr>
          <w:rFonts w:cs="Times New Roman"/>
        </w:rPr>
        <w:t>, ICCMS ’17. ACM, New York, NY, USA, pp. 24–31.</w:t>
      </w:r>
    </w:p>
    <w:p w14:paraId="075B795F" w14:textId="77777777" w:rsidR="00892812" w:rsidRPr="00892812" w:rsidRDefault="00892812" w:rsidP="00892812">
      <w:pPr>
        <w:pStyle w:val="Bibliography"/>
        <w:rPr>
          <w:rFonts w:cs="Times New Roman"/>
        </w:rPr>
      </w:pPr>
      <w:r w:rsidRPr="00892812">
        <w:rPr>
          <w:rFonts w:cs="Times New Roman"/>
        </w:rPr>
        <w:lastRenderedPageBreak/>
        <w:t>Luppold, A., Oehlert, D. &amp; Falk, H. (2018). Evaluating the performance of solvers for integer-linear programming.</w:t>
      </w:r>
    </w:p>
    <w:p w14:paraId="5B4BF0AD" w14:textId="77777777" w:rsidR="00892812" w:rsidRPr="00892812" w:rsidRDefault="00892812" w:rsidP="00892812">
      <w:pPr>
        <w:pStyle w:val="Bibliography"/>
        <w:rPr>
          <w:rFonts w:cs="Times New Roman"/>
        </w:rPr>
      </w:pPr>
      <w:r w:rsidRPr="00892812">
        <w:rPr>
          <w:rFonts w:cs="Times New Roman"/>
        </w:rPr>
        <w:t xml:space="preserve">Mackenzie, D.I., Nichols, J.D., Lachman, G.B., Droege, S.J., Royle, J.A. &amp; Langtimm, C.A. (2002). Estimating site occupancy rates when detection probabilities are less than one. </w:t>
      </w:r>
      <w:r w:rsidRPr="00892812">
        <w:rPr>
          <w:rFonts w:cs="Times New Roman"/>
          <w:i/>
          <w:iCs/>
        </w:rPr>
        <w:t>Ecology</w:t>
      </w:r>
      <w:r w:rsidRPr="00892812">
        <w:rPr>
          <w:rFonts w:cs="Times New Roman"/>
        </w:rPr>
        <w:t>, 83, 2248–2255.</w:t>
      </w:r>
    </w:p>
    <w:p w14:paraId="0B5CFB69" w14:textId="77777777" w:rsidR="00892812" w:rsidRPr="00892812" w:rsidRDefault="00892812" w:rsidP="00892812">
      <w:pPr>
        <w:pStyle w:val="Bibliography"/>
        <w:rPr>
          <w:rFonts w:cs="Times New Roman"/>
        </w:rPr>
      </w:pPr>
      <w:r w:rsidRPr="00892812">
        <w:rPr>
          <w:rFonts w:cs="Times New Roman"/>
        </w:rPr>
        <w:t xml:space="preserve">Margules, C.R. &amp; Pressey, R.L. (2000). Systematic conservation planning. </w:t>
      </w:r>
      <w:r w:rsidRPr="00892812">
        <w:rPr>
          <w:rFonts w:cs="Times New Roman"/>
          <w:i/>
          <w:iCs/>
        </w:rPr>
        <w:t>Nature</w:t>
      </w:r>
      <w:r w:rsidRPr="00892812">
        <w:rPr>
          <w:rFonts w:cs="Times New Roman"/>
        </w:rPr>
        <w:t>, 405, 243–53.</w:t>
      </w:r>
    </w:p>
    <w:p w14:paraId="0925A777" w14:textId="77777777" w:rsidR="00892812" w:rsidRPr="00892812" w:rsidRDefault="00892812" w:rsidP="00892812">
      <w:pPr>
        <w:pStyle w:val="Bibliography"/>
        <w:rPr>
          <w:rFonts w:cs="Times New Roman"/>
        </w:rPr>
      </w:pPr>
      <w:r w:rsidRPr="00892812">
        <w:rPr>
          <w:rFonts w:cs="Times New Roman"/>
        </w:rPr>
        <w:t xml:space="preserve">McIntosh, E.J., Pressey, R.L., Lloyd, S., Smith, R. &amp; Grenyer, R. (2017). The Impact of Systematic Conservation Planning. </w:t>
      </w:r>
      <w:r w:rsidRPr="00892812">
        <w:rPr>
          <w:rFonts w:cs="Times New Roman"/>
          <w:i/>
          <w:iCs/>
        </w:rPr>
        <w:t>Annual Review of Environment and Resources</w:t>
      </w:r>
      <w:r w:rsidRPr="00892812">
        <w:rPr>
          <w:rFonts w:cs="Times New Roman"/>
        </w:rPr>
        <w:t>, 42, annurev-environ-102016-060902.</w:t>
      </w:r>
    </w:p>
    <w:p w14:paraId="04963C2D" w14:textId="77777777" w:rsidR="00892812" w:rsidRPr="00892812" w:rsidRDefault="00892812" w:rsidP="00892812">
      <w:pPr>
        <w:pStyle w:val="Bibliography"/>
        <w:rPr>
          <w:rFonts w:cs="Times New Roman"/>
        </w:rPr>
      </w:pPr>
      <w:r w:rsidRPr="00892812">
        <w:rPr>
          <w:rFonts w:cs="Times New Roman"/>
        </w:rPr>
        <w:t xml:space="preserve">Meidinger, D. &amp; Pojar, J. (1991). </w:t>
      </w:r>
      <w:r w:rsidRPr="00892812">
        <w:rPr>
          <w:rFonts w:cs="Times New Roman"/>
          <w:i/>
          <w:iCs/>
        </w:rPr>
        <w:t>Ecosystems of British Columbia</w:t>
      </w:r>
      <w:r w:rsidRPr="00892812">
        <w:rPr>
          <w:rFonts w:cs="Times New Roman"/>
        </w:rPr>
        <w:t>. British Columbia Ministry of Forests, Victoria, BC.</w:t>
      </w:r>
    </w:p>
    <w:p w14:paraId="128F49D1" w14:textId="77777777" w:rsidR="00892812" w:rsidRPr="00892812" w:rsidRDefault="00892812" w:rsidP="00892812">
      <w:pPr>
        <w:pStyle w:val="Bibliography"/>
        <w:rPr>
          <w:rFonts w:cs="Times New Roman"/>
        </w:rPr>
      </w:pPr>
      <w:r w:rsidRPr="00892812">
        <w:rPr>
          <w:rFonts w:cs="Times New Roman"/>
        </w:rPr>
        <w:t xml:space="preserve">Naidoo, R., Balmford, A., Ferraro, P.J., Polasky, S., Ricketts, T.H. &amp; Rouget, M. (2006). Integrating economic costs into conservation planning. </w:t>
      </w:r>
      <w:r w:rsidRPr="00892812">
        <w:rPr>
          <w:rFonts w:cs="Times New Roman"/>
          <w:i/>
          <w:iCs/>
        </w:rPr>
        <w:t>Trends in ecology &amp; evolution</w:t>
      </w:r>
      <w:r w:rsidRPr="00892812">
        <w:rPr>
          <w:rFonts w:cs="Times New Roman"/>
        </w:rPr>
        <w:t>, 21, 681–7.</w:t>
      </w:r>
    </w:p>
    <w:p w14:paraId="1E0F84A2" w14:textId="77777777" w:rsidR="00892812" w:rsidRPr="00892812" w:rsidRDefault="00892812" w:rsidP="00892812">
      <w:pPr>
        <w:pStyle w:val="Bibliography"/>
        <w:rPr>
          <w:rFonts w:cs="Times New Roman"/>
        </w:rPr>
      </w:pPr>
      <w:r w:rsidRPr="00892812">
        <w:rPr>
          <w:rFonts w:cs="Times New Roman"/>
        </w:rPr>
        <w:t xml:space="preserve">Polasky, S., Camm, J.D. &amp; Garber-Yonts, B. (2001). Selecting Biological Reserves Cost-Effectively: An Application to Terrestrial Vertebrate Conservation in Oregon. </w:t>
      </w:r>
      <w:r w:rsidRPr="00892812">
        <w:rPr>
          <w:rFonts w:cs="Times New Roman"/>
          <w:i/>
          <w:iCs/>
        </w:rPr>
        <w:t>Land Economics</w:t>
      </w:r>
      <w:r w:rsidRPr="00892812">
        <w:rPr>
          <w:rFonts w:cs="Times New Roman"/>
        </w:rPr>
        <w:t>, 77, 68–78.</w:t>
      </w:r>
    </w:p>
    <w:p w14:paraId="54600D0C" w14:textId="77777777" w:rsidR="00892812" w:rsidRPr="00892812" w:rsidRDefault="00892812" w:rsidP="00892812">
      <w:pPr>
        <w:pStyle w:val="Bibliography"/>
        <w:rPr>
          <w:rFonts w:cs="Times New Roman"/>
        </w:rPr>
      </w:pPr>
      <w:r w:rsidRPr="00892812">
        <w:rPr>
          <w:rFonts w:cs="Times New Roman"/>
        </w:rPr>
        <w:t xml:space="preserve">Pressey, R., Humphries, C., Margules, C., Vane-Wright, R. &amp; Williams, P. (1993). Beyond opportunism: key principles for systematic reserve selection. </w:t>
      </w:r>
      <w:r w:rsidRPr="00892812">
        <w:rPr>
          <w:rFonts w:cs="Times New Roman"/>
          <w:i/>
          <w:iCs/>
        </w:rPr>
        <w:t>Trends in ecology &amp; evolution</w:t>
      </w:r>
      <w:r w:rsidRPr="00892812">
        <w:rPr>
          <w:rFonts w:cs="Times New Roman"/>
        </w:rPr>
        <w:t>, 8, 124–128.</w:t>
      </w:r>
    </w:p>
    <w:p w14:paraId="03E1692B" w14:textId="77777777" w:rsidR="00892812" w:rsidRPr="00892812" w:rsidRDefault="00892812" w:rsidP="00892812">
      <w:pPr>
        <w:pStyle w:val="Bibliography"/>
        <w:rPr>
          <w:rFonts w:cs="Times New Roman"/>
        </w:rPr>
      </w:pPr>
      <w:r w:rsidRPr="00892812">
        <w:rPr>
          <w:rFonts w:cs="Times New Roman"/>
        </w:rPr>
        <w:t xml:space="preserve">Pressey, R.L. &amp; Bottrill, M.C. (2008). Opportunism, Threats, and the Evolution of Systematic Conservation Planning. </w:t>
      </w:r>
      <w:r w:rsidRPr="00892812">
        <w:rPr>
          <w:rFonts w:cs="Times New Roman"/>
          <w:i/>
          <w:iCs/>
        </w:rPr>
        <w:t>Conservation Biology</w:t>
      </w:r>
      <w:r w:rsidRPr="00892812">
        <w:rPr>
          <w:rFonts w:cs="Times New Roman"/>
        </w:rPr>
        <w:t>, 22, 1340–1345.</w:t>
      </w:r>
    </w:p>
    <w:p w14:paraId="798C47FF" w14:textId="77777777" w:rsidR="00892812" w:rsidRPr="00892812" w:rsidRDefault="00892812" w:rsidP="00892812">
      <w:pPr>
        <w:pStyle w:val="Bibliography"/>
        <w:rPr>
          <w:rFonts w:cs="Times New Roman"/>
        </w:rPr>
      </w:pPr>
      <w:r w:rsidRPr="00892812">
        <w:rPr>
          <w:rFonts w:cs="Times New Roman"/>
        </w:rPr>
        <w:lastRenderedPageBreak/>
        <w:t xml:space="preserve">Rodrigues, A.S.L. &amp; Gaston, K.J. (2002). Optimisation in reserve selection procedures—why not? </w:t>
      </w:r>
      <w:r w:rsidRPr="00892812">
        <w:rPr>
          <w:rFonts w:cs="Times New Roman"/>
          <w:i/>
          <w:iCs/>
        </w:rPr>
        <w:t>Biological Conservation</w:t>
      </w:r>
      <w:r w:rsidRPr="00892812">
        <w:rPr>
          <w:rFonts w:cs="Times New Roman"/>
        </w:rPr>
        <w:t>, 107, 123–129.</w:t>
      </w:r>
    </w:p>
    <w:p w14:paraId="15B2F661" w14:textId="77777777" w:rsidR="00892812" w:rsidRPr="00892812" w:rsidRDefault="00892812" w:rsidP="00892812">
      <w:pPr>
        <w:pStyle w:val="Bibliography"/>
        <w:rPr>
          <w:rFonts w:cs="Times New Roman"/>
          <w:lang w:val="de-AT"/>
        </w:rPr>
      </w:pPr>
      <w:r w:rsidRPr="00892812">
        <w:rPr>
          <w:rFonts w:cs="Times New Roman"/>
        </w:rPr>
        <w:t xml:space="preserve">Schuster, R., Martin, T.G. &amp; Arcese, P. (2014). Bird Community Conservation and Carbon Offsets in Western North America. </w:t>
      </w:r>
      <w:r w:rsidRPr="00892812">
        <w:rPr>
          <w:rFonts w:cs="Times New Roman"/>
          <w:i/>
          <w:iCs/>
          <w:lang w:val="de-AT"/>
        </w:rPr>
        <w:t>Plos One</w:t>
      </w:r>
      <w:r w:rsidRPr="00892812">
        <w:rPr>
          <w:rFonts w:cs="Times New Roman"/>
          <w:lang w:val="de-AT"/>
        </w:rPr>
        <w:t>.</w:t>
      </w:r>
    </w:p>
    <w:p w14:paraId="0DA29AB8" w14:textId="77777777" w:rsidR="00892812" w:rsidRPr="00892812" w:rsidRDefault="00892812" w:rsidP="00892812">
      <w:pPr>
        <w:pStyle w:val="Bibliography"/>
        <w:rPr>
          <w:rFonts w:cs="Times New Roman"/>
        </w:rPr>
      </w:pPr>
      <w:r w:rsidRPr="00892812">
        <w:rPr>
          <w:rFonts w:cs="Times New Roman"/>
          <w:lang w:val="de-AT"/>
        </w:rPr>
        <w:t xml:space="preserve">Schuster, R., Wilson, S., Rodewald, A.D., Arcese, P., Fink, D., Auer, T. &amp; Bennett, J.R. (2019). </w:t>
      </w:r>
      <w:r w:rsidRPr="00892812">
        <w:rPr>
          <w:rFonts w:cs="Times New Roman"/>
        </w:rPr>
        <w:t xml:space="preserve">Optimizing the conservation of migratory species over their full annual cycle. </w:t>
      </w:r>
      <w:r w:rsidRPr="00892812">
        <w:rPr>
          <w:rFonts w:cs="Times New Roman"/>
          <w:i/>
          <w:iCs/>
        </w:rPr>
        <w:t>Nature Communications</w:t>
      </w:r>
      <w:r w:rsidRPr="00892812">
        <w:rPr>
          <w:rFonts w:cs="Times New Roman"/>
        </w:rPr>
        <w:t>, 10, 1754.</w:t>
      </w:r>
    </w:p>
    <w:p w14:paraId="32163027" w14:textId="77777777" w:rsidR="00892812" w:rsidRPr="00892812" w:rsidRDefault="00892812" w:rsidP="00892812">
      <w:pPr>
        <w:pStyle w:val="Bibliography"/>
        <w:rPr>
          <w:rFonts w:cs="Times New Roman"/>
        </w:rPr>
      </w:pPr>
      <w:r w:rsidRPr="00892812">
        <w:rPr>
          <w:rFonts w:cs="Times New Roman"/>
        </w:rPr>
        <w:t xml:space="preserve">Schwartz, M.W., Cook, C.N., Pressey, R.L., Pullin, A.S., Runge, M.C., Salafsky, N., Sutherland, W.J. &amp; Williamson, M.A. (2018). Decision Support Frameworks and Tools for Conservation. </w:t>
      </w:r>
      <w:r w:rsidRPr="00892812">
        <w:rPr>
          <w:rFonts w:cs="Times New Roman"/>
          <w:i/>
          <w:iCs/>
        </w:rPr>
        <w:t>Conservation Letters</w:t>
      </w:r>
      <w:r w:rsidRPr="00892812">
        <w:rPr>
          <w:rFonts w:cs="Times New Roman"/>
        </w:rPr>
        <w:t>, 11, e12385.</w:t>
      </w:r>
    </w:p>
    <w:p w14:paraId="1842218F" w14:textId="77777777" w:rsidR="00892812" w:rsidRPr="00892812" w:rsidRDefault="00892812" w:rsidP="00892812">
      <w:pPr>
        <w:pStyle w:val="Bibliography"/>
        <w:rPr>
          <w:rFonts w:cs="Times New Roman"/>
        </w:rPr>
      </w:pPr>
      <w:r w:rsidRPr="00892812">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sidRPr="00892812">
        <w:rPr>
          <w:rFonts w:cs="Times New Roman"/>
          <w:i/>
          <w:iCs/>
        </w:rPr>
        <w:t>Biological Conservation</w:t>
      </w:r>
      <w:r w:rsidRPr="00892812">
        <w:rPr>
          <w:rFonts w:cs="Times New Roman"/>
        </w:rPr>
        <w:t>, 169, 31–40.</w:t>
      </w:r>
    </w:p>
    <w:p w14:paraId="3C0E392D" w14:textId="77777777" w:rsidR="00892812" w:rsidRPr="00892812" w:rsidRDefault="00892812" w:rsidP="00892812">
      <w:pPr>
        <w:pStyle w:val="Bibliography"/>
        <w:rPr>
          <w:rFonts w:cs="Times New Roman"/>
        </w:rPr>
      </w:pPr>
      <w:r w:rsidRPr="00892812">
        <w:rPr>
          <w:rFonts w:cs="Times New Roman"/>
        </w:rPr>
        <w:t xml:space="preserve">Ted Ralphs, Ashutosh Mahajan, Stefan Vigerske, mgalati13, LouHafer, jpfasano, Aykut Bulut &amp; anhhz. (2019). </w:t>
      </w:r>
      <w:r w:rsidRPr="00892812">
        <w:rPr>
          <w:rFonts w:cs="Times New Roman"/>
          <w:i/>
          <w:iCs/>
        </w:rPr>
        <w:t>coin-or/SYMPHONY: Version 5.6.17</w:t>
      </w:r>
      <w:r w:rsidRPr="00892812">
        <w:rPr>
          <w:rFonts w:cs="Times New Roman"/>
        </w:rPr>
        <w:t>. Zenodo.</w:t>
      </w:r>
    </w:p>
    <w:p w14:paraId="08B43F1B" w14:textId="77777777" w:rsidR="00892812" w:rsidRPr="00892812" w:rsidRDefault="00892812" w:rsidP="00892812">
      <w:pPr>
        <w:pStyle w:val="Bibliography"/>
        <w:rPr>
          <w:rFonts w:cs="Times New Roman"/>
        </w:rPr>
      </w:pPr>
      <w:r w:rsidRPr="00892812">
        <w:rPr>
          <w:rFonts w:cs="Times New Roman"/>
        </w:rPr>
        <w:t xml:space="preserve">Underhill, L.G. (1994). Optimal and suboptimal reserve selection algorithms. </w:t>
      </w:r>
      <w:r w:rsidRPr="00892812">
        <w:rPr>
          <w:rFonts w:cs="Times New Roman"/>
          <w:i/>
          <w:iCs/>
        </w:rPr>
        <w:t>Biological Conservation</w:t>
      </w:r>
      <w:r w:rsidRPr="00892812">
        <w:rPr>
          <w:rFonts w:cs="Times New Roman"/>
        </w:rPr>
        <w:t>, 70, 85–87.</w:t>
      </w:r>
    </w:p>
    <w:p w14:paraId="05E5946D" w14:textId="77777777" w:rsidR="00892812" w:rsidRPr="00892812" w:rsidRDefault="00892812" w:rsidP="00892812">
      <w:pPr>
        <w:pStyle w:val="Bibliography"/>
        <w:rPr>
          <w:rFonts w:cs="Times New Roman"/>
        </w:rPr>
      </w:pPr>
      <w:r w:rsidRPr="00892812">
        <w:rPr>
          <w:rFonts w:cs="Times New Roman"/>
        </w:rPr>
        <w:t xml:space="preserve">Valle, D., Toh, K.B. &amp; Millar, J. (2019). Rapid prototyping of decision-support tools for conservation. </w:t>
      </w:r>
      <w:r w:rsidRPr="00892812">
        <w:rPr>
          <w:rFonts w:cs="Times New Roman"/>
          <w:i/>
          <w:iCs/>
        </w:rPr>
        <w:t>Conservation Biology</w:t>
      </w:r>
      <w:r w:rsidRPr="00892812">
        <w:rPr>
          <w:rFonts w:cs="Times New Roman"/>
        </w:rPr>
        <w:t>, 0.</w:t>
      </w:r>
    </w:p>
    <w:p w14:paraId="537BD41E" w14:textId="77777777" w:rsidR="00892812" w:rsidRPr="00892812" w:rsidRDefault="00892812" w:rsidP="00892812">
      <w:pPr>
        <w:pStyle w:val="Bibliography"/>
        <w:rPr>
          <w:rFonts w:cs="Times New Roman"/>
        </w:rPr>
      </w:pPr>
      <w:r w:rsidRPr="00892812">
        <w:rPr>
          <w:rFonts w:cs="Times New Roman"/>
        </w:rPr>
        <w:t xml:space="preserve">Venter, O., Fuller, R.A., Segan, D.B., Carwardine, J., Brooks, T., Butchart, S.H.M., Marco, M.D., Iwamura, T., Joseph, L., O’Grady, D., Possingham, H.P., Rondinini, C., Smith, </w:t>
      </w:r>
      <w:r w:rsidRPr="00892812">
        <w:rPr>
          <w:rFonts w:cs="Times New Roman"/>
        </w:rPr>
        <w:lastRenderedPageBreak/>
        <w:t xml:space="preserve">R.J., Venter, M. &amp; Watson, J.E.M. (2014). Targeting Global Protected Area Expansion for Imperiled Biodiversity. </w:t>
      </w:r>
      <w:r w:rsidRPr="00892812">
        <w:rPr>
          <w:rFonts w:cs="Times New Roman"/>
          <w:i/>
          <w:iCs/>
        </w:rPr>
        <w:t>PLOS Biology</w:t>
      </w:r>
      <w:r w:rsidRPr="00892812">
        <w:rPr>
          <w:rFonts w:cs="Times New Roman"/>
        </w:rPr>
        <w:t>, 12, e1001891.</w:t>
      </w:r>
    </w:p>
    <w:p w14:paraId="4386A299" w14:textId="5085576B" w:rsidR="00AD7987" w:rsidRDefault="00AD7987">
      <w:pPr>
        <w:spacing w:after="0" w:line="480" w:lineRule="auto"/>
        <w:rPr>
          <w:rFonts w:cs="Times New Roman"/>
          <w:b/>
          <w:lang w:val="en-CA"/>
        </w:rPr>
      </w:pPr>
      <w:r>
        <w:rPr>
          <w:rFonts w:cs="Times New Roman"/>
          <w:b/>
          <w:lang w:val="en-CA"/>
        </w:rPr>
        <w:fldChar w:fldCharType="end"/>
      </w:r>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D83C962" w:rsidR="0056142A" w:rsidRPr="00840CD7" w:rsidRDefault="00581800">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comparisons. 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of 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6BC6A2D2">
            <wp:extent cx="6464853"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464853"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52D5FDE" w14:textId="7D8BA53C" w:rsidR="009C47AE" w:rsidRPr="00840CD7" w:rsidRDefault="00581800" w:rsidP="009C47AE">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9C47AE">
        <w:rPr>
          <w:rFonts w:cs="Times New Roman"/>
          <w:lang w:val="en-CA"/>
        </w:rPr>
        <w:t>Time to solution comparisons</w:t>
      </w:r>
      <w:r w:rsidR="00773ED4">
        <w:rPr>
          <w:rFonts w:cs="Times New Roman"/>
          <w:lang w:val="en-CA"/>
        </w:rPr>
        <w:t xml:space="preserve"> between solvers</w:t>
      </w:r>
      <w:r w:rsidR="009C47AE">
        <w:rPr>
          <w:rFonts w:cs="Times New Roman"/>
          <w:lang w:val="en-CA"/>
        </w:rPr>
        <w:t xml:space="preserve">. </w:t>
      </w:r>
      <w:proofErr w:type="spellStart"/>
      <w:r w:rsidR="009C47AE">
        <w:rPr>
          <w:rFonts w:cs="Times New Roman"/>
          <w:lang w:val="en-CA"/>
        </w:rPr>
        <w:t>Marxan</w:t>
      </w:r>
      <w:proofErr w:type="spellEnd"/>
      <w:r w:rsidR="009C47AE">
        <w:rPr>
          <w:rFonts w:cs="Times New Roman"/>
          <w:lang w:val="en-CA"/>
        </w:rPr>
        <w:t xml:space="preserve"> parameters </w:t>
      </w:r>
      <w:r w:rsidR="007220F5">
        <w:rPr>
          <w:rFonts w:cs="Times New Roman"/>
          <w:lang w:val="en-CA"/>
        </w:rPr>
        <w:t xml:space="preserve">used </w:t>
      </w:r>
      <w:r w:rsidR="009C47AE">
        <w:rPr>
          <w:rFonts w:cs="Times New Roman"/>
          <w:lang w:val="en-CA"/>
        </w:rPr>
        <w:t xml:space="preserve">are: 72 </w:t>
      </w:r>
      <w:r w:rsidR="009C47AE" w:rsidRPr="00840CD7">
        <w:rPr>
          <w:rFonts w:cs="Times New Roman"/>
          <w:lang w:val="en-CA"/>
        </w:rPr>
        <w:t>features</w:t>
      </w:r>
      <w:r w:rsidR="009C47AE">
        <w:rPr>
          <w:rFonts w:cs="Times New Roman"/>
          <w:lang w:val="en-CA"/>
        </w:rPr>
        <w:t xml:space="preserve">, </w:t>
      </w:r>
      <w:r w:rsidR="009C47AE" w:rsidRPr="00840CD7">
        <w:rPr>
          <w:rFonts w:cs="Times New Roman"/>
          <w:lang w:val="en-CA"/>
        </w:rPr>
        <w:t>148</w:t>
      </w:r>
      <w:r w:rsidR="009C47AE">
        <w:rPr>
          <w:rFonts w:cs="Times New Roman"/>
          <w:lang w:val="en-CA"/>
        </w:rPr>
        <w:t>,</w:t>
      </w:r>
      <w:r w:rsidR="009C47AE" w:rsidRPr="00840CD7">
        <w:rPr>
          <w:rFonts w:cs="Times New Roman"/>
          <w:lang w:val="en-CA"/>
        </w:rPr>
        <w:t>510</w:t>
      </w:r>
      <w:r w:rsidR="009C47AE">
        <w:rPr>
          <w:rFonts w:cs="Times New Roman"/>
          <w:lang w:val="en-CA"/>
        </w:rPr>
        <w:t xml:space="preserve"> planning units, 10</w:t>
      </w:r>
      <w:r w:rsidR="009C47AE" w:rsidRPr="00840CD7">
        <w:rPr>
          <w:rFonts w:cs="Times New Roman"/>
          <w:vertAlign w:val="superscript"/>
          <w:lang w:val="en-CA"/>
        </w:rPr>
        <w:t>8</w:t>
      </w:r>
      <w:r w:rsidR="009C47AE">
        <w:rPr>
          <w:rFonts w:cs="Times New Roman"/>
          <w:lang w:val="en-CA"/>
        </w:rPr>
        <w:t xml:space="preserve"> iterations, using mean </w:t>
      </w:r>
      <w:r w:rsidR="00495EDB">
        <w:rPr>
          <w:rFonts w:cs="Times New Roman"/>
          <w:lang w:val="en-CA"/>
        </w:rPr>
        <w:t>time</w:t>
      </w:r>
      <w:r w:rsidR="009C47AE">
        <w:rPr>
          <w:rFonts w:cs="Times New Roman"/>
          <w:lang w:val="en-CA"/>
        </w:rPr>
        <w:t>.</w:t>
      </w:r>
    </w:p>
    <w:p w14:paraId="1FB107E2" w14:textId="172AE6D6" w:rsidR="0056142A" w:rsidRDefault="0056142A">
      <w:pPr>
        <w:widowControl w:val="0"/>
        <w:spacing w:after="0" w:line="480" w:lineRule="auto"/>
        <w:rPr>
          <w:rFonts w:cs="Times New Roman"/>
          <w:b/>
          <w:lang w:val="en-CA"/>
        </w:rPr>
      </w:pPr>
    </w:p>
    <w:p w14:paraId="658824F8" w14:textId="01F5FDBE" w:rsidR="0056142A" w:rsidRDefault="00581800">
      <w:pPr>
        <w:spacing w:after="0" w:line="480" w:lineRule="auto"/>
        <w:rPr>
          <w:rFonts w:cs="Times New Roman"/>
          <w:b/>
          <w:lang w:val="en-CA"/>
        </w:rPr>
      </w:pPr>
      <w:r>
        <w:rPr>
          <w:noProof/>
          <w:lang w:val="en-CA" w:eastAsia="en-CA"/>
        </w:rPr>
        <w:drawing>
          <wp:inline distT="0" distB="0" distL="0" distR="0" wp14:anchorId="2AA807FB" wp14:editId="37B09AC9">
            <wp:extent cx="6482373"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482373" cy="4229100"/>
                    </a:xfrm>
                    <a:prstGeom prst="rect">
                      <a:avLst/>
                    </a:prstGeom>
                  </pic:spPr>
                </pic:pic>
              </a:graphicData>
            </a:graphic>
          </wp:inline>
        </w:drawing>
      </w:r>
    </w:p>
    <w:sectPr w:rsidR="0056142A">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Joseph Bennett" w:date="2019-05-29T20:25:00Z" w:initials="JB">
    <w:p w14:paraId="191EAD61" w14:textId="72CABA0B" w:rsidR="00910148" w:rsidRDefault="00910148">
      <w:pPr>
        <w:pStyle w:val="CommentText"/>
      </w:pPr>
      <w:r>
        <w:rPr>
          <w:rStyle w:val="CommentReference"/>
        </w:rPr>
        <w:annotationRef/>
      </w:r>
      <w:r>
        <w:t xml:space="preserve">Is it important to mention what portion of total this </w:t>
      </w:r>
      <w:proofErr w:type="gramStart"/>
      <w:r>
        <w:t>particular value</w:t>
      </w:r>
      <w:proofErr w:type="gramEnd"/>
      <w:r>
        <w:t xml:space="preserve"> is?</w:t>
      </w:r>
    </w:p>
  </w:comment>
  <w:comment w:id="17" w:author="Joseph Bennett" w:date="2019-05-29T20:26:00Z" w:initials="JB">
    <w:p w14:paraId="2A054B93" w14:textId="57054A15" w:rsidR="00910148" w:rsidRDefault="00910148">
      <w:pPr>
        <w:pStyle w:val="CommentText"/>
      </w:pPr>
      <w:r>
        <w:rPr>
          <w:rStyle w:val="CommentReference"/>
        </w:rPr>
        <w:annotationRef/>
      </w:r>
      <w:r>
        <w:t>First initial?</w:t>
      </w:r>
    </w:p>
  </w:comment>
  <w:comment w:id="20" w:author="richard" w:date="2019-04-04T15:47:00Z" w:initials="r">
    <w:p w14:paraId="61216261" w14:textId="77777777" w:rsidR="00910148" w:rsidRDefault="00910148">
      <w:r>
        <w:rPr>
          <w:rFonts w:ascii="Liberation Serif" w:eastAsia="DejaVu Sans" w:hAnsi="Liberation Serif" w:cs="Times New Roman"/>
          <w:szCs w:val="24"/>
          <w:lang w:bidi="en-US"/>
        </w:rPr>
        <w:t>Avoiding ‘uninformed opportunism’ by understanding the value of biodiversity feature and cost data in conservation prioritization</w:t>
      </w:r>
    </w:p>
    <w:p w14:paraId="58C8204B" w14:textId="77777777" w:rsidR="00910148" w:rsidRDefault="00910148"/>
  </w:comment>
  <w:comment w:id="26" w:author="Joseph Bennett" w:date="2019-05-29T20:28:00Z" w:initials="JB">
    <w:p w14:paraId="707731F6" w14:textId="1BC700DA" w:rsidR="00910148" w:rsidRDefault="00910148">
      <w:pPr>
        <w:pStyle w:val="CommentText"/>
      </w:pPr>
      <w:r>
        <w:rPr>
          <w:rStyle w:val="CommentReference"/>
        </w:rPr>
        <w:annotationRef/>
      </w:r>
      <w:r>
        <w:t>Will need to update ref formatting here</w:t>
      </w:r>
    </w:p>
  </w:comment>
  <w:comment w:id="27" w:author="Joseph Bennett" w:date="2019-05-29T20:28:00Z" w:initials="JB">
    <w:p w14:paraId="03A7D81A" w14:textId="3842F9BD" w:rsidR="00910148" w:rsidRDefault="00910148">
      <w:pPr>
        <w:pStyle w:val="CommentText"/>
      </w:pPr>
      <w:r>
        <w:rPr>
          <w:rStyle w:val="CommentReference"/>
        </w:rPr>
        <w:annotationRef/>
      </w:r>
      <w:r>
        <w:t xml:space="preserve">And here, and prob in one or two other places. </w:t>
      </w:r>
    </w:p>
  </w:comment>
  <w:comment w:id="28" w:author="richard" w:date="2019-05-21T14:33:00Z" w:initials="r">
    <w:p w14:paraId="6FBB3EC8" w14:textId="7D9F343E" w:rsidR="00910148" w:rsidRDefault="00910148">
      <w:pPr>
        <w:pStyle w:val="CommentText"/>
      </w:pPr>
      <w:r>
        <w:t>Also:</w:t>
      </w:r>
    </w:p>
    <w:p w14:paraId="16BA0B2D" w14:textId="22389510" w:rsidR="00910148" w:rsidRDefault="00910148">
      <w:pPr>
        <w:pStyle w:val="CommentText"/>
      </w:pPr>
      <w:r>
        <w:rPr>
          <w:rStyle w:val="CommentReference"/>
        </w:rPr>
        <w:annotationRef/>
      </w:r>
      <w:hyperlink r:id="rId1" w:history="1">
        <w:r>
          <w:rPr>
            <w:rStyle w:val="Hyperlink"/>
          </w:rPr>
          <w:t>http://plato.asu.edu/talks/informs2018.pdf</w:t>
        </w:r>
      </w:hyperlink>
    </w:p>
  </w:comment>
  <w:comment w:id="31" w:author="Joseph Bennett" w:date="2019-05-29T20:29:00Z" w:initials="JB">
    <w:p w14:paraId="43C36D2A" w14:textId="7A0BA010" w:rsidR="00910148" w:rsidRDefault="00910148">
      <w:pPr>
        <w:pStyle w:val="CommentText"/>
      </w:pPr>
      <w:r>
        <w:rPr>
          <w:rStyle w:val="CommentReference"/>
        </w:rPr>
        <w:annotationRef/>
      </w:r>
      <w:r>
        <w:t>remove Ted?</w:t>
      </w:r>
    </w:p>
  </w:comment>
  <w:comment w:id="34" w:author="richard" w:date="2019-05-29T14:53:00Z" w:initials="r">
    <w:p w14:paraId="0EA012CE" w14:textId="0904B9DE" w:rsidR="00910148" w:rsidRDefault="00910148">
      <w:pPr>
        <w:pStyle w:val="CommentText"/>
      </w:pPr>
      <w:r>
        <w:t>Joe, d</w:t>
      </w:r>
      <w:r>
        <w:rPr>
          <w:rStyle w:val="CommentReference"/>
        </w:rPr>
        <w:annotationRef/>
      </w:r>
      <w:r>
        <w:t>o you happen to have these?</w:t>
      </w:r>
    </w:p>
  </w:comment>
  <w:comment w:id="35" w:author="Joseph Bennett" w:date="2019-05-29T20:34:00Z" w:initials="JB">
    <w:p w14:paraId="74D5EF88" w14:textId="621CD1FC" w:rsidR="00910148" w:rsidRDefault="00910148">
      <w:pPr>
        <w:pStyle w:val="CommentText"/>
        <w:rPr>
          <w:rFonts w:ascii="AdvOT863180fb" w:hAnsi="AdvOT863180fb" w:cs="AdvOT863180fb"/>
          <w:color w:val="2197D2"/>
          <w:sz w:val="13"/>
          <w:szCs w:val="13"/>
          <w:lang w:val="en-CA"/>
        </w:rPr>
      </w:pPr>
      <w:r>
        <w:rPr>
          <w:rStyle w:val="CommentReference"/>
        </w:rPr>
        <w:annotationRef/>
      </w:r>
      <w:hyperlink r:id="rId2" w:history="1">
        <w:r w:rsidRPr="00F5727E">
          <w:rPr>
            <w:rStyle w:val="Hyperlink"/>
            <w:rFonts w:ascii="AdvOT863180fb" w:hAnsi="AdvOT863180fb" w:cs="AdvOT863180fb"/>
            <w:sz w:val="13"/>
            <w:szCs w:val="13"/>
            <w:lang w:val="en-CA"/>
          </w:rPr>
          <w:t>http://dx.doi.org/10.1016/j.jenvman.2016.11.070</w:t>
        </w:r>
      </w:hyperlink>
    </w:p>
    <w:p w14:paraId="6997A4E3" w14:textId="77777777" w:rsidR="00910148" w:rsidRDefault="00910148">
      <w:pPr>
        <w:pStyle w:val="CommentText"/>
        <w:rPr>
          <w:rFonts w:ascii="AdvOT863180fb" w:hAnsi="AdvOT863180fb" w:cs="AdvOT863180fb"/>
          <w:color w:val="2197D2"/>
          <w:sz w:val="13"/>
          <w:szCs w:val="13"/>
          <w:lang w:val="en-CA"/>
        </w:rPr>
      </w:pPr>
      <w:r>
        <w:rPr>
          <w:rFonts w:ascii="AdvOT863180fb" w:hAnsi="AdvOT863180fb" w:cs="AdvOT863180fb"/>
          <w:color w:val="2197D2"/>
          <w:sz w:val="13"/>
          <w:szCs w:val="13"/>
          <w:lang w:val="en-CA"/>
        </w:rPr>
        <w:t>used 22815</w:t>
      </w:r>
    </w:p>
    <w:p w14:paraId="492BD3E6" w14:textId="77777777" w:rsidR="00910148" w:rsidRDefault="00910148">
      <w:pPr>
        <w:pStyle w:val="CommentText"/>
        <w:rPr>
          <w:rFonts w:ascii="AdvOT863180fb" w:hAnsi="AdvOT863180fb" w:cs="AdvOT863180fb"/>
          <w:color w:val="2197D2"/>
          <w:sz w:val="13"/>
          <w:szCs w:val="13"/>
          <w:lang w:val="en-CA"/>
        </w:rPr>
      </w:pPr>
    </w:p>
    <w:p w14:paraId="1469E40E" w14:textId="77777777" w:rsidR="00910148" w:rsidRDefault="00910148">
      <w:pPr>
        <w:pStyle w:val="CommentText"/>
        <w:rPr>
          <w:rFonts w:ascii="AdvPSFT-L" w:hAnsi="AdvPSFT-L" w:cs="AdvPSFT-L"/>
          <w:sz w:val="16"/>
          <w:szCs w:val="16"/>
          <w:lang w:val="en-CA"/>
        </w:rPr>
      </w:pPr>
      <w:r>
        <w:rPr>
          <w:rFonts w:ascii="AdvPSFT-L" w:hAnsi="AdvPSFT-L" w:cs="AdvPSFT-L"/>
          <w:sz w:val="16"/>
          <w:szCs w:val="16"/>
          <w:lang w:val="en-CA"/>
        </w:rPr>
        <w:t xml:space="preserve">DOI: 10.1111/ddi.12395 </w:t>
      </w:r>
    </w:p>
    <w:p w14:paraId="4D3FDA1D" w14:textId="77777777" w:rsidR="00910148" w:rsidRDefault="00910148">
      <w:pPr>
        <w:pStyle w:val="CommentText"/>
        <w:rPr>
          <w:rFonts w:ascii="AdvPSFT-L" w:hAnsi="AdvPSFT-L" w:cs="AdvPSFT-L"/>
          <w:sz w:val="16"/>
          <w:szCs w:val="16"/>
          <w:lang w:val="en-CA"/>
        </w:rPr>
      </w:pPr>
      <w:r>
        <w:rPr>
          <w:rFonts w:ascii="AdvPSFT-L" w:hAnsi="AdvPSFT-L" w:cs="AdvPSFT-L"/>
          <w:sz w:val="16"/>
          <w:szCs w:val="16"/>
          <w:lang w:val="en-CA"/>
        </w:rPr>
        <w:t>Used 66815</w:t>
      </w:r>
    </w:p>
    <w:p w14:paraId="25D2B2B3" w14:textId="77777777" w:rsidR="00910148" w:rsidRDefault="00910148">
      <w:pPr>
        <w:pStyle w:val="CommentText"/>
        <w:rPr>
          <w:rFonts w:ascii="AdvPSFT-L" w:hAnsi="AdvPSFT-L" w:cs="AdvPSFT-L"/>
          <w:sz w:val="16"/>
          <w:szCs w:val="16"/>
          <w:lang w:val="en-CA"/>
        </w:rPr>
      </w:pPr>
    </w:p>
    <w:p w14:paraId="1510C7F3" w14:textId="77777777" w:rsidR="00910148" w:rsidRDefault="00910148">
      <w:pPr>
        <w:pStyle w:val="CommentText"/>
        <w:rPr>
          <w:rFonts w:ascii="AdvP403A40" w:hAnsi="AdvP403A40" w:cs="AdvP403A40"/>
          <w:sz w:val="14"/>
          <w:szCs w:val="14"/>
          <w:lang w:val="en-CA"/>
        </w:rPr>
      </w:pPr>
      <w:proofErr w:type="gramStart"/>
      <w:r>
        <w:rPr>
          <w:rFonts w:ascii="AdvP403A40" w:hAnsi="AdvP403A40" w:cs="AdvP403A40"/>
          <w:sz w:val="14"/>
          <w:szCs w:val="14"/>
          <w:lang w:val="en-CA"/>
        </w:rPr>
        <w:t>doi:10.1371/journal.pbio</w:t>
      </w:r>
      <w:proofErr w:type="gramEnd"/>
      <w:r>
        <w:rPr>
          <w:rFonts w:ascii="AdvP403A40" w:hAnsi="AdvP403A40" w:cs="AdvP403A40"/>
          <w:sz w:val="14"/>
          <w:szCs w:val="14"/>
          <w:lang w:val="en-CA"/>
        </w:rPr>
        <w:t>.1001891</w:t>
      </w:r>
    </w:p>
    <w:p w14:paraId="7E25E6BA" w14:textId="3E1D7C76" w:rsidR="00910148" w:rsidRDefault="00910148">
      <w:pPr>
        <w:pStyle w:val="CommentText"/>
      </w:pPr>
      <w:r>
        <w:rPr>
          <w:rFonts w:ascii="AdvP403A40" w:hAnsi="AdvP403A40" w:cs="AdvP403A40"/>
          <w:sz w:val="14"/>
          <w:szCs w:val="14"/>
          <w:lang w:val="en-CA"/>
        </w:rPr>
        <w:t>Not sure how many, but was whole of terrestrial earth on 30x30 km grid (minus Antarctica) – so tonnes</w:t>
      </w:r>
    </w:p>
  </w:comment>
  <w:comment w:id="41" w:author="Joseph Bennett" w:date="2019-05-29T20:42:00Z" w:initials="JB">
    <w:p w14:paraId="3E07BBEF" w14:textId="15C405A0" w:rsidR="00910148" w:rsidRDefault="00910148">
      <w:pPr>
        <w:pStyle w:val="CommentText"/>
      </w:pPr>
      <w:r>
        <w:rPr>
          <w:rStyle w:val="CommentReference"/>
        </w:rPr>
        <w:annotationRef/>
      </w:r>
      <w:r>
        <w:t>I felt like this made argument stronger but pls feel free to delete…</w:t>
      </w:r>
    </w:p>
  </w:comment>
  <w:comment w:id="45" w:author="Joseph Bennett" w:date="2019-05-29T20:43:00Z" w:initials="JB">
    <w:p w14:paraId="2D1DD982" w14:textId="3D867CDC" w:rsidR="00910148" w:rsidRDefault="00910148">
      <w:pPr>
        <w:pStyle w:val="CommentText"/>
      </w:pPr>
      <w:r>
        <w:rPr>
          <w:rStyle w:val="CommentReference"/>
        </w:rPr>
        <w:annotationRef/>
      </w:r>
      <w:r>
        <w:t>Must? Maybe cite Ball et al. in this sentence?</w:t>
      </w:r>
    </w:p>
  </w:comment>
  <w:comment w:id="46" w:author="Joseph Bennett" w:date="2019-05-29T20:43:00Z" w:initials="JB">
    <w:p w14:paraId="7713E48A" w14:textId="29EEA2FE" w:rsidR="00910148" w:rsidRDefault="00910148">
      <w:pPr>
        <w:pStyle w:val="CommentText"/>
      </w:pPr>
      <w:r>
        <w:rPr>
          <w:rStyle w:val="CommentReference"/>
        </w:rPr>
        <w:annotationRef/>
      </w:r>
      <w:r>
        <w:t xml:space="preserve">Several? A reviewer might quibble with this </w:t>
      </w:r>
      <w:r w:rsidR="005C46DF">
        <w:t xml:space="preserve">specificity given different power of various machines. </w:t>
      </w:r>
    </w:p>
  </w:comment>
  <w:comment w:id="48" w:author="Joseph Bennett" w:date="2019-05-29T20:45:00Z" w:initials="JB">
    <w:p w14:paraId="0DCACAC2" w14:textId="073A7824" w:rsidR="005C46DF" w:rsidRDefault="005C46DF">
      <w:pPr>
        <w:pStyle w:val="CommentText"/>
      </w:pPr>
      <w:r>
        <w:rPr>
          <w:rStyle w:val="CommentReference"/>
        </w:rPr>
        <w:annotationRef/>
      </w:r>
      <w:r>
        <w:t xml:space="preserve">Seems unnecessary for </w:t>
      </w:r>
      <w:proofErr w:type="gramStart"/>
      <w:r>
        <w:t>discussion?</w:t>
      </w:r>
      <w:proofErr w:type="gramEnd"/>
    </w:p>
  </w:comment>
  <w:comment w:id="51" w:author="Joseph Bennett" w:date="2019-05-29T20:46:00Z" w:initials="JB">
    <w:p w14:paraId="7681BEEE" w14:textId="77777777" w:rsidR="005C46DF" w:rsidRDefault="005C46DF">
      <w:pPr>
        <w:pStyle w:val="CommentText"/>
      </w:pPr>
      <w:r>
        <w:rPr>
          <w:rStyle w:val="CommentReference"/>
        </w:rPr>
        <w:annotationRef/>
      </w:r>
      <w:r>
        <w:t xml:space="preserve">People do it though. </w:t>
      </w:r>
    </w:p>
    <w:p w14:paraId="2002C157" w14:textId="77777777" w:rsidR="005C46DF" w:rsidRDefault="005C46DF">
      <w:pPr>
        <w:pStyle w:val="CommentText"/>
      </w:pPr>
    </w:p>
    <w:p w14:paraId="3A5201AF" w14:textId="555C6BD3" w:rsidR="005C46DF" w:rsidRDefault="005C46DF">
      <w:pPr>
        <w:pStyle w:val="CommentText"/>
      </w:pPr>
      <w:r>
        <w:t xml:space="preserve">Maybe “larger problem sizes should be approached with caution…” but might need citation (maybe it’s the one in </w:t>
      </w:r>
      <w:proofErr w:type="spellStart"/>
      <w:r>
        <w:t>prev</w:t>
      </w:r>
      <w:proofErr w:type="spellEnd"/>
      <w:r>
        <w:t xml:space="preserve"> sentence. </w:t>
      </w:r>
    </w:p>
  </w:comment>
  <w:comment w:id="52" w:author="richard" w:date="2019-05-07T13:21:00Z" w:initials="r">
    <w:p w14:paraId="599B2026" w14:textId="4F612091" w:rsidR="00910148" w:rsidRDefault="00910148">
      <w:pPr>
        <w:pStyle w:val="CommentText"/>
      </w:pPr>
      <w:r>
        <w:rPr>
          <w:rStyle w:val="CommentReference"/>
        </w:rPr>
        <w:annotationRef/>
      </w:r>
      <w:r>
        <w:t>Jeff, is your global study ready to be cited?</w:t>
      </w:r>
    </w:p>
  </w:comment>
  <w:comment w:id="53" w:author="richard" w:date="2019-05-29T14:54:00Z" w:initials="r">
    <w:p w14:paraId="5A2E859E" w14:textId="0E289ACD" w:rsidR="00910148" w:rsidRDefault="00910148">
      <w:pPr>
        <w:pStyle w:val="CommentText"/>
      </w:pPr>
      <w:r>
        <w:rPr>
          <w:rStyle w:val="CommentReference"/>
        </w:rPr>
        <w:annotationRef/>
      </w:r>
      <w:r>
        <w:t>Same as in methods</w:t>
      </w:r>
    </w:p>
  </w:comment>
  <w:comment w:id="54" w:author="Joseph Bennett" w:date="2019-05-29T20:48:00Z" w:initials="JB">
    <w:p w14:paraId="48FF6715" w14:textId="7FD9F93A" w:rsidR="005C46DF" w:rsidRDefault="005C46DF">
      <w:pPr>
        <w:pStyle w:val="CommentText"/>
      </w:pPr>
      <w:r>
        <w:rPr>
          <w:rStyle w:val="CommentReference"/>
        </w:rPr>
        <w:annotationRef/>
      </w:r>
      <w:r>
        <w:t xml:space="preserve">See above. </w:t>
      </w:r>
    </w:p>
  </w:comment>
  <w:comment w:id="55" w:author="Joseph Bennett" w:date="2019-05-29T20:48:00Z" w:initials="JB">
    <w:p w14:paraId="5B0F04DB" w14:textId="227E61E4" w:rsidR="005C46DF" w:rsidRDefault="005C46DF">
      <w:pPr>
        <w:pStyle w:val="CommentText"/>
      </w:pPr>
      <w:r>
        <w:rPr>
          <w:rStyle w:val="CommentReference"/>
        </w:rPr>
        <w:annotationRef/>
      </w:r>
      <w:r>
        <w:t xml:space="preserve">This is good but will need to cite the actual packages right </w:t>
      </w:r>
      <w:proofErr w:type="gramStart"/>
      <w:r>
        <w:t>here</w:t>
      </w:r>
      <w:proofErr w:type="gramEnd"/>
      <w:r>
        <w:t xml:space="preserve"> I think. </w:t>
      </w:r>
    </w:p>
  </w:comment>
  <w:comment w:id="62" w:author="Joseph Bennett" w:date="2019-05-29T20:50:00Z" w:initials="JB">
    <w:p w14:paraId="0C3ED9B7" w14:textId="45E701C7" w:rsidR="005C46DF" w:rsidRDefault="005C46DF">
      <w:pPr>
        <w:pStyle w:val="CommentText"/>
      </w:pPr>
      <w:r>
        <w:rPr>
          <w:rStyle w:val="CommentReference"/>
        </w:rPr>
        <w:annotationRef/>
      </w:r>
      <w:r>
        <w:t xml:space="preserve">I reviewer might wonder re date of package vs interface, but probably not a big deal. </w:t>
      </w:r>
    </w:p>
  </w:comment>
  <w:comment w:id="56" w:author="Joseph Bennett" w:date="2019-05-29T20:50:00Z" w:initials="JB">
    <w:p w14:paraId="2FD36BB0" w14:textId="4F3D6A6C" w:rsidR="005C46DF" w:rsidRDefault="005C46DF">
      <w:pPr>
        <w:pStyle w:val="CommentText"/>
      </w:pPr>
      <w:r>
        <w:rPr>
          <w:rStyle w:val="CommentReference"/>
        </w:rPr>
        <w:annotationRef/>
      </w:r>
      <w:r>
        <w:t xml:space="preserve">In general, this section is good but reads a bit like a pitch and might not sit well with an angry reviewer. </w:t>
      </w:r>
      <w:proofErr w:type="gramStart"/>
      <w:r>
        <w:t>Also</w:t>
      </w:r>
      <w:proofErr w:type="gramEnd"/>
      <w:r>
        <w:t xml:space="preserve"> we’re </w:t>
      </w:r>
      <w:r w:rsidR="00143716">
        <w:t xml:space="preserve">not quite aligned with the last sentence of the abstract? </w:t>
      </w:r>
    </w:p>
    <w:p w14:paraId="1725FB26" w14:textId="77777777" w:rsidR="005C46DF" w:rsidRDefault="005C46DF">
      <w:pPr>
        <w:pStyle w:val="CommentText"/>
      </w:pPr>
    </w:p>
    <w:p w14:paraId="44AAFDE7" w14:textId="77777777" w:rsidR="005C46DF" w:rsidRDefault="005C46DF">
      <w:pPr>
        <w:pStyle w:val="CommentText"/>
      </w:pPr>
      <w:r>
        <w:t>Could perhaps use the space to elaborate on time aspect and how the real-time solutions can be used in scenario development during stakeholder meetings. That would align with the abstract.</w:t>
      </w:r>
    </w:p>
    <w:p w14:paraId="11C29381" w14:textId="77777777" w:rsidR="00143716" w:rsidRDefault="00143716">
      <w:pPr>
        <w:pStyle w:val="CommentText"/>
      </w:pPr>
    </w:p>
    <w:p w14:paraId="07EC6CF1" w14:textId="456CA972" w:rsidR="00143716" w:rsidRDefault="00143716">
      <w:pPr>
        <w:pStyle w:val="CommentText"/>
      </w:pPr>
      <w:proofErr w:type="gramStart"/>
      <w:r>
        <w:t>Basically</w:t>
      </w:r>
      <w:proofErr w:type="gramEnd"/>
      <w:r>
        <w:t xml:space="preserve"> would be a re-worded version of last sentence of abstract. Something like this, or more articulate? </w:t>
      </w:r>
    </w:p>
    <w:p w14:paraId="1A1F548D" w14:textId="3E5AD7A3" w:rsidR="00143716" w:rsidRDefault="00143716">
      <w:pPr>
        <w:pStyle w:val="CommentText"/>
      </w:pPr>
    </w:p>
    <w:p w14:paraId="61327519" w14:textId="32D5631F" w:rsidR="00143716" w:rsidRDefault="00143716">
      <w:pPr>
        <w:pStyle w:val="CommentText"/>
      </w:pPr>
      <w:r>
        <w:t xml:space="preserve">“This ability could be used to great advantage during stakeholder meetings, to explore various scenarios and undertake rapid sensitivity </w:t>
      </w:r>
      <w:proofErr w:type="gramStart"/>
      <w:r>
        <w:t>analysis.“</w:t>
      </w:r>
      <w:proofErr w:type="gramEnd"/>
    </w:p>
  </w:comment>
  <w:comment w:id="64" w:author="Unknown Author" w:date="2019-04-13T17:52:00Z" w:initials="">
    <w:p w14:paraId="60971203" w14:textId="77777777" w:rsidR="00910148" w:rsidRDefault="00910148">
      <w:r>
        <w:rPr>
          <w:rFonts w:ascii="Calibri" w:hAnsi="Calibri"/>
          <w:sz w:val="20"/>
          <w:lang w:val="en-CA"/>
        </w:rPr>
        <w:t>Joe, should we say that my contribution to this paper were supported by your grant?</w:t>
      </w:r>
    </w:p>
  </w:comment>
  <w:comment w:id="65" w:author="Joe Bennett" w:date="2019-04-25T11:17:00Z" w:initials="JB">
    <w:p w14:paraId="21CA8E87" w14:textId="249FA8AC" w:rsidR="00910148" w:rsidRDefault="00910148">
      <w:pPr>
        <w:pStyle w:val="CommentText"/>
      </w:pPr>
      <w:r>
        <w:rPr>
          <w:rStyle w:val="CommentReference"/>
        </w:rPr>
        <w:annotationRef/>
      </w:r>
      <w:r>
        <w:t>Sure, thanks!</w:t>
      </w:r>
    </w:p>
  </w:comment>
  <w:comment w:id="66" w:author="richard" w:date="2019-05-29T14:54:00Z" w:initials="r">
    <w:p w14:paraId="115A6F1A" w14:textId="29EB8F1D" w:rsidR="00910148" w:rsidRDefault="00910148">
      <w:pPr>
        <w:pStyle w:val="CommentText"/>
      </w:pPr>
      <w:r>
        <w:rPr>
          <w:rStyle w:val="CommentReference"/>
        </w:rPr>
        <w:annotationRef/>
      </w:r>
      <w:r>
        <w:t>Jeff or Joe, can you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1EAD61" w15:done="0"/>
  <w15:commentEx w15:paraId="2A054B93" w15:done="0"/>
  <w15:commentEx w15:paraId="58C8204B" w15:done="0"/>
  <w15:commentEx w15:paraId="707731F6" w15:done="0"/>
  <w15:commentEx w15:paraId="03A7D81A" w15:done="0"/>
  <w15:commentEx w15:paraId="16BA0B2D" w15:done="0"/>
  <w15:commentEx w15:paraId="43C36D2A" w15:done="0"/>
  <w15:commentEx w15:paraId="0EA012CE" w15:done="0"/>
  <w15:commentEx w15:paraId="7E25E6BA" w15:paraIdParent="0EA012CE" w15:done="0"/>
  <w15:commentEx w15:paraId="3E07BBEF" w15:done="0"/>
  <w15:commentEx w15:paraId="2D1DD982" w15:done="0"/>
  <w15:commentEx w15:paraId="7713E48A" w15:done="0"/>
  <w15:commentEx w15:paraId="0DCACAC2" w15:done="0"/>
  <w15:commentEx w15:paraId="3A5201AF" w15:done="0"/>
  <w15:commentEx w15:paraId="599B2026" w15:done="0"/>
  <w15:commentEx w15:paraId="5A2E859E" w15:done="0"/>
  <w15:commentEx w15:paraId="48FF6715" w15:paraIdParent="5A2E859E" w15:done="0"/>
  <w15:commentEx w15:paraId="5B0F04DB" w15:done="0"/>
  <w15:commentEx w15:paraId="0C3ED9B7" w15:done="0"/>
  <w15:commentEx w15:paraId="61327519" w15:done="0"/>
  <w15:commentEx w15:paraId="60971203" w15:done="0"/>
  <w15:commentEx w15:paraId="21CA8E87" w15:paraIdParent="60971203" w15:done="0"/>
  <w15:commentEx w15:paraId="115A6F1A" w15:paraIdParent="609712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1EAD61" w16cid:durableId="20996945"/>
  <w16cid:commentId w16cid:paraId="2A054B93" w16cid:durableId="20996985"/>
  <w16cid:commentId w16cid:paraId="58C8204B" w16cid:durableId="20601951"/>
  <w16cid:commentId w16cid:paraId="707731F6" w16cid:durableId="209969D3"/>
  <w16cid:commentId w16cid:paraId="03A7D81A" w16cid:durableId="209969E5"/>
  <w16cid:commentId w16cid:paraId="16BA0B2D" w16cid:durableId="208E8AB3"/>
  <w16cid:commentId w16cid:paraId="43C36D2A" w16cid:durableId="20996A2C"/>
  <w16cid:commentId w16cid:paraId="0EA012CE" w16cid:durableId="20991B86"/>
  <w16cid:commentId w16cid:paraId="7E25E6BA" w16cid:durableId="20996B3B"/>
  <w16cid:commentId w16cid:paraId="3E07BBEF" w16cid:durableId="20996D18"/>
  <w16cid:commentId w16cid:paraId="2D1DD982" w16cid:durableId="20996D64"/>
  <w16cid:commentId w16cid:paraId="7713E48A" w16cid:durableId="20996D8F"/>
  <w16cid:commentId w16cid:paraId="0DCACAC2" w16cid:durableId="20996DF4"/>
  <w16cid:commentId w16cid:paraId="3A5201AF" w16cid:durableId="20996E0C"/>
  <w16cid:commentId w16cid:paraId="599B2026" w16cid:durableId="207C04ED"/>
  <w16cid:commentId w16cid:paraId="5A2E859E" w16cid:durableId="20991B9B"/>
  <w16cid:commentId w16cid:paraId="48FF6715" w16cid:durableId="20996E86"/>
  <w16cid:commentId w16cid:paraId="5B0F04DB" w16cid:durableId="20996EB4"/>
  <w16cid:commentId w16cid:paraId="0C3ED9B7" w16cid:durableId="20996F0A"/>
  <w16cid:commentId w16cid:paraId="61327519" w16cid:durableId="20996F27"/>
  <w16cid:commentId w16cid:paraId="60971203" w16cid:durableId="2060195D"/>
  <w16cid:commentId w16cid:paraId="21CA8E87" w16cid:durableId="207AB0E0"/>
  <w16cid:commentId w16cid:paraId="115A6F1A" w16cid:durableId="20991B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991A8" w14:textId="77777777" w:rsidR="006035EF" w:rsidRDefault="006035EF">
      <w:pPr>
        <w:spacing w:after="0" w:line="240" w:lineRule="auto"/>
      </w:pPr>
      <w:r>
        <w:separator/>
      </w:r>
    </w:p>
  </w:endnote>
  <w:endnote w:type="continuationSeparator" w:id="0">
    <w:p w14:paraId="656B342A" w14:textId="77777777" w:rsidR="006035EF" w:rsidRDefault="00603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erif">
    <w:altName w:val="Times New Roman"/>
    <w:charset w:val="01"/>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AdvOT863180fb">
    <w:altName w:val="Cambria"/>
    <w:panose1 w:val="00000000000000000000"/>
    <w:charset w:val="00"/>
    <w:family w:val="roman"/>
    <w:notTrueType/>
    <w:pitch w:val="default"/>
    <w:sig w:usb0="00000003" w:usb1="00000000" w:usb2="00000000" w:usb3="00000000" w:csb0="00000001" w:csb1="00000000"/>
  </w:font>
  <w:font w:name="AdvPSFT-L">
    <w:altName w:val="Calibri"/>
    <w:panose1 w:val="00000000000000000000"/>
    <w:charset w:val="00"/>
    <w:family w:val="swiss"/>
    <w:notTrueType/>
    <w:pitch w:val="default"/>
    <w:sig w:usb0="00000003" w:usb1="00000000" w:usb2="00000000" w:usb3="00000000" w:csb0="00000001" w:csb1="00000000"/>
  </w:font>
  <w:font w:name="AdvP403A4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89FC1" w14:textId="77777777" w:rsidR="006035EF" w:rsidRDefault="006035EF">
      <w:pPr>
        <w:spacing w:after="0" w:line="240" w:lineRule="auto"/>
      </w:pPr>
      <w:r>
        <w:separator/>
      </w:r>
    </w:p>
  </w:footnote>
  <w:footnote w:type="continuationSeparator" w:id="0">
    <w:p w14:paraId="7DCB1A25" w14:textId="77777777" w:rsidR="006035EF" w:rsidRDefault="00603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Bennett">
    <w15:presenceInfo w15:providerId="Windows Live" w15:userId="f43ab2b5ed2eb486"/>
  </w15:person>
  <w15:person w15:author="richard">
    <w15:presenceInfo w15:providerId="None" w15:userId="richard"/>
  </w15:person>
  <w15:person w15:author="Joe Bennett">
    <w15:presenceInfo w15:providerId="AD" w15:userId="S-1-5-21-2116162364-2402217585-332461140-232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173AA"/>
    <w:rsid w:val="00041740"/>
    <w:rsid w:val="000449D7"/>
    <w:rsid w:val="000471B5"/>
    <w:rsid w:val="000638AF"/>
    <w:rsid w:val="0007123A"/>
    <w:rsid w:val="00077CC5"/>
    <w:rsid w:val="000E61B4"/>
    <w:rsid w:val="000F10F0"/>
    <w:rsid w:val="000F1B1D"/>
    <w:rsid w:val="000F3291"/>
    <w:rsid w:val="000F5875"/>
    <w:rsid w:val="00110512"/>
    <w:rsid w:val="001111E9"/>
    <w:rsid w:val="00122D3C"/>
    <w:rsid w:val="00130497"/>
    <w:rsid w:val="0013533A"/>
    <w:rsid w:val="00140BFF"/>
    <w:rsid w:val="00143716"/>
    <w:rsid w:val="00145289"/>
    <w:rsid w:val="0014559C"/>
    <w:rsid w:val="00147569"/>
    <w:rsid w:val="00154707"/>
    <w:rsid w:val="00174479"/>
    <w:rsid w:val="00174807"/>
    <w:rsid w:val="001966A7"/>
    <w:rsid w:val="001B129F"/>
    <w:rsid w:val="001B64F8"/>
    <w:rsid w:val="001E4EF9"/>
    <w:rsid w:val="001F088F"/>
    <w:rsid w:val="001F0CFE"/>
    <w:rsid w:val="0020171C"/>
    <w:rsid w:val="0020384E"/>
    <w:rsid w:val="00210322"/>
    <w:rsid w:val="0021322A"/>
    <w:rsid w:val="00220ABB"/>
    <w:rsid w:val="00224607"/>
    <w:rsid w:val="00233156"/>
    <w:rsid w:val="0024023F"/>
    <w:rsid w:val="00250222"/>
    <w:rsid w:val="00254C4C"/>
    <w:rsid w:val="00257F8A"/>
    <w:rsid w:val="002639E3"/>
    <w:rsid w:val="00270F5E"/>
    <w:rsid w:val="002A3303"/>
    <w:rsid w:val="002C7502"/>
    <w:rsid w:val="002D0EEE"/>
    <w:rsid w:val="002E47A9"/>
    <w:rsid w:val="002E5573"/>
    <w:rsid w:val="002F33F0"/>
    <w:rsid w:val="00303D4F"/>
    <w:rsid w:val="00305307"/>
    <w:rsid w:val="0034473C"/>
    <w:rsid w:val="00350C00"/>
    <w:rsid w:val="0036533B"/>
    <w:rsid w:val="00384DCA"/>
    <w:rsid w:val="00395CA0"/>
    <w:rsid w:val="00396E07"/>
    <w:rsid w:val="003A64C3"/>
    <w:rsid w:val="003B1976"/>
    <w:rsid w:val="003B30B2"/>
    <w:rsid w:val="003C31EF"/>
    <w:rsid w:val="003E19F5"/>
    <w:rsid w:val="003E5967"/>
    <w:rsid w:val="003F4F5A"/>
    <w:rsid w:val="004014E3"/>
    <w:rsid w:val="0041029F"/>
    <w:rsid w:val="00415153"/>
    <w:rsid w:val="004238FD"/>
    <w:rsid w:val="00426C89"/>
    <w:rsid w:val="00431741"/>
    <w:rsid w:val="00441810"/>
    <w:rsid w:val="00457A4F"/>
    <w:rsid w:val="00464E32"/>
    <w:rsid w:val="00474D20"/>
    <w:rsid w:val="00480F4B"/>
    <w:rsid w:val="00487F6A"/>
    <w:rsid w:val="00495EDB"/>
    <w:rsid w:val="00497F03"/>
    <w:rsid w:val="004B4D03"/>
    <w:rsid w:val="004D0BA3"/>
    <w:rsid w:val="004D3C37"/>
    <w:rsid w:val="004D7D5F"/>
    <w:rsid w:val="004E63A5"/>
    <w:rsid w:val="00517C3A"/>
    <w:rsid w:val="0052619A"/>
    <w:rsid w:val="00540E75"/>
    <w:rsid w:val="00544E6E"/>
    <w:rsid w:val="00546A00"/>
    <w:rsid w:val="0056020B"/>
    <w:rsid w:val="0056142A"/>
    <w:rsid w:val="005621A1"/>
    <w:rsid w:val="00563E80"/>
    <w:rsid w:val="00565530"/>
    <w:rsid w:val="00572B7C"/>
    <w:rsid w:val="00581800"/>
    <w:rsid w:val="00582D25"/>
    <w:rsid w:val="00584315"/>
    <w:rsid w:val="005851B3"/>
    <w:rsid w:val="00591A97"/>
    <w:rsid w:val="00596AB7"/>
    <w:rsid w:val="005A2BE7"/>
    <w:rsid w:val="005C46DF"/>
    <w:rsid w:val="005C5799"/>
    <w:rsid w:val="005D0D6F"/>
    <w:rsid w:val="005D2B78"/>
    <w:rsid w:val="005D4DA4"/>
    <w:rsid w:val="005F316F"/>
    <w:rsid w:val="005F7629"/>
    <w:rsid w:val="006035EF"/>
    <w:rsid w:val="006070FF"/>
    <w:rsid w:val="00610022"/>
    <w:rsid w:val="0061779F"/>
    <w:rsid w:val="00627E8F"/>
    <w:rsid w:val="00631025"/>
    <w:rsid w:val="00637F9E"/>
    <w:rsid w:val="006611AD"/>
    <w:rsid w:val="00663367"/>
    <w:rsid w:val="00664B00"/>
    <w:rsid w:val="00673156"/>
    <w:rsid w:val="00683182"/>
    <w:rsid w:val="00683B44"/>
    <w:rsid w:val="00694E89"/>
    <w:rsid w:val="006A353E"/>
    <w:rsid w:val="006A4F44"/>
    <w:rsid w:val="006B20D1"/>
    <w:rsid w:val="006C4B67"/>
    <w:rsid w:val="006C559B"/>
    <w:rsid w:val="006D1204"/>
    <w:rsid w:val="006D5602"/>
    <w:rsid w:val="007036D9"/>
    <w:rsid w:val="007220F5"/>
    <w:rsid w:val="007246C0"/>
    <w:rsid w:val="00726D8A"/>
    <w:rsid w:val="00744D35"/>
    <w:rsid w:val="007471B2"/>
    <w:rsid w:val="00751250"/>
    <w:rsid w:val="007609B2"/>
    <w:rsid w:val="00762FE3"/>
    <w:rsid w:val="0077195E"/>
    <w:rsid w:val="00773ED4"/>
    <w:rsid w:val="00797644"/>
    <w:rsid w:val="007A3717"/>
    <w:rsid w:val="007A393F"/>
    <w:rsid w:val="007C03BB"/>
    <w:rsid w:val="007C112F"/>
    <w:rsid w:val="007C73E0"/>
    <w:rsid w:val="007D41C6"/>
    <w:rsid w:val="007D4871"/>
    <w:rsid w:val="007D4D26"/>
    <w:rsid w:val="007E4202"/>
    <w:rsid w:val="0080653E"/>
    <w:rsid w:val="008178E6"/>
    <w:rsid w:val="008241F9"/>
    <w:rsid w:val="00826463"/>
    <w:rsid w:val="00840CD7"/>
    <w:rsid w:val="0085240D"/>
    <w:rsid w:val="00857D51"/>
    <w:rsid w:val="00862637"/>
    <w:rsid w:val="00876D12"/>
    <w:rsid w:val="00883232"/>
    <w:rsid w:val="00884627"/>
    <w:rsid w:val="00892812"/>
    <w:rsid w:val="008A4B83"/>
    <w:rsid w:val="008B693B"/>
    <w:rsid w:val="008C5D4D"/>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24A1"/>
    <w:rsid w:val="009374CE"/>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7089"/>
    <w:rsid w:val="00A105CA"/>
    <w:rsid w:val="00A4221D"/>
    <w:rsid w:val="00A47BB2"/>
    <w:rsid w:val="00A47DBE"/>
    <w:rsid w:val="00A64045"/>
    <w:rsid w:val="00A7328A"/>
    <w:rsid w:val="00A804F9"/>
    <w:rsid w:val="00A84BF7"/>
    <w:rsid w:val="00A87F88"/>
    <w:rsid w:val="00A94D94"/>
    <w:rsid w:val="00AA1EC1"/>
    <w:rsid w:val="00AA2488"/>
    <w:rsid w:val="00AA7D8B"/>
    <w:rsid w:val="00AB2116"/>
    <w:rsid w:val="00AD4670"/>
    <w:rsid w:val="00AD6713"/>
    <w:rsid w:val="00AD7987"/>
    <w:rsid w:val="00AE30A1"/>
    <w:rsid w:val="00AE6958"/>
    <w:rsid w:val="00AE737E"/>
    <w:rsid w:val="00B033D0"/>
    <w:rsid w:val="00B231E3"/>
    <w:rsid w:val="00B46843"/>
    <w:rsid w:val="00B6245A"/>
    <w:rsid w:val="00B71928"/>
    <w:rsid w:val="00B750A9"/>
    <w:rsid w:val="00B94ED1"/>
    <w:rsid w:val="00BA362E"/>
    <w:rsid w:val="00BB75DF"/>
    <w:rsid w:val="00BE00C5"/>
    <w:rsid w:val="00BF0AF0"/>
    <w:rsid w:val="00BF75FE"/>
    <w:rsid w:val="00C13F21"/>
    <w:rsid w:val="00C25268"/>
    <w:rsid w:val="00C63EAB"/>
    <w:rsid w:val="00C80D58"/>
    <w:rsid w:val="00C94128"/>
    <w:rsid w:val="00C9460A"/>
    <w:rsid w:val="00CA04EF"/>
    <w:rsid w:val="00CA114C"/>
    <w:rsid w:val="00CA44BE"/>
    <w:rsid w:val="00CB2600"/>
    <w:rsid w:val="00CC3519"/>
    <w:rsid w:val="00CC476D"/>
    <w:rsid w:val="00CD0F4A"/>
    <w:rsid w:val="00CE0FCB"/>
    <w:rsid w:val="00CE3949"/>
    <w:rsid w:val="00D07213"/>
    <w:rsid w:val="00D10D87"/>
    <w:rsid w:val="00D147E2"/>
    <w:rsid w:val="00D4175C"/>
    <w:rsid w:val="00D571D8"/>
    <w:rsid w:val="00D5799D"/>
    <w:rsid w:val="00D7380F"/>
    <w:rsid w:val="00D744E5"/>
    <w:rsid w:val="00D75B1B"/>
    <w:rsid w:val="00D770AF"/>
    <w:rsid w:val="00D8571D"/>
    <w:rsid w:val="00D870A1"/>
    <w:rsid w:val="00D97C44"/>
    <w:rsid w:val="00DA19DB"/>
    <w:rsid w:val="00DA484B"/>
    <w:rsid w:val="00DB2D3C"/>
    <w:rsid w:val="00DB3FA4"/>
    <w:rsid w:val="00DC23B3"/>
    <w:rsid w:val="00DC28ED"/>
    <w:rsid w:val="00DD1BEC"/>
    <w:rsid w:val="00DD2C01"/>
    <w:rsid w:val="00DD442E"/>
    <w:rsid w:val="00DE4D34"/>
    <w:rsid w:val="00DF122B"/>
    <w:rsid w:val="00E00B95"/>
    <w:rsid w:val="00E13E1A"/>
    <w:rsid w:val="00E205BA"/>
    <w:rsid w:val="00E264F8"/>
    <w:rsid w:val="00E348E9"/>
    <w:rsid w:val="00E34D23"/>
    <w:rsid w:val="00E400C4"/>
    <w:rsid w:val="00E5103D"/>
    <w:rsid w:val="00E51938"/>
    <w:rsid w:val="00E678F4"/>
    <w:rsid w:val="00E72982"/>
    <w:rsid w:val="00E77B0A"/>
    <w:rsid w:val="00E80DEF"/>
    <w:rsid w:val="00E81092"/>
    <w:rsid w:val="00E82B4C"/>
    <w:rsid w:val="00E93913"/>
    <w:rsid w:val="00E971B5"/>
    <w:rsid w:val="00EA1742"/>
    <w:rsid w:val="00EB2C1F"/>
    <w:rsid w:val="00EB71CA"/>
    <w:rsid w:val="00ED2AAB"/>
    <w:rsid w:val="00ED62FF"/>
    <w:rsid w:val="00ED7199"/>
    <w:rsid w:val="00EE55F3"/>
    <w:rsid w:val="00EE7A5A"/>
    <w:rsid w:val="00EF042C"/>
    <w:rsid w:val="00F3536B"/>
    <w:rsid w:val="00F4143F"/>
    <w:rsid w:val="00F62B7C"/>
    <w:rsid w:val="00F80A81"/>
    <w:rsid w:val="00F84D11"/>
    <w:rsid w:val="00F92AB4"/>
    <w:rsid w:val="00FB60D3"/>
    <w:rsid w:val="00FF42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styleId="UnresolvedMention">
    <w:name w:val="Unresolved Mention"/>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dx.doi.org/10.1016/j.jenvman.2016.11.070" TargetMode="External"/><Relationship Id="rId1" Type="http://schemas.openxmlformats.org/officeDocument/2006/relationships/hyperlink" Target="http://plato.asu.edu/talks/informs2018.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88882-9BB9-4E3C-82EB-6FF5FF9C8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11758</Words>
  <Characters>67027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Joseph Bennett</cp:lastModifiedBy>
  <cp:revision>2</cp:revision>
  <cp:lastPrinted>2018-11-07T17:00:00Z</cp:lastPrinted>
  <dcterms:created xsi:type="dcterms:W3CDTF">2019-05-30T00:58:00Z</dcterms:created>
  <dcterms:modified xsi:type="dcterms:W3CDTF">2019-05-30T00:58:00Z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id="oW6PDlEl"/&gt;&lt;style id="http://www.zotero.org/styles/conservation-letters" hasBibliography="1" bibliographyStyleHasBeenSet="1"/&gt;&lt;prefs&gt;&lt;pref name="fieldType" value="Field"/&gt;&lt;/prefs&gt;&lt;/data&gt;</vt:lpwstr>
  </property>
</Properties>
</file>